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32B85" w14:textId="77777777" w:rsidR="00C255F5" w:rsidRPr="007877A4" w:rsidRDefault="006432AC">
      <w:pPr>
        <w:rPr>
          <w:rFonts w:ascii="Calibri Light" w:hAnsi="Calibri Light" w:cs="Calibri Light"/>
          <w:sz w:val="44"/>
          <w:szCs w:val="44"/>
        </w:rPr>
      </w:pPr>
      <w:r w:rsidRPr="007877A4">
        <w:rPr>
          <w:rFonts w:ascii="Calibri Light" w:hAnsi="Calibri Light" w:cs="Calibri Light"/>
          <w:sz w:val="44"/>
          <w:szCs w:val="44"/>
        </w:rPr>
        <w:t xml:space="preserve">Mekong Vision 3.0: </w:t>
      </w:r>
      <w:r w:rsidR="00C255F5" w:rsidRPr="007877A4">
        <w:rPr>
          <w:rFonts w:ascii="Calibri Light" w:hAnsi="Calibri Light" w:cs="Calibri Light"/>
          <w:sz w:val="44"/>
          <w:szCs w:val="44"/>
        </w:rPr>
        <w:t>Stakeholder Consultations</w:t>
      </w:r>
    </w:p>
    <w:p w14:paraId="25C94597" w14:textId="77777777" w:rsidR="00C255F5" w:rsidRPr="007877A4" w:rsidRDefault="00C255F5">
      <w:pPr>
        <w:rPr>
          <w:rFonts w:ascii="Calibri Light" w:hAnsi="Calibri Light" w:cs="Calibri Light"/>
        </w:rPr>
      </w:pPr>
    </w:p>
    <w:p w14:paraId="357F7524" w14:textId="77777777" w:rsidR="00D60175" w:rsidRPr="006D52E5" w:rsidRDefault="00C255F5">
      <w:pPr>
        <w:rPr>
          <w:rFonts w:ascii="Calibri Light" w:hAnsi="Calibri Light" w:cs="Calibri Light"/>
          <w:b/>
          <w:i/>
          <w:sz w:val="22"/>
          <w:szCs w:val="22"/>
          <w:lang w:val="en-US"/>
        </w:rPr>
      </w:pPr>
      <w:r w:rsidRPr="007877A4">
        <w:rPr>
          <w:rFonts w:ascii="Calibri Light" w:hAnsi="Calibri Light" w:cs="Calibri Light"/>
          <w:b/>
          <w:i/>
          <w:sz w:val="22"/>
          <w:szCs w:val="22"/>
        </w:rPr>
        <w:t xml:space="preserve">Interview with </w:t>
      </w:r>
      <w:r w:rsidR="00DE3C01">
        <w:rPr>
          <w:rFonts w:ascii="Calibri Light" w:hAnsi="Calibri Light" w:cs="Calibri Light"/>
          <w:b/>
          <w:i/>
          <w:sz w:val="22"/>
          <w:szCs w:val="22"/>
        </w:rPr>
        <w:t xml:space="preserve">Aymeric Roussel, </w:t>
      </w:r>
      <w:r w:rsidR="00DE3C01" w:rsidRPr="00DE3C01">
        <w:rPr>
          <w:rFonts w:ascii="Calibri Light" w:hAnsi="Calibri Light" w:cs="Calibri Light"/>
          <w:b/>
          <w:i/>
          <w:sz w:val="22"/>
          <w:szCs w:val="22"/>
        </w:rPr>
        <w:t>Natural Resources Management and Rural Development Attaché</w:t>
      </w:r>
      <w:r w:rsidR="00595A74">
        <w:rPr>
          <w:rFonts w:ascii="Calibri Light" w:hAnsi="Calibri Light" w:cs="Calibri Light"/>
          <w:b/>
          <w:i/>
          <w:sz w:val="22"/>
          <w:szCs w:val="22"/>
        </w:rPr>
        <w:t>,</w:t>
      </w:r>
      <w:ins w:id="0" w:author="Kim Geheb" w:date="2020-10-24T14:58:00Z">
        <w:r w:rsidR="007B060D">
          <w:rPr>
            <w:rFonts w:ascii="Calibri Light" w:hAnsi="Calibri Light" w:cs="Calibri Light"/>
            <w:b/>
            <w:i/>
            <w:sz w:val="22"/>
            <w:szCs w:val="22"/>
          </w:rPr>
          <w:t xml:space="preserve"> </w:t>
        </w:r>
      </w:ins>
      <w:r w:rsidR="00674642">
        <w:rPr>
          <w:rFonts w:ascii="Calibri Light" w:hAnsi="Calibri Light" w:cs="Calibri Light"/>
          <w:b/>
          <w:i/>
          <w:sz w:val="22"/>
          <w:szCs w:val="22"/>
        </w:rPr>
        <w:t>EU Delegation to Cambodia</w:t>
      </w:r>
      <w:r w:rsidR="00E72FE0">
        <w:rPr>
          <w:rFonts w:ascii="Calibri Light" w:hAnsi="Calibri Light" w:cs="Calibri Light"/>
          <w:b/>
          <w:i/>
          <w:sz w:val="22"/>
          <w:szCs w:val="22"/>
          <w:lang w:val="en-US"/>
        </w:rPr>
        <w:t xml:space="preserve">, </w:t>
      </w:r>
      <w:r w:rsidR="00743A5D">
        <w:rPr>
          <w:rFonts w:ascii="Calibri Light" w:hAnsi="Calibri Light" w:cs="Calibri Light"/>
          <w:b/>
          <w:i/>
          <w:sz w:val="22"/>
          <w:szCs w:val="22"/>
        </w:rPr>
        <w:t>October 20</w:t>
      </w:r>
      <w:r w:rsidRPr="007877A4">
        <w:rPr>
          <w:rFonts w:ascii="Calibri Light" w:hAnsi="Calibri Light" w:cs="Calibri Light"/>
          <w:b/>
          <w:i/>
          <w:sz w:val="22"/>
          <w:szCs w:val="22"/>
        </w:rPr>
        <w:t>, 2020</w:t>
      </w:r>
    </w:p>
    <w:p w14:paraId="75BDC443" w14:textId="77777777" w:rsidR="00C255F5" w:rsidRPr="007877A4" w:rsidRDefault="00C255F5">
      <w:pPr>
        <w:rPr>
          <w:rFonts w:ascii="Calibri Light" w:hAnsi="Calibri Light" w:cs="Calibri Light"/>
          <w:sz w:val="22"/>
          <w:szCs w:val="22"/>
        </w:rPr>
      </w:pPr>
    </w:p>
    <w:p w14:paraId="0C1F248C" w14:textId="77777777" w:rsidR="002D1A4D" w:rsidRPr="00743A5D" w:rsidRDefault="0041507E">
      <w:pPr>
        <w:rPr>
          <w:rFonts w:ascii="Calibri Light" w:hAnsi="Calibri Light" w:cs="Calibri Light"/>
          <w:sz w:val="22"/>
          <w:szCs w:val="22"/>
          <w:lang w:val="en-US"/>
        </w:rPr>
      </w:pPr>
      <w:r w:rsidRPr="0041507E">
        <w:rPr>
          <w:rFonts w:ascii="Calibri Light" w:hAnsi="Calibri Light" w:cs="Calibri Light"/>
          <w:b/>
          <w:sz w:val="22"/>
          <w:szCs w:val="22"/>
        </w:rPr>
        <w:t>Note</w:t>
      </w:r>
      <w:r>
        <w:rPr>
          <w:rFonts w:ascii="Calibri Light" w:hAnsi="Calibri Light" w:cs="Calibri Light"/>
          <w:sz w:val="22"/>
          <w:szCs w:val="22"/>
        </w:rPr>
        <w:t>: Unless indicated as a direct quote, these notes are not verbatim, and reflect the interviewers’ interpretation of what was said.</w:t>
      </w:r>
      <w:r w:rsidR="00743A5D">
        <w:rPr>
          <w:rFonts w:ascii="Calibri Light" w:hAnsi="Calibri Light" w:cs="Calibri Light"/>
          <w:sz w:val="22"/>
          <w:szCs w:val="22"/>
        </w:rPr>
        <w:t xml:space="preserve"> </w:t>
      </w:r>
    </w:p>
    <w:p w14:paraId="21C9B90C" w14:textId="77777777" w:rsidR="002D1A4D" w:rsidRPr="007877A4" w:rsidRDefault="002D1A4D">
      <w:pPr>
        <w:rPr>
          <w:rFonts w:ascii="Calibri Light" w:hAnsi="Calibri Light" w:cs="Calibri Light"/>
          <w:sz w:val="22"/>
          <w:szCs w:val="22"/>
        </w:rPr>
      </w:pPr>
    </w:p>
    <w:p w14:paraId="52CCBEF3" w14:textId="77777777" w:rsidR="00C255F5" w:rsidRPr="007877A4" w:rsidRDefault="00C255F5">
      <w:pPr>
        <w:rPr>
          <w:rFonts w:ascii="Calibri Light" w:hAnsi="Calibri Light" w:cs="Calibri Light"/>
          <w:sz w:val="22"/>
          <w:szCs w:val="22"/>
        </w:rPr>
      </w:pPr>
      <w:r w:rsidRPr="007877A4">
        <w:rPr>
          <w:rFonts w:ascii="Calibri Light" w:hAnsi="Calibri Light" w:cs="Calibri Light"/>
          <w:sz w:val="22"/>
          <w:szCs w:val="22"/>
        </w:rPr>
        <w:t xml:space="preserve">The interview was introduced by </w:t>
      </w:r>
      <w:r w:rsidR="00674642">
        <w:rPr>
          <w:rFonts w:ascii="Calibri Light" w:hAnsi="Calibri Light" w:cs="Calibri Light"/>
          <w:sz w:val="22"/>
          <w:szCs w:val="22"/>
        </w:rPr>
        <w:t>Klomjit Chadrapanya</w:t>
      </w:r>
      <w:r w:rsidRPr="007877A4">
        <w:rPr>
          <w:rFonts w:ascii="Calibri Light" w:hAnsi="Calibri Light" w:cs="Calibri Light"/>
          <w:sz w:val="22"/>
          <w:szCs w:val="22"/>
        </w:rPr>
        <w:t xml:space="preserve">, who summarised the World Bank’s (WB) history of engagement in the Mekong, </w:t>
      </w:r>
      <w:r w:rsidR="009721F9" w:rsidRPr="007877A4">
        <w:rPr>
          <w:rFonts w:ascii="Calibri Light" w:hAnsi="Calibri Light" w:cs="Calibri Light"/>
          <w:sz w:val="22"/>
          <w:szCs w:val="22"/>
        </w:rPr>
        <w:t xml:space="preserve">and provided a background to the Mekong 3.0 initiative. </w:t>
      </w:r>
      <w:r w:rsidR="00674642">
        <w:rPr>
          <w:rFonts w:ascii="Calibri Light" w:hAnsi="Calibri Light" w:cs="Calibri Light"/>
          <w:sz w:val="22"/>
          <w:szCs w:val="22"/>
        </w:rPr>
        <w:t>Sh</w:t>
      </w:r>
      <w:r w:rsidR="00743A5D">
        <w:rPr>
          <w:rFonts w:ascii="Calibri Light" w:hAnsi="Calibri Light" w:cs="Calibri Light"/>
          <w:sz w:val="22"/>
          <w:szCs w:val="22"/>
        </w:rPr>
        <w:t>e</w:t>
      </w:r>
      <w:r w:rsidR="009721F9" w:rsidRPr="007877A4">
        <w:rPr>
          <w:rFonts w:ascii="Calibri Light" w:hAnsi="Calibri Light" w:cs="Calibri Light"/>
          <w:sz w:val="22"/>
          <w:szCs w:val="22"/>
        </w:rPr>
        <w:t xml:space="preserve"> then handed over to the Mekong Futures interview team.</w:t>
      </w:r>
    </w:p>
    <w:p w14:paraId="13C655F5" w14:textId="77777777" w:rsidR="009721F9" w:rsidRPr="007877A4" w:rsidRDefault="009721F9">
      <w:pPr>
        <w:rPr>
          <w:rFonts w:ascii="Calibri Light" w:hAnsi="Calibri Light" w:cs="Calibri Light"/>
          <w:sz w:val="22"/>
          <w:szCs w:val="22"/>
        </w:rPr>
      </w:pPr>
    </w:p>
    <w:p w14:paraId="3ADC5E23" w14:textId="77777777" w:rsidR="002D1A4D" w:rsidRPr="007877A4" w:rsidRDefault="002D1A4D" w:rsidP="002D1A4D">
      <w:pPr>
        <w:rPr>
          <w:rFonts w:ascii="Calibri Light" w:hAnsi="Calibri Light" w:cs="Calibri Light"/>
          <w:b/>
          <w:sz w:val="22"/>
          <w:szCs w:val="22"/>
        </w:rPr>
      </w:pPr>
      <w:r w:rsidRPr="007877A4">
        <w:rPr>
          <w:rFonts w:ascii="Calibri Light" w:hAnsi="Calibri Light" w:cs="Calibri Light"/>
          <w:b/>
          <w:sz w:val="22"/>
          <w:szCs w:val="22"/>
        </w:rPr>
        <w:t xml:space="preserve">Question 1: </w:t>
      </w:r>
      <w:r w:rsidRPr="007877A4">
        <w:rPr>
          <w:rFonts w:ascii="Calibri Light" w:hAnsi="Calibri Light" w:cs="Calibri Light"/>
          <w:b/>
          <w:bCs/>
          <w:sz w:val="22"/>
          <w:szCs w:val="22"/>
        </w:rPr>
        <w:t>What do you think are the current challenges to sustainable development in the Mekong –Lancang region?</w:t>
      </w:r>
    </w:p>
    <w:p w14:paraId="33143F28" w14:textId="77777777" w:rsidR="009721F9" w:rsidRPr="007877A4" w:rsidRDefault="009721F9">
      <w:pPr>
        <w:rPr>
          <w:rFonts w:ascii="Calibri Light" w:hAnsi="Calibri Light" w:cs="Calibri Light"/>
          <w:sz w:val="22"/>
          <w:szCs w:val="22"/>
        </w:rPr>
      </w:pPr>
    </w:p>
    <w:p w14:paraId="2AC79E3A" w14:textId="77777777" w:rsidR="00AF4CC6" w:rsidRDefault="00EC36D2">
      <w:pPr>
        <w:rPr>
          <w:rFonts w:ascii="Calibri Light" w:hAnsi="Calibri Light" w:cs="Calibri Light"/>
          <w:sz w:val="22"/>
          <w:szCs w:val="22"/>
        </w:rPr>
      </w:pPr>
      <w:r>
        <w:rPr>
          <w:rFonts w:ascii="Calibri Light" w:hAnsi="Calibri Light" w:cs="Calibri Light"/>
          <w:sz w:val="22"/>
          <w:szCs w:val="22"/>
        </w:rPr>
        <w:t xml:space="preserve">The ecosystem and natural resources degradation. Deforestation has been very intense because of land concessions and illegal logging. This has contributed to climate change. Hydropower expansion is also a contributing factor. </w:t>
      </w:r>
      <w:r w:rsidR="00E440D9">
        <w:rPr>
          <w:rFonts w:ascii="Calibri Light" w:hAnsi="Calibri Light" w:cs="Calibri Light"/>
          <w:sz w:val="22"/>
          <w:szCs w:val="22"/>
        </w:rPr>
        <w:t>The latter is a strong concern for Cambodia, which has been heavily reliant on the Mekong for its fish.</w:t>
      </w:r>
      <w:r w:rsidR="004D6254">
        <w:rPr>
          <w:rFonts w:ascii="Calibri Light" w:hAnsi="Calibri Light" w:cs="Calibri Light"/>
          <w:sz w:val="22"/>
          <w:szCs w:val="22"/>
        </w:rPr>
        <w:t xml:space="preserve"> Also flash floods, reduced flood season affecting juvenile fish growth and periodic droughts. </w:t>
      </w:r>
    </w:p>
    <w:p w14:paraId="470DCF7E" w14:textId="77777777" w:rsidR="00E440D9" w:rsidRDefault="00E440D9">
      <w:pPr>
        <w:rPr>
          <w:rFonts w:ascii="Calibri Light" w:hAnsi="Calibri Light" w:cs="Calibri Light"/>
          <w:sz w:val="22"/>
          <w:szCs w:val="22"/>
        </w:rPr>
      </w:pPr>
    </w:p>
    <w:p w14:paraId="77DDE5FE" w14:textId="77777777" w:rsidR="00E440D9" w:rsidRDefault="00E440D9">
      <w:pPr>
        <w:rPr>
          <w:rFonts w:ascii="Calibri Light" w:hAnsi="Calibri Light" w:cs="Calibri Light"/>
          <w:sz w:val="22"/>
          <w:szCs w:val="22"/>
        </w:rPr>
      </w:pPr>
      <w:r>
        <w:rPr>
          <w:rFonts w:ascii="Calibri Light" w:hAnsi="Calibri Light" w:cs="Calibri Light"/>
          <w:sz w:val="22"/>
          <w:szCs w:val="22"/>
        </w:rPr>
        <w:t xml:space="preserve">We also observe demographic growth and strong urbanisation </w:t>
      </w:r>
      <w:commentRangeStart w:id="1"/>
      <w:r>
        <w:rPr>
          <w:rFonts w:ascii="Calibri Light" w:hAnsi="Calibri Light" w:cs="Calibri Light"/>
          <w:sz w:val="22"/>
          <w:szCs w:val="22"/>
        </w:rPr>
        <w:t>trends</w:t>
      </w:r>
      <w:commentRangeEnd w:id="1"/>
      <w:r w:rsidR="0024523A">
        <w:rPr>
          <w:rStyle w:val="CommentReference"/>
        </w:rPr>
        <w:commentReference w:id="1"/>
      </w:r>
      <w:ins w:id="2" w:author="Klomjit Chandrapanya" w:date="2020-11-02T00:33:00Z">
        <w:r w:rsidR="0024523A">
          <w:rPr>
            <w:rFonts w:ascii="Calibri Light" w:hAnsi="Calibri Light" w:cs="Calibri Light"/>
            <w:sz w:val="22"/>
            <w:szCs w:val="22"/>
          </w:rPr>
          <w:t xml:space="preserve"> </w:t>
        </w:r>
      </w:ins>
      <w:r>
        <w:rPr>
          <w:rFonts w:ascii="Calibri Light" w:hAnsi="Calibri Light" w:cs="Calibri Light"/>
          <w:sz w:val="22"/>
          <w:szCs w:val="22"/>
        </w:rPr>
        <w:t>. Mr. Roussel was uncertain if agriculture would remain important for Cambodia.</w:t>
      </w:r>
    </w:p>
    <w:p w14:paraId="16CD3D95" w14:textId="77777777" w:rsidR="00E440D9" w:rsidRDefault="00E440D9">
      <w:pPr>
        <w:rPr>
          <w:rFonts w:ascii="Calibri Light" w:hAnsi="Calibri Light" w:cs="Calibri Light"/>
          <w:sz w:val="22"/>
          <w:szCs w:val="22"/>
        </w:rPr>
      </w:pPr>
    </w:p>
    <w:p w14:paraId="5AC03DCA" w14:textId="77777777" w:rsidR="00E440D9" w:rsidRDefault="00E440D9">
      <w:pPr>
        <w:rPr>
          <w:rFonts w:ascii="Calibri Light" w:hAnsi="Calibri Light" w:cs="Calibri Light"/>
          <w:sz w:val="22"/>
          <w:szCs w:val="22"/>
        </w:rPr>
      </w:pPr>
      <w:r>
        <w:rPr>
          <w:rFonts w:ascii="Calibri Light" w:hAnsi="Calibri Light" w:cs="Calibri Light"/>
          <w:sz w:val="22"/>
          <w:szCs w:val="22"/>
        </w:rPr>
        <w:t>How to reverse all of this ecosystem degradation is the key issue.</w:t>
      </w:r>
    </w:p>
    <w:p w14:paraId="1C0F6539" w14:textId="77777777" w:rsidR="00E440D9" w:rsidRPr="007877A4" w:rsidRDefault="00E440D9">
      <w:pPr>
        <w:rPr>
          <w:rFonts w:ascii="Calibri Light" w:hAnsi="Calibri Light" w:cs="Calibri Light"/>
          <w:sz w:val="22"/>
          <w:szCs w:val="22"/>
        </w:rPr>
      </w:pPr>
    </w:p>
    <w:p w14:paraId="15AAF255" w14:textId="77777777" w:rsidR="00AB4674" w:rsidRPr="007877A4" w:rsidRDefault="00AB4674" w:rsidP="00AB4674">
      <w:pPr>
        <w:rPr>
          <w:rFonts w:ascii="Calibri Light" w:hAnsi="Calibri Light" w:cs="Calibri Light"/>
          <w:sz w:val="22"/>
          <w:szCs w:val="22"/>
        </w:rPr>
      </w:pPr>
      <w:r w:rsidRPr="007877A4">
        <w:rPr>
          <w:rFonts w:ascii="Calibri Light" w:hAnsi="Calibri Light" w:cs="Calibri Light"/>
          <w:b/>
          <w:sz w:val="22"/>
          <w:szCs w:val="22"/>
        </w:rPr>
        <w:t xml:space="preserve">Question 2: </w:t>
      </w:r>
      <w:r w:rsidRPr="007877A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5A1F6A50" w14:textId="77777777" w:rsidR="00AB4674" w:rsidRPr="007877A4" w:rsidRDefault="00AB4674">
      <w:pPr>
        <w:rPr>
          <w:rFonts w:ascii="Calibri Light" w:hAnsi="Calibri Light" w:cs="Calibri Light"/>
          <w:sz w:val="22"/>
          <w:szCs w:val="22"/>
        </w:rPr>
      </w:pPr>
    </w:p>
    <w:p w14:paraId="023E6B30" w14:textId="77777777" w:rsidR="00E440D9" w:rsidRDefault="00E440D9">
      <w:pPr>
        <w:rPr>
          <w:rFonts w:ascii="Calibri Light" w:hAnsi="Calibri Light" w:cs="Calibri Light"/>
          <w:sz w:val="22"/>
          <w:szCs w:val="22"/>
        </w:rPr>
      </w:pPr>
      <w:r>
        <w:rPr>
          <w:rFonts w:ascii="Calibri Light" w:hAnsi="Calibri Light" w:cs="Calibri Light"/>
          <w:sz w:val="22"/>
          <w:szCs w:val="22"/>
        </w:rPr>
        <w:t xml:space="preserve">Willingness to share vision, policy and capacity to make compromises and the capacity to make decisions for the region and not the nation – recognising that deciding in favour of the region, may not favour your </w:t>
      </w:r>
      <w:commentRangeStart w:id="3"/>
      <w:r>
        <w:rPr>
          <w:rFonts w:ascii="Calibri Light" w:hAnsi="Calibri Light" w:cs="Calibri Light"/>
          <w:sz w:val="22"/>
          <w:szCs w:val="22"/>
        </w:rPr>
        <w:t>country</w:t>
      </w:r>
      <w:commentRangeEnd w:id="3"/>
      <w:r w:rsidR="00C407C3">
        <w:rPr>
          <w:rStyle w:val="CommentReference"/>
        </w:rPr>
        <w:commentReference w:id="3"/>
      </w:r>
      <w:r>
        <w:rPr>
          <w:rFonts w:ascii="Calibri Light" w:hAnsi="Calibri Light" w:cs="Calibri Light"/>
          <w:sz w:val="22"/>
          <w:szCs w:val="22"/>
        </w:rPr>
        <w:t>.</w:t>
      </w:r>
      <w:r w:rsidR="00262A4C">
        <w:rPr>
          <w:rFonts w:ascii="Calibri Light" w:hAnsi="Calibri Light" w:cs="Calibri Light"/>
          <w:sz w:val="22"/>
          <w:szCs w:val="22"/>
        </w:rPr>
        <w:t xml:space="preserve"> Subsidiarity at the right level – as close as possible to the citizen level. These kinds of cooperation a</w:t>
      </w:r>
      <w:r w:rsidR="00AF4E24">
        <w:rPr>
          <w:rFonts w:ascii="Calibri Light" w:hAnsi="Calibri Light" w:cs="Calibri Light"/>
          <w:sz w:val="22"/>
          <w:szCs w:val="22"/>
        </w:rPr>
        <w:t>re</w:t>
      </w:r>
      <w:r w:rsidR="00262A4C">
        <w:rPr>
          <w:rFonts w:ascii="Calibri Light" w:hAnsi="Calibri Light" w:cs="Calibri Light"/>
          <w:sz w:val="22"/>
          <w:szCs w:val="22"/>
        </w:rPr>
        <w:t xml:space="preserve"> necessary – even obvious – for the </w:t>
      </w:r>
      <w:commentRangeStart w:id="4"/>
      <w:r w:rsidR="00262A4C">
        <w:rPr>
          <w:rFonts w:ascii="Calibri Light" w:hAnsi="Calibri Light" w:cs="Calibri Light"/>
          <w:sz w:val="22"/>
          <w:szCs w:val="22"/>
        </w:rPr>
        <w:t>Mekong</w:t>
      </w:r>
      <w:commentRangeEnd w:id="4"/>
      <w:r w:rsidR="00C407C3">
        <w:rPr>
          <w:rStyle w:val="CommentReference"/>
        </w:rPr>
        <w:commentReference w:id="4"/>
      </w:r>
      <w:r w:rsidR="00262A4C">
        <w:rPr>
          <w:rFonts w:ascii="Calibri Light" w:hAnsi="Calibri Light" w:cs="Calibri Light"/>
          <w:sz w:val="22"/>
          <w:szCs w:val="22"/>
        </w:rPr>
        <w:t>.</w:t>
      </w:r>
    </w:p>
    <w:p w14:paraId="2FA2C809" w14:textId="77777777" w:rsidR="00262A4C" w:rsidRDefault="00262A4C">
      <w:pPr>
        <w:rPr>
          <w:rFonts w:ascii="Calibri Light" w:hAnsi="Calibri Light" w:cs="Calibri Light"/>
          <w:sz w:val="22"/>
          <w:szCs w:val="22"/>
        </w:rPr>
      </w:pPr>
    </w:p>
    <w:p w14:paraId="12E0D292" w14:textId="77777777" w:rsidR="00262A4C" w:rsidRDefault="00262A4C">
      <w:pPr>
        <w:rPr>
          <w:rFonts w:ascii="Calibri Light" w:hAnsi="Calibri Light" w:cs="Calibri Light"/>
          <w:sz w:val="22"/>
          <w:szCs w:val="22"/>
        </w:rPr>
      </w:pPr>
      <w:r>
        <w:rPr>
          <w:rFonts w:ascii="Calibri Light" w:hAnsi="Calibri Light" w:cs="Calibri Light"/>
          <w:sz w:val="22"/>
          <w:szCs w:val="22"/>
        </w:rPr>
        <w:t xml:space="preserve">Do we have effective water management cooperation? Are decisions made from a regional perspective or individual? </w:t>
      </w:r>
      <w:r w:rsidR="00AF4E24">
        <w:rPr>
          <w:rFonts w:ascii="Calibri Light" w:hAnsi="Calibri Light" w:cs="Calibri Light"/>
          <w:sz w:val="22"/>
          <w:szCs w:val="22"/>
        </w:rPr>
        <w:t xml:space="preserve">That is a mosaic of individual interests </w:t>
      </w:r>
      <w:ins w:id="5" w:author="John Ward" w:date="2020-10-24T10:44:00Z">
        <w:r w:rsidR="00AF4E24">
          <w:rPr>
            <w:rFonts w:ascii="Calibri Light" w:hAnsi="Calibri Light" w:cs="Calibri Light"/>
            <w:sz w:val="22"/>
            <w:szCs w:val="22"/>
          </w:rPr>
          <w:t>rather than a coher</w:t>
        </w:r>
      </w:ins>
      <w:ins w:id="6" w:author="John Ward" w:date="2020-10-24T10:45:00Z">
        <w:r w:rsidR="00AF4E24">
          <w:rPr>
            <w:rFonts w:ascii="Calibri Light" w:hAnsi="Calibri Light" w:cs="Calibri Light"/>
            <w:sz w:val="22"/>
            <w:szCs w:val="22"/>
          </w:rPr>
          <w:t xml:space="preserve">ent, common regional vision. </w:t>
        </w:r>
      </w:ins>
      <w:del w:id="7" w:author="John Ward" w:date="2020-10-24T10:45:00Z">
        <w:r w:rsidDel="00AF4E24">
          <w:rPr>
            <w:rFonts w:ascii="Calibri Light" w:hAnsi="Calibri Light" w:cs="Calibri Light"/>
            <w:sz w:val="22"/>
            <w:szCs w:val="22"/>
          </w:rPr>
          <w:delText xml:space="preserve">In the </w:delText>
        </w:r>
      </w:del>
      <w:ins w:id="8" w:author="John Ward" w:date="2020-10-24T10:45:00Z">
        <w:r w:rsidR="00AF4E24">
          <w:rPr>
            <w:rFonts w:ascii="Calibri Light" w:hAnsi="Calibri Light" w:cs="Calibri Light"/>
            <w:sz w:val="22"/>
            <w:szCs w:val="22"/>
          </w:rPr>
          <w:t xml:space="preserve">In the </w:t>
        </w:r>
      </w:ins>
      <w:r>
        <w:rPr>
          <w:rFonts w:ascii="Calibri Light" w:hAnsi="Calibri Light" w:cs="Calibri Light"/>
          <w:sz w:val="22"/>
          <w:szCs w:val="22"/>
        </w:rPr>
        <w:t>Nile, negotiations have yielded a quota system for sharing proportions of the basin’s waters. Sovereignty is still very strong in the Mekong</w:t>
      </w:r>
      <w:ins w:id="9" w:author="John Ward" w:date="2020-10-24T10:45:00Z">
        <w:r w:rsidR="00AF4E24">
          <w:rPr>
            <w:rFonts w:ascii="Calibri Light" w:hAnsi="Calibri Light" w:cs="Calibri Light"/>
            <w:sz w:val="22"/>
            <w:szCs w:val="22"/>
          </w:rPr>
          <w:t xml:space="preserve"> which constrains agreements like the Nile</w:t>
        </w:r>
      </w:ins>
      <w:r>
        <w:rPr>
          <w:rFonts w:ascii="Calibri Light" w:hAnsi="Calibri Light" w:cs="Calibri Light"/>
          <w:sz w:val="22"/>
          <w:szCs w:val="22"/>
        </w:rPr>
        <w:t xml:space="preserve">. </w:t>
      </w:r>
      <w:r w:rsidR="003E1F17">
        <w:rPr>
          <w:rFonts w:ascii="Calibri Light" w:hAnsi="Calibri Light" w:cs="Calibri Light"/>
          <w:sz w:val="22"/>
          <w:szCs w:val="22"/>
        </w:rPr>
        <w:t xml:space="preserve">The countries are willing to making compromises, but only small adjustments to their investments. The other countries do not try to prevent a large dam on the mainstream </w:t>
      </w:r>
      <w:ins w:id="10" w:author="John Ward" w:date="2020-10-24T10:46:00Z">
        <w:r w:rsidR="00AF4E24">
          <w:rPr>
            <w:rFonts w:ascii="Calibri Light" w:hAnsi="Calibri Light" w:cs="Calibri Light"/>
            <w:sz w:val="22"/>
            <w:szCs w:val="22"/>
          </w:rPr>
          <w:t xml:space="preserve">(using a right of veto which does not exist) </w:t>
        </w:r>
      </w:ins>
      <w:r w:rsidR="003E1F17">
        <w:rPr>
          <w:rFonts w:ascii="Calibri Light" w:hAnsi="Calibri Light" w:cs="Calibri Light"/>
          <w:sz w:val="22"/>
          <w:szCs w:val="22"/>
        </w:rPr>
        <w:t>even though there is evidence that it will harm them</w:t>
      </w:r>
      <w:r w:rsidR="007B4151">
        <w:rPr>
          <w:rFonts w:ascii="Calibri Light" w:hAnsi="Calibri Light" w:cs="Calibri Light"/>
          <w:sz w:val="22"/>
          <w:szCs w:val="22"/>
        </w:rPr>
        <w:t>; and Laos makes modest changes to the dam in an effort to appease them.</w:t>
      </w:r>
      <w:ins w:id="11" w:author="John Ward" w:date="2020-10-24T10:47:00Z">
        <w:r w:rsidR="00AF4E24">
          <w:rPr>
            <w:rFonts w:ascii="Calibri Light" w:hAnsi="Calibri Light" w:cs="Calibri Light"/>
            <w:sz w:val="22"/>
            <w:szCs w:val="22"/>
          </w:rPr>
          <w:t xml:space="preserve"> </w:t>
        </w:r>
      </w:ins>
    </w:p>
    <w:p w14:paraId="55FAF897" w14:textId="77777777" w:rsidR="007B4151" w:rsidRDefault="007B4151">
      <w:pPr>
        <w:rPr>
          <w:rFonts w:ascii="Calibri Light" w:hAnsi="Calibri Light" w:cs="Calibri Light"/>
          <w:sz w:val="22"/>
          <w:szCs w:val="22"/>
        </w:rPr>
      </w:pPr>
    </w:p>
    <w:p w14:paraId="181F929F" w14:textId="77777777" w:rsidR="007B4151" w:rsidRDefault="007B4151">
      <w:pPr>
        <w:rPr>
          <w:rFonts w:ascii="Calibri Light" w:hAnsi="Calibri Light" w:cs="Calibri Light"/>
          <w:sz w:val="22"/>
          <w:szCs w:val="22"/>
        </w:rPr>
      </w:pPr>
      <w:r>
        <w:rPr>
          <w:rFonts w:ascii="Calibri Light" w:hAnsi="Calibri Light" w:cs="Calibri Light"/>
          <w:sz w:val="22"/>
          <w:szCs w:val="22"/>
        </w:rPr>
        <w:t>ASEAN is not really interested in water management.</w:t>
      </w:r>
    </w:p>
    <w:p w14:paraId="0E48A878" w14:textId="77777777" w:rsidR="007B4151" w:rsidRDefault="007B4151">
      <w:pPr>
        <w:rPr>
          <w:rFonts w:ascii="Calibri Light" w:hAnsi="Calibri Light" w:cs="Calibri Light"/>
          <w:sz w:val="22"/>
          <w:szCs w:val="22"/>
        </w:rPr>
      </w:pPr>
    </w:p>
    <w:p w14:paraId="1473BABE" w14:textId="2226C80A" w:rsidR="007B4151" w:rsidRDefault="007B4151">
      <w:pPr>
        <w:rPr>
          <w:rFonts w:ascii="Calibri Light" w:hAnsi="Calibri Light" w:cs="Calibri Light"/>
          <w:sz w:val="22"/>
          <w:szCs w:val="22"/>
        </w:rPr>
      </w:pPr>
      <w:r>
        <w:rPr>
          <w:rFonts w:ascii="Calibri Light" w:hAnsi="Calibri Light" w:cs="Calibri Light"/>
          <w:sz w:val="22"/>
          <w:szCs w:val="22"/>
        </w:rPr>
        <w:t>The MRC has a limited mandate</w:t>
      </w:r>
      <w:ins w:id="12" w:author="John Ward" w:date="2020-10-24T10:48:00Z">
        <w:r w:rsidR="00AF4E24" w:rsidRPr="00AF4E24">
          <w:rPr>
            <w:rFonts w:ascii="Calibri Light" w:hAnsi="Calibri Light" w:cs="Calibri Light"/>
            <w:sz w:val="22"/>
            <w:szCs w:val="22"/>
          </w:rPr>
          <w:t xml:space="preserve"> </w:t>
        </w:r>
        <w:r w:rsidR="00AF4E24">
          <w:rPr>
            <w:rFonts w:ascii="Calibri Light" w:hAnsi="Calibri Light" w:cs="Calibri Light"/>
            <w:sz w:val="22"/>
            <w:szCs w:val="22"/>
          </w:rPr>
          <w:t>that does</w:t>
        </w:r>
      </w:ins>
      <w:ins w:id="13" w:author="Kim Geheb" w:date="2020-10-24T14:57:00Z">
        <w:r w:rsidR="007B060D">
          <w:rPr>
            <w:rFonts w:ascii="Calibri Light" w:hAnsi="Calibri Light" w:cs="Calibri Light"/>
            <w:sz w:val="22"/>
            <w:szCs w:val="22"/>
          </w:rPr>
          <w:t xml:space="preserve"> not</w:t>
        </w:r>
      </w:ins>
      <w:ins w:id="14" w:author="John Ward" w:date="2020-10-24T10:48:00Z">
        <w:del w:id="15" w:author="Kim Geheb" w:date="2020-10-24T14:57:00Z">
          <w:r w:rsidR="00AF4E24" w:rsidDel="007B060D">
            <w:rPr>
              <w:rFonts w:ascii="Calibri Light" w:hAnsi="Calibri Light" w:cs="Calibri Light"/>
              <w:sz w:val="22"/>
              <w:szCs w:val="22"/>
            </w:rPr>
            <w:delText>n’t</w:delText>
          </w:r>
        </w:del>
        <w:r w:rsidR="00AF4E24">
          <w:rPr>
            <w:rFonts w:ascii="Calibri Light" w:hAnsi="Calibri Light" w:cs="Calibri Light"/>
            <w:sz w:val="22"/>
            <w:szCs w:val="22"/>
          </w:rPr>
          <w:t xml:space="preserve"> allow for a binding challenge to mainstream investments</w:t>
        </w:r>
      </w:ins>
      <w:r>
        <w:rPr>
          <w:rFonts w:ascii="Calibri Light" w:hAnsi="Calibri Light" w:cs="Calibri Light"/>
          <w:sz w:val="22"/>
          <w:szCs w:val="22"/>
        </w:rPr>
        <w:t>. It has not been able to challenge its member countries</w:t>
      </w:r>
      <w:ins w:id="16" w:author="Klomjit Chandrapanya" w:date="2020-11-10T14:39:00Z">
        <w:r w:rsidR="00D014FA">
          <w:rPr>
            <w:rFonts w:ascii="Calibri Light" w:hAnsi="Calibri Light" w:cs="Calibri Light"/>
            <w:sz w:val="22"/>
            <w:szCs w:val="22"/>
          </w:rPr>
          <w:t xml:space="preserve"> </w:t>
        </w:r>
      </w:ins>
      <w:ins w:id="17" w:author="Klomjit Chandrapanya" w:date="2020-11-10T14:40:00Z">
        <w:r w:rsidR="00D014FA">
          <w:rPr>
            <w:rFonts w:ascii="Calibri Light" w:hAnsi="Calibri Light" w:cs="Calibri Light"/>
            <w:sz w:val="22"/>
            <w:szCs w:val="22"/>
          </w:rPr>
          <w:t>on investment projects</w:t>
        </w:r>
      </w:ins>
      <w:r>
        <w:rPr>
          <w:rFonts w:ascii="Calibri Light" w:hAnsi="Calibri Light" w:cs="Calibri Light"/>
          <w:sz w:val="22"/>
          <w:szCs w:val="22"/>
        </w:rPr>
        <w:t xml:space="preserve">. Will the LMC be the new mechanism? I do not have much insight into the LMC. Mr. Roussel would like to </w:t>
      </w:r>
      <w:ins w:id="18" w:author="Klomjit Chandrapanya" w:date="2020-11-02T00:37:00Z">
        <w:r w:rsidR="0024523A">
          <w:rPr>
            <w:rFonts w:ascii="Calibri Light" w:hAnsi="Calibri Light" w:cs="Calibri Light"/>
            <w:sz w:val="22"/>
            <w:szCs w:val="22"/>
          </w:rPr>
          <w:t xml:space="preserve">see </w:t>
        </w:r>
      </w:ins>
      <w:r>
        <w:rPr>
          <w:rFonts w:ascii="Calibri Light" w:hAnsi="Calibri Light" w:cs="Calibri Light"/>
          <w:sz w:val="22"/>
          <w:szCs w:val="22"/>
        </w:rPr>
        <w:t xml:space="preserve">accountability, and for civil society to be </w:t>
      </w:r>
      <w:commentRangeStart w:id="19"/>
      <w:r>
        <w:rPr>
          <w:rFonts w:ascii="Calibri Light" w:hAnsi="Calibri Light" w:cs="Calibri Light"/>
          <w:sz w:val="22"/>
          <w:szCs w:val="22"/>
        </w:rPr>
        <w:t>consulted</w:t>
      </w:r>
      <w:commentRangeEnd w:id="19"/>
      <w:r w:rsidR="00D014FA">
        <w:rPr>
          <w:rStyle w:val="CommentReference"/>
        </w:rPr>
        <w:commentReference w:id="19"/>
      </w:r>
      <w:r>
        <w:rPr>
          <w:rFonts w:ascii="Calibri Light" w:hAnsi="Calibri Light" w:cs="Calibri Light"/>
          <w:sz w:val="22"/>
          <w:szCs w:val="22"/>
        </w:rPr>
        <w:t xml:space="preserve">. </w:t>
      </w:r>
      <w:commentRangeStart w:id="20"/>
      <w:r>
        <w:rPr>
          <w:rFonts w:ascii="Calibri Light" w:hAnsi="Calibri Light" w:cs="Calibri Light"/>
          <w:sz w:val="22"/>
          <w:szCs w:val="22"/>
        </w:rPr>
        <w:t>The</w:t>
      </w:r>
      <w:commentRangeEnd w:id="20"/>
      <w:r w:rsidR="00F93301">
        <w:rPr>
          <w:rStyle w:val="CommentReference"/>
        </w:rPr>
        <w:commentReference w:id="20"/>
      </w:r>
      <w:r>
        <w:rPr>
          <w:rFonts w:ascii="Calibri Light" w:hAnsi="Calibri Light" w:cs="Calibri Light"/>
          <w:sz w:val="22"/>
          <w:szCs w:val="22"/>
        </w:rPr>
        <w:t xml:space="preserve"> LMC seems to be very driven by its leaders’ summit.  And influenced by China and its investment in the </w:t>
      </w:r>
      <w:commentRangeStart w:id="21"/>
      <w:r>
        <w:rPr>
          <w:rFonts w:ascii="Calibri Light" w:hAnsi="Calibri Light" w:cs="Calibri Light"/>
          <w:sz w:val="22"/>
          <w:szCs w:val="22"/>
        </w:rPr>
        <w:t>region</w:t>
      </w:r>
      <w:commentRangeEnd w:id="21"/>
      <w:r w:rsidR="00D014FA">
        <w:rPr>
          <w:rStyle w:val="CommentReference"/>
        </w:rPr>
        <w:commentReference w:id="21"/>
      </w:r>
      <w:r>
        <w:rPr>
          <w:rFonts w:ascii="Calibri Light" w:hAnsi="Calibri Light" w:cs="Calibri Light"/>
          <w:sz w:val="22"/>
          <w:szCs w:val="22"/>
        </w:rPr>
        <w:t xml:space="preserve">. This has implications for </w:t>
      </w:r>
      <w:r>
        <w:rPr>
          <w:rFonts w:ascii="Calibri Light" w:hAnsi="Calibri Light" w:cs="Calibri Light"/>
          <w:sz w:val="22"/>
          <w:szCs w:val="22"/>
        </w:rPr>
        <w:lastRenderedPageBreak/>
        <w:t>sustainable development</w:t>
      </w:r>
      <w:r w:rsidR="006135C0">
        <w:rPr>
          <w:rFonts w:ascii="Calibri Light" w:hAnsi="Calibri Light" w:cs="Calibri Light"/>
          <w:sz w:val="22"/>
          <w:szCs w:val="22"/>
        </w:rPr>
        <w:t xml:space="preserve"> – it leads to growth in the short-term, but less sustainable development over the long-term.</w:t>
      </w:r>
    </w:p>
    <w:p w14:paraId="36CFD8E0" w14:textId="77777777" w:rsidR="006135C0" w:rsidRDefault="006135C0">
      <w:pPr>
        <w:rPr>
          <w:rFonts w:ascii="Calibri Light" w:hAnsi="Calibri Light" w:cs="Calibri Light"/>
          <w:sz w:val="22"/>
          <w:szCs w:val="22"/>
        </w:rPr>
      </w:pPr>
    </w:p>
    <w:p w14:paraId="5EBFD8A6" w14:textId="77777777" w:rsidR="006135C0" w:rsidRDefault="006135C0">
      <w:pPr>
        <w:rPr>
          <w:rFonts w:ascii="Calibri Light" w:hAnsi="Calibri Light" w:cs="Calibri Light"/>
          <w:sz w:val="22"/>
          <w:szCs w:val="22"/>
        </w:rPr>
      </w:pPr>
      <w:r>
        <w:rPr>
          <w:rFonts w:ascii="Calibri Light" w:hAnsi="Calibri Light" w:cs="Calibri Light"/>
          <w:sz w:val="22"/>
          <w:szCs w:val="22"/>
        </w:rPr>
        <w:t>One special interest area is energy. Mr. Roussel wonders if there is any kind of regional energy framework? He recalled that the MRC wanted to promote regional energy cooperation, but Mr. Roussel has not seen any progress. Hydropower has been a major driver of regional investment. He has heard that there is much surplus energy from the Chinese dams – this suggests that there is a need for regional energy cooperation</w:t>
      </w:r>
      <w:ins w:id="22" w:author="John Ward" w:date="2020-10-24T10:51:00Z">
        <w:r w:rsidR="00AF4E24">
          <w:rPr>
            <w:rFonts w:ascii="Calibri Light" w:hAnsi="Calibri Light" w:cs="Calibri Light"/>
            <w:sz w:val="22"/>
            <w:szCs w:val="22"/>
          </w:rPr>
          <w:t xml:space="preserve"> and planning, with potential for a no dams</w:t>
        </w:r>
      </w:ins>
      <w:del w:id="23" w:author="John Ward" w:date="2020-10-24T10:51:00Z">
        <w:r w:rsidDel="00AF4E24">
          <w:rPr>
            <w:rFonts w:ascii="Calibri Light" w:hAnsi="Calibri Light" w:cs="Calibri Light"/>
            <w:sz w:val="22"/>
            <w:szCs w:val="22"/>
          </w:rPr>
          <w:delText>.</w:delText>
        </w:r>
      </w:del>
      <w:ins w:id="24" w:author="John Ward" w:date="2020-10-24T10:51:00Z">
        <w:r w:rsidR="00AF4E24">
          <w:rPr>
            <w:rFonts w:ascii="Calibri Light" w:hAnsi="Calibri Light" w:cs="Calibri Light"/>
            <w:sz w:val="22"/>
            <w:szCs w:val="22"/>
          </w:rPr>
          <w:t xml:space="preserve"> option. </w:t>
        </w:r>
      </w:ins>
      <w:r>
        <w:rPr>
          <w:rFonts w:ascii="Calibri Light" w:hAnsi="Calibri Light" w:cs="Calibri Light"/>
          <w:sz w:val="22"/>
          <w:szCs w:val="22"/>
        </w:rPr>
        <w:t xml:space="preserve"> The EU is at a pre-programme phase a</w:t>
      </w:r>
      <w:ins w:id="25" w:author="Klomjit Chandrapanya" w:date="2020-11-02T00:38:00Z">
        <w:r w:rsidR="00F93301">
          <w:rPr>
            <w:rFonts w:ascii="Calibri Light" w:hAnsi="Calibri Light" w:cs="Calibri Light"/>
            <w:sz w:val="22"/>
            <w:szCs w:val="22"/>
          </w:rPr>
          <w:t>s</w:t>
        </w:r>
      </w:ins>
      <w:del w:id="26" w:author="Klomjit Chandrapanya" w:date="2020-11-02T00:38:00Z">
        <w:r w:rsidDel="00F93301">
          <w:rPr>
            <w:rFonts w:ascii="Calibri Light" w:hAnsi="Calibri Light" w:cs="Calibri Light"/>
            <w:sz w:val="22"/>
            <w:szCs w:val="22"/>
          </w:rPr>
          <w:delText>t</w:delText>
        </w:r>
      </w:del>
      <w:r>
        <w:rPr>
          <w:rFonts w:ascii="Calibri Light" w:hAnsi="Calibri Light" w:cs="Calibri Light"/>
          <w:sz w:val="22"/>
          <w:szCs w:val="22"/>
        </w:rPr>
        <w:t xml:space="preserve"> it considers its future regional strategy, and </w:t>
      </w:r>
      <w:r w:rsidR="008E28CE">
        <w:rPr>
          <w:rFonts w:ascii="Calibri Light" w:hAnsi="Calibri Light" w:cs="Calibri Light"/>
          <w:sz w:val="22"/>
          <w:szCs w:val="22"/>
        </w:rPr>
        <w:t>regional energy cooperation might be part of this.</w:t>
      </w:r>
    </w:p>
    <w:p w14:paraId="00E738E4" w14:textId="77777777" w:rsidR="006135C0" w:rsidRPr="007877A4" w:rsidRDefault="006135C0">
      <w:pPr>
        <w:rPr>
          <w:rFonts w:ascii="Calibri Light" w:hAnsi="Calibri Light" w:cs="Calibri Light"/>
          <w:sz w:val="22"/>
          <w:szCs w:val="22"/>
        </w:rPr>
      </w:pPr>
    </w:p>
    <w:p w14:paraId="417E3B79" w14:textId="77777777" w:rsidR="00C77295" w:rsidRPr="007877A4" w:rsidRDefault="00C77295" w:rsidP="00C77295">
      <w:pPr>
        <w:rPr>
          <w:rFonts w:ascii="Calibri Light" w:hAnsi="Calibri Light" w:cs="Calibri Light"/>
          <w:sz w:val="22"/>
          <w:szCs w:val="22"/>
        </w:rPr>
      </w:pPr>
      <w:r w:rsidRPr="007877A4">
        <w:rPr>
          <w:rFonts w:ascii="Calibri Light" w:hAnsi="Calibri Light" w:cs="Calibri Light"/>
          <w:b/>
          <w:sz w:val="22"/>
          <w:szCs w:val="22"/>
        </w:rPr>
        <w:t>Question 3:</w:t>
      </w:r>
      <w:r w:rsidRPr="007877A4">
        <w:rPr>
          <w:rFonts w:ascii="Calibri Light" w:hAnsi="Calibri Light" w:cs="Calibri Light"/>
          <w:sz w:val="22"/>
          <w:szCs w:val="22"/>
        </w:rPr>
        <w:t xml:space="preserve"> </w:t>
      </w:r>
      <w:r w:rsidRPr="007877A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22BC7716" w14:textId="77777777" w:rsidR="00C77295" w:rsidRPr="007877A4" w:rsidRDefault="00C77295">
      <w:pPr>
        <w:rPr>
          <w:rFonts w:ascii="Calibri Light" w:hAnsi="Calibri Light" w:cs="Calibri Light"/>
          <w:sz w:val="22"/>
          <w:szCs w:val="22"/>
        </w:rPr>
      </w:pPr>
    </w:p>
    <w:p w14:paraId="33315C09" w14:textId="77777777" w:rsidR="00744E56" w:rsidRDefault="008E28CE">
      <w:pPr>
        <w:rPr>
          <w:rFonts w:ascii="Calibri Light" w:hAnsi="Calibri Light" w:cs="Calibri Light"/>
          <w:sz w:val="22"/>
          <w:szCs w:val="22"/>
        </w:rPr>
      </w:pPr>
      <w:r>
        <w:rPr>
          <w:rFonts w:ascii="Calibri Light" w:hAnsi="Calibri Light" w:cs="Calibri Light"/>
          <w:sz w:val="22"/>
          <w:szCs w:val="22"/>
        </w:rPr>
        <w:t>Mr. Roussel has been in Cambodia for five years, and had previously been in Vietnam in the 1990s.</w:t>
      </w:r>
    </w:p>
    <w:p w14:paraId="07A4A555" w14:textId="77777777" w:rsidR="008E28CE" w:rsidRDefault="008E28CE">
      <w:pPr>
        <w:rPr>
          <w:rFonts w:ascii="Calibri Light" w:hAnsi="Calibri Light" w:cs="Calibri Light"/>
          <w:sz w:val="22"/>
          <w:szCs w:val="22"/>
        </w:rPr>
      </w:pPr>
    </w:p>
    <w:p w14:paraId="52675C1C" w14:textId="6B03297A" w:rsidR="008E28CE" w:rsidRDefault="008E28CE">
      <w:pPr>
        <w:rPr>
          <w:rFonts w:ascii="Calibri Light" w:hAnsi="Calibri Light" w:cs="Calibri Light"/>
          <w:sz w:val="22"/>
          <w:szCs w:val="22"/>
        </w:rPr>
      </w:pPr>
      <w:r>
        <w:rPr>
          <w:rFonts w:ascii="Calibri Light" w:hAnsi="Calibri Light" w:cs="Calibri Light"/>
          <w:sz w:val="22"/>
          <w:szCs w:val="22"/>
        </w:rPr>
        <w:t xml:space="preserve">Perhaps the MRC’s Council Study is an example. It was a good initiative that took a long time. It is a pity that it seems </w:t>
      </w:r>
      <w:del w:id="27" w:author="Klomjit Chandrapanya" w:date="2020-11-02T00:50:00Z">
        <w:r w:rsidDel="003335FA">
          <w:rPr>
            <w:rFonts w:ascii="Calibri Light" w:hAnsi="Calibri Light" w:cs="Calibri Light"/>
            <w:sz w:val="22"/>
            <w:szCs w:val="22"/>
          </w:rPr>
          <w:delText xml:space="preserve">now </w:delText>
        </w:r>
      </w:del>
      <w:r>
        <w:rPr>
          <w:rFonts w:ascii="Calibri Light" w:hAnsi="Calibri Light" w:cs="Calibri Light"/>
          <w:sz w:val="22"/>
          <w:szCs w:val="22"/>
        </w:rPr>
        <w:t xml:space="preserve">to be a bit forgotten now. </w:t>
      </w:r>
      <w:ins w:id="28" w:author="John Ward" w:date="2020-10-24T10:52:00Z">
        <w:r w:rsidR="00AF4E24">
          <w:rPr>
            <w:rFonts w:ascii="Calibri Light" w:hAnsi="Calibri Light" w:cs="Calibri Light"/>
            <w:sz w:val="22"/>
            <w:szCs w:val="22"/>
          </w:rPr>
          <w:t>There has been minimal reflection and</w:t>
        </w:r>
      </w:ins>
      <w:ins w:id="29" w:author="Kim Geheb" w:date="2020-10-24T14:58:00Z">
        <w:r w:rsidR="007B060D">
          <w:rPr>
            <w:rFonts w:ascii="Calibri Light" w:hAnsi="Calibri Light" w:cs="Calibri Light"/>
            <w:sz w:val="22"/>
            <w:szCs w:val="22"/>
          </w:rPr>
          <w:t xml:space="preserve"> </w:t>
        </w:r>
      </w:ins>
      <w:ins w:id="30" w:author="John Ward" w:date="2020-10-24T10:52:00Z">
        <w:r w:rsidR="00AF4E24">
          <w:rPr>
            <w:rFonts w:ascii="Calibri Light" w:hAnsi="Calibri Light" w:cs="Calibri Light"/>
            <w:sz w:val="22"/>
            <w:szCs w:val="22"/>
          </w:rPr>
          <w:t xml:space="preserve">no influence on national </w:t>
        </w:r>
      </w:ins>
      <w:ins w:id="31" w:author="John Ward" w:date="2020-10-24T10:53:00Z">
        <w:r w:rsidR="00AF4E24">
          <w:rPr>
            <w:rFonts w:ascii="Calibri Light" w:hAnsi="Calibri Light" w:cs="Calibri Light"/>
            <w:sz w:val="22"/>
            <w:szCs w:val="22"/>
          </w:rPr>
          <w:t>decisions</w:t>
        </w:r>
      </w:ins>
      <w:ins w:id="32" w:author="John Ward" w:date="2020-10-24T10:52:00Z">
        <w:r w:rsidR="00AF4E24">
          <w:rPr>
            <w:rFonts w:ascii="Calibri Light" w:hAnsi="Calibri Light" w:cs="Calibri Light"/>
            <w:sz w:val="22"/>
            <w:szCs w:val="22"/>
          </w:rPr>
          <w:t xml:space="preserve"> strategies. </w:t>
        </w:r>
      </w:ins>
      <w:r>
        <w:rPr>
          <w:rFonts w:ascii="Calibri Light" w:hAnsi="Calibri Light" w:cs="Calibri Light"/>
          <w:sz w:val="22"/>
          <w:szCs w:val="22"/>
        </w:rPr>
        <w:t>We do not see much reflection on how the study will impact the member countries; there are no strategies for addressing it. On the contrary – Laos continues with business as usual. Last year, they announced several new mainstream dams. There has not been a positive outcome from this.</w:t>
      </w:r>
    </w:p>
    <w:p w14:paraId="62457AC8" w14:textId="77777777" w:rsidR="008E28CE" w:rsidRDefault="008E28CE">
      <w:pPr>
        <w:rPr>
          <w:rFonts w:ascii="Calibri Light" w:hAnsi="Calibri Light" w:cs="Calibri Light"/>
          <w:sz w:val="22"/>
          <w:szCs w:val="22"/>
        </w:rPr>
      </w:pPr>
    </w:p>
    <w:p w14:paraId="1E8437FB" w14:textId="77777777" w:rsidR="008E28CE" w:rsidRDefault="006D77C3">
      <w:pPr>
        <w:rPr>
          <w:rFonts w:ascii="Calibri Light" w:hAnsi="Calibri Light" w:cs="Calibri Light"/>
          <w:sz w:val="22"/>
          <w:szCs w:val="22"/>
        </w:rPr>
      </w:pPr>
      <w:r>
        <w:rPr>
          <w:rFonts w:ascii="Calibri Light" w:hAnsi="Calibri Light" w:cs="Calibri Light"/>
          <w:sz w:val="22"/>
          <w:szCs w:val="22"/>
        </w:rPr>
        <w:t xml:space="preserve">The MRC has developed many interesting tools and a lot of knowledge. But less </w:t>
      </w:r>
      <w:ins w:id="33" w:author="John Ward" w:date="2020-10-24T10:54:00Z">
        <w:r w:rsidR="006815F2">
          <w:rPr>
            <w:rFonts w:ascii="Calibri Light" w:hAnsi="Calibri Light" w:cs="Calibri Light"/>
            <w:sz w:val="22"/>
            <w:szCs w:val="22"/>
          </w:rPr>
          <w:t xml:space="preserve">focus </w:t>
        </w:r>
      </w:ins>
      <w:r>
        <w:rPr>
          <w:rFonts w:ascii="Calibri Light" w:hAnsi="Calibri Light" w:cs="Calibri Light"/>
          <w:sz w:val="22"/>
          <w:szCs w:val="22"/>
        </w:rPr>
        <w:t xml:space="preserve">on what to do with it, and how it will assist sustainable </w:t>
      </w:r>
      <w:commentRangeStart w:id="34"/>
      <w:r>
        <w:rPr>
          <w:rFonts w:ascii="Calibri Light" w:hAnsi="Calibri Light" w:cs="Calibri Light"/>
          <w:sz w:val="22"/>
          <w:szCs w:val="22"/>
        </w:rPr>
        <w:t>development</w:t>
      </w:r>
      <w:commentRangeEnd w:id="34"/>
      <w:r w:rsidR="005D097A">
        <w:rPr>
          <w:rStyle w:val="CommentReference"/>
        </w:rPr>
        <w:commentReference w:id="34"/>
      </w:r>
      <w:r>
        <w:rPr>
          <w:rFonts w:ascii="Calibri Light" w:hAnsi="Calibri Light" w:cs="Calibri Light"/>
          <w:sz w:val="22"/>
          <w:szCs w:val="22"/>
        </w:rPr>
        <w:t xml:space="preserve">. For example, the Don Sahong. Cambodia resisted this dam because of its concerns for its fisheries, but then, when it was completed, started buying electricity from it. </w:t>
      </w:r>
    </w:p>
    <w:p w14:paraId="51644C2F" w14:textId="77777777" w:rsidR="006D77C3" w:rsidRDefault="006D77C3">
      <w:pPr>
        <w:rPr>
          <w:rFonts w:ascii="Calibri Light" w:hAnsi="Calibri Light" w:cs="Calibri Light"/>
          <w:sz w:val="22"/>
          <w:szCs w:val="22"/>
        </w:rPr>
      </w:pPr>
    </w:p>
    <w:p w14:paraId="0FCB832A" w14:textId="77777777" w:rsidR="006D77C3" w:rsidRDefault="006D77C3">
      <w:pPr>
        <w:rPr>
          <w:rFonts w:ascii="Calibri Light" w:hAnsi="Calibri Light" w:cs="Calibri Light"/>
          <w:sz w:val="22"/>
          <w:szCs w:val="22"/>
        </w:rPr>
      </w:pPr>
      <w:r>
        <w:rPr>
          <w:rFonts w:ascii="Calibri Light" w:hAnsi="Calibri Light" w:cs="Calibri Light"/>
          <w:sz w:val="22"/>
          <w:szCs w:val="22"/>
        </w:rPr>
        <w:t>In Africa, the EU is investing in biodiversity conservation, and also ‘critical watersheds’. There is nothing like this here. Again, Mr. Roussel thinks, this is because of sovereignty.</w:t>
      </w:r>
    </w:p>
    <w:p w14:paraId="0D739ECE" w14:textId="77777777" w:rsidR="006D77C3" w:rsidRDefault="006D77C3">
      <w:pPr>
        <w:rPr>
          <w:rFonts w:ascii="Calibri Light" w:hAnsi="Calibri Light" w:cs="Calibri Light"/>
          <w:sz w:val="22"/>
          <w:szCs w:val="22"/>
        </w:rPr>
      </w:pPr>
    </w:p>
    <w:p w14:paraId="279FEF52" w14:textId="77777777" w:rsidR="008937A0" w:rsidRPr="008937A0" w:rsidRDefault="008937A0" w:rsidP="008937A0">
      <w:pPr>
        <w:rPr>
          <w:rFonts w:ascii="Calibri Light" w:hAnsi="Calibri Light" w:cs="Calibri Light"/>
          <w:sz w:val="22"/>
          <w:szCs w:val="22"/>
          <w:lang w:val="en-US"/>
        </w:rPr>
      </w:pPr>
      <w:r w:rsidRPr="005D097A">
        <w:rPr>
          <w:rFonts w:ascii="Calibri Light" w:hAnsi="Calibri Light" w:cs="Calibri Light"/>
          <w:b/>
          <w:sz w:val="22"/>
          <w:szCs w:val="22"/>
        </w:rPr>
        <w:t xml:space="preserve">Question 4: </w:t>
      </w:r>
      <w:r w:rsidRPr="005D097A">
        <w:rPr>
          <w:rFonts w:ascii="Calibri Light" w:hAnsi="Calibri Light" w:cs="Calibri Light"/>
          <w:b/>
          <w:bCs/>
          <w:sz w:val="22"/>
          <w:szCs w:val="22"/>
          <w:lang w:val="en-US"/>
        </w:rPr>
        <w:t>What are the relative advantages/merits of the different mechanisms for cooperation, and do you see any opportunities for improvements?</w:t>
      </w:r>
    </w:p>
    <w:p w14:paraId="3DACF641" w14:textId="77777777" w:rsidR="008937A0" w:rsidRDefault="008937A0">
      <w:pPr>
        <w:rPr>
          <w:rFonts w:ascii="Calibri Light" w:hAnsi="Calibri Light" w:cs="Calibri Light"/>
          <w:sz w:val="22"/>
          <w:szCs w:val="22"/>
          <w:lang w:val="en-US"/>
        </w:rPr>
      </w:pPr>
    </w:p>
    <w:p w14:paraId="2F6FF0CF" w14:textId="77777777" w:rsidR="00922677" w:rsidRDefault="006D77C3">
      <w:pPr>
        <w:rPr>
          <w:rFonts w:ascii="Calibri Light" w:hAnsi="Calibri Light" w:cs="Calibri Light"/>
          <w:sz w:val="22"/>
          <w:szCs w:val="22"/>
          <w:lang w:val="en-US"/>
        </w:rPr>
      </w:pPr>
      <w:r>
        <w:rPr>
          <w:rFonts w:ascii="Calibri Light" w:hAnsi="Calibri Light" w:cs="Calibri Light"/>
          <w:sz w:val="22"/>
          <w:szCs w:val="22"/>
          <w:lang w:val="en-US"/>
        </w:rPr>
        <w:t>The MRC has a lot of knowledge, tools and expertise. But they have limited power or scope. Also, China is not a fully-fledged member of the MRC. This limits its effectiveness.</w:t>
      </w:r>
    </w:p>
    <w:p w14:paraId="7475FCD4" w14:textId="77777777" w:rsidR="006D77C3" w:rsidRDefault="006D77C3">
      <w:pPr>
        <w:rPr>
          <w:rFonts w:ascii="Calibri Light" w:hAnsi="Calibri Light" w:cs="Calibri Light"/>
          <w:sz w:val="22"/>
          <w:szCs w:val="22"/>
          <w:lang w:val="en-US"/>
        </w:rPr>
      </w:pPr>
    </w:p>
    <w:p w14:paraId="6D7143BA" w14:textId="77777777" w:rsidR="006D77C3" w:rsidRDefault="00490FC1">
      <w:pPr>
        <w:rPr>
          <w:rFonts w:ascii="Calibri Light" w:hAnsi="Calibri Light" w:cs="Calibri Light"/>
          <w:sz w:val="22"/>
          <w:szCs w:val="22"/>
          <w:lang w:val="en-US"/>
        </w:rPr>
      </w:pPr>
      <w:r>
        <w:rPr>
          <w:rFonts w:ascii="Calibri Light" w:hAnsi="Calibri Light" w:cs="Calibri Light"/>
          <w:sz w:val="22"/>
          <w:szCs w:val="22"/>
          <w:lang w:val="en-US"/>
        </w:rPr>
        <w:t xml:space="preserve">The LMC is still very young. It is good to see that all of the Mekong countries are members, at the same level. The MRC also has a small voice in the </w:t>
      </w:r>
      <w:del w:id="35" w:author="John Ward" w:date="2020-10-24T13:38:00Z">
        <w:r w:rsidDel="00893F8B">
          <w:rPr>
            <w:rFonts w:ascii="Calibri Light" w:hAnsi="Calibri Light" w:cs="Calibri Light"/>
            <w:sz w:val="22"/>
            <w:szCs w:val="22"/>
            <w:lang w:val="en-US"/>
          </w:rPr>
          <w:delText>MRC</w:delText>
        </w:r>
      </w:del>
      <w:ins w:id="36" w:author="John Ward" w:date="2020-10-24T13:38:00Z">
        <w:r w:rsidR="00893F8B">
          <w:rPr>
            <w:rFonts w:ascii="Calibri Light" w:hAnsi="Calibri Light" w:cs="Calibri Light"/>
            <w:sz w:val="22"/>
            <w:szCs w:val="22"/>
            <w:lang w:val="en-US"/>
          </w:rPr>
          <w:t>LMC</w:t>
        </w:r>
      </w:ins>
      <w:r>
        <w:rPr>
          <w:rFonts w:ascii="Calibri Light" w:hAnsi="Calibri Light" w:cs="Calibri Light"/>
          <w:sz w:val="22"/>
          <w:szCs w:val="22"/>
          <w:lang w:val="en-US"/>
        </w:rPr>
        <w:t>. At some stage, the Mekong countries may have to pick between them. The LMC covers many area</w:t>
      </w:r>
      <w:ins w:id="37" w:author="John Ward" w:date="2020-10-24T13:38:00Z">
        <w:r w:rsidR="00893F8B">
          <w:rPr>
            <w:rFonts w:ascii="Calibri Light" w:hAnsi="Calibri Light" w:cs="Calibri Light"/>
            <w:sz w:val="22"/>
            <w:szCs w:val="22"/>
            <w:lang w:val="en-US"/>
          </w:rPr>
          <w:t>s</w:t>
        </w:r>
      </w:ins>
      <w:r>
        <w:rPr>
          <w:rFonts w:ascii="Calibri Light" w:hAnsi="Calibri Light" w:cs="Calibri Light"/>
          <w:sz w:val="22"/>
          <w:szCs w:val="22"/>
          <w:lang w:val="en-US"/>
        </w:rPr>
        <w:t xml:space="preserve"> – it’s very wide – but how will things be implemented, and followed through, or the capacity created to do so. But it is not positive that the Water Cooperation Centre is based in Beijing, which is far away</w:t>
      </w:r>
      <w:ins w:id="38" w:author="John Ward" w:date="2020-10-24T13:38:00Z">
        <w:r w:rsidR="00893F8B">
          <w:rPr>
            <w:rFonts w:ascii="Calibri Light" w:hAnsi="Calibri Light" w:cs="Calibri Light"/>
            <w:sz w:val="22"/>
            <w:szCs w:val="22"/>
            <w:lang w:val="en-US"/>
          </w:rPr>
          <w:t xml:space="preserve"> from the Mekong</w:t>
        </w:r>
      </w:ins>
      <w:r>
        <w:rPr>
          <w:rFonts w:ascii="Calibri Light" w:hAnsi="Calibri Light" w:cs="Calibri Light"/>
          <w:sz w:val="22"/>
          <w:szCs w:val="22"/>
          <w:lang w:val="en-US"/>
        </w:rPr>
        <w:t>.</w:t>
      </w:r>
    </w:p>
    <w:p w14:paraId="2D403A5F" w14:textId="77777777" w:rsidR="00490FC1" w:rsidRDefault="00490FC1">
      <w:pPr>
        <w:rPr>
          <w:rFonts w:ascii="Calibri Light" w:hAnsi="Calibri Light" w:cs="Calibri Light"/>
          <w:sz w:val="22"/>
          <w:szCs w:val="22"/>
          <w:lang w:val="en-US"/>
        </w:rPr>
      </w:pPr>
    </w:p>
    <w:p w14:paraId="140C1579" w14:textId="77777777" w:rsidR="00490FC1" w:rsidRDefault="00490FC1">
      <w:pPr>
        <w:rPr>
          <w:rFonts w:ascii="Calibri Light" w:hAnsi="Calibri Light" w:cs="Calibri Light"/>
          <w:sz w:val="22"/>
          <w:szCs w:val="22"/>
          <w:lang w:val="en-US"/>
        </w:rPr>
      </w:pPr>
      <w:r>
        <w:rPr>
          <w:rFonts w:ascii="Calibri Light" w:hAnsi="Calibri Light" w:cs="Calibri Light"/>
          <w:sz w:val="22"/>
          <w:szCs w:val="22"/>
          <w:lang w:val="en-US"/>
        </w:rPr>
        <w:t>If don’t know if the development partners see opportunities with the LMC. It seems very closed. But maybe not to the World Bank.</w:t>
      </w:r>
    </w:p>
    <w:p w14:paraId="2EA076F5" w14:textId="77777777" w:rsidR="00490FC1" w:rsidRDefault="00490FC1">
      <w:pPr>
        <w:rPr>
          <w:rFonts w:ascii="Calibri Light" w:hAnsi="Calibri Light" w:cs="Calibri Light"/>
          <w:sz w:val="22"/>
          <w:szCs w:val="22"/>
          <w:lang w:val="en-US"/>
        </w:rPr>
      </w:pPr>
    </w:p>
    <w:p w14:paraId="5D007117" w14:textId="77777777" w:rsidR="00490FC1" w:rsidRDefault="00490FC1">
      <w:pPr>
        <w:rPr>
          <w:rFonts w:ascii="Calibri Light" w:hAnsi="Calibri Light" w:cs="Calibri Light"/>
          <w:sz w:val="22"/>
          <w:szCs w:val="22"/>
          <w:lang w:val="en-US"/>
        </w:rPr>
      </w:pPr>
      <w:r>
        <w:rPr>
          <w:rFonts w:ascii="Calibri Light" w:hAnsi="Calibri Light" w:cs="Calibri Light"/>
          <w:sz w:val="22"/>
          <w:szCs w:val="22"/>
          <w:lang w:val="en-US"/>
        </w:rPr>
        <w:t>The LMI, the GMS, the Japan-Mekong Cooperation – these are all donor-driven initiatives</w:t>
      </w:r>
      <w:ins w:id="39" w:author="John Ward" w:date="2020-10-24T13:39:00Z">
        <w:r w:rsidR="00893F8B">
          <w:rPr>
            <w:rFonts w:ascii="Calibri Light" w:hAnsi="Calibri Light" w:cs="Calibri Light"/>
            <w:sz w:val="22"/>
            <w:szCs w:val="22"/>
            <w:lang w:val="en-US"/>
          </w:rPr>
          <w:t xml:space="preserve"> with different objectives and thematic agendas. </w:t>
        </w:r>
      </w:ins>
      <w:del w:id="40" w:author="John Ward" w:date="2020-10-24T13:39:00Z">
        <w:r w:rsidDel="00893F8B">
          <w:rPr>
            <w:rFonts w:ascii="Calibri Light" w:hAnsi="Calibri Light" w:cs="Calibri Light"/>
            <w:sz w:val="22"/>
            <w:szCs w:val="22"/>
            <w:lang w:val="en-US"/>
          </w:rPr>
          <w:delText xml:space="preserve">. </w:delText>
        </w:r>
      </w:del>
      <w:r>
        <w:rPr>
          <w:rFonts w:ascii="Calibri Light" w:hAnsi="Calibri Light" w:cs="Calibri Light"/>
          <w:sz w:val="22"/>
          <w:szCs w:val="22"/>
          <w:lang w:val="en-US"/>
        </w:rPr>
        <w:t>We lack coherence in the region. There is a need to simplify the co-operation frameworks. But maybe the countries do not want this.</w:t>
      </w:r>
    </w:p>
    <w:p w14:paraId="74FF6242" w14:textId="77777777" w:rsidR="00490FC1" w:rsidRPr="008937A0" w:rsidRDefault="00490FC1">
      <w:pPr>
        <w:rPr>
          <w:rFonts w:ascii="Calibri Light" w:hAnsi="Calibri Light" w:cs="Calibri Light"/>
          <w:sz w:val="22"/>
          <w:szCs w:val="22"/>
          <w:lang w:val="en-US"/>
        </w:rPr>
      </w:pPr>
    </w:p>
    <w:p w14:paraId="04697531" w14:textId="77777777" w:rsidR="008937A0" w:rsidRPr="008937A0" w:rsidRDefault="008937A0" w:rsidP="008937A0">
      <w:pPr>
        <w:rPr>
          <w:rFonts w:ascii="Calibri Light" w:hAnsi="Calibri Light" w:cs="Calibri Light"/>
          <w:sz w:val="22"/>
          <w:szCs w:val="22"/>
          <w:lang w:val="en-US"/>
        </w:rPr>
      </w:pPr>
      <w:r w:rsidRPr="008937A0">
        <w:rPr>
          <w:rFonts w:ascii="Calibri Light" w:hAnsi="Calibri Light" w:cs="Calibri Light"/>
          <w:b/>
          <w:sz w:val="22"/>
          <w:szCs w:val="22"/>
        </w:rPr>
        <w:lastRenderedPageBreak/>
        <w:t>Question 5:</w:t>
      </w:r>
      <w:r>
        <w:rPr>
          <w:rFonts w:ascii="Calibri Light" w:hAnsi="Calibri Light" w:cs="Calibri Light"/>
          <w:sz w:val="22"/>
          <w:szCs w:val="22"/>
        </w:rPr>
        <w:t xml:space="preserve"> </w:t>
      </w:r>
      <w:r w:rsidRPr="008937A0">
        <w:rPr>
          <w:rFonts w:ascii="Calibri Light" w:hAnsi="Calibri Light" w:cs="Calibri Light"/>
          <w:b/>
          <w:bCs/>
          <w:sz w:val="22"/>
          <w:szCs w:val="22"/>
          <w:lang w:val="en-US"/>
        </w:rPr>
        <w:t>In your opinion, when cooperation occurs between Lancang-Mekong countries, what indicates its success? How do you know if cooperation is successful?</w:t>
      </w:r>
    </w:p>
    <w:p w14:paraId="5CC18BFA" w14:textId="77777777" w:rsidR="008937A0" w:rsidRPr="007877A4" w:rsidRDefault="008937A0">
      <w:pPr>
        <w:rPr>
          <w:rFonts w:ascii="Calibri Light" w:hAnsi="Calibri Light" w:cs="Calibri Light"/>
          <w:sz w:val="22"/>
          <w:szCs w:val="22"/>
        </w:rPr>
      </w:pPr>
    </w:p>
    <w:p w14:paraId="0823D1FC" w14:textId="77777777" w:rsidR="004754C3" w:rsidRDefault="00490FC1">
      <w:pPr>
        <w:rPr>
          <w:rFonts w:ascii="Calibri Light" w:hAnsi="Calibri Light" w:cs="Calibri Light"/>
          <w:sz w:val="22"/>
          <w:szCs w:val="22"/>
        </w:rPr>
      </w:pPr>
      <w:r>
        <w:rPr>
          <w:rFonts w:ascii="Calibri Light" w:hAnsi="Calibri Light" w:cs="Calibri Light"/>
          <w:sz w:val="22"/>
          <w:szCs w:val="22"/>
        </w:rPr>
        <w:t>If it looks at the ‘real’ sustainable development</w:t>
      </w:r>
      <w:r w:rsidR="00ED29C7">
        <w:rPr>
          <w:rFonts w:ascii="Calibri Light" w:hAnsi="Calibri Light" w:cs="Calibri Light"/>
          <w:sz w:val="22"/>
          <w:szCs w:val="22"/>
        </w:rPr>
        <w:t xml:space="preserve"> – not at short-term immediate growth. So too, the capacity to assess the impact of cooperation beyond the countries by themselves could be a real indicator. For example, transboundary EIA</w:t>
      </w:r>
      <w:ins w:id="41" w:author="John Ward" w:date="2020-10-24T13:40:00Z">
        <w:r w:rsidR="00893F8B">
          <w:rPr>
            <w:rFonts w:ascii="Calibri Light" w:hAnsi="Calibri Light" w:cs="Calibri Light"/>
            <w:sz w:val="22"/>
            <w:szCs w:val="22"/>
          </w:rPr>
          <w:t xml:space="preserve"> and CIA</w:t>
        </w:r>
      </w:ins>
      <w:r w:rsidR="00ED29C7">
        <w:rPr>
          <w:rFonts w:ascii="Calibri Light" w:hAnsi="Calibri Light" w:cs="Calibri Light"/>
          <w:sz w:val="22"/>
          <w:szCs w:val="22"/>
        </w:rPr>
        <w:t>. And ‘real processes’ – for example, consultations with civil society.</w:t>
      </w:r>
    </w:p>
    <w:p w14:paraId="613B740E" w14:textId="77777777" w:rsidR="00ED29C7" w:rsidRDefault="00ED29C7">
      <w:pPr>
        <w:rPr>
          <w:rFonts w:ascii="Calibri Light" w:hAnsi="Calibri Light" w:cs="Calibri Light"/>
          <w:sz w:val="22"/>
          <w:szCs w:val="22"/>
        </w:rPr>
      </w:pPr>
    </w:p>
    <w:p w14:paraId="40E0302D" w14:textId="77777777" w:rsidR="00ED29C7" w:rsidRDefault="00ED29C7">
      <w:pPr>
        <w:rPr>
          <w:rFonts w:ascii="Calibri Light" w:hAnsi="Calibri Light" w:cs="Calibri Light"/>
          <w:sz w:val="22"/>
          <w:szCs w:val="22"/>
        </w:rPr>
      </w:pPr>
      <w:r>
        <w:rPr>
          <w:rFonts w:ascii="Calibri Light" w:hAnsi="Calibri Light" w:cs="Calibri Light"/>
          <w:sz w:val="22"/>
          <w:szCs w:val="22"/>
        </w:rPr>
        <w:t>The MRC stakeholder consultation is a good first step. But accountability is missing – to address, for example, civil society concerns. So too, engaging civil society might also be an indicator, not just the private sector.</w:t>
      </w:r>
      <w:ins w:id="42" w:author="John Ward" w:date="2020-10-24T13:42:00Z">
        <w:r w:rsidR="00893F8B">
          <w:rPr>
            <w:rFonts w:ascii="Calibri Light" w:hAnsi="Calibri Light" w:cs="Calibri Light"/>
            <w:sz w:val="22"/>
            <w:szCs w:val="22"/>
          </w:rPr>
          <w:t xml:space="preserve"> Consultation may be just a façade. </w:t>
        </w:r>
      </w:ins>
    </w:p>
    <w:p w14:paraId="73A5082F" w14:textId="77777777" w:rsidR="00ED29C7" w:rsidRDefault="00ED29C7">
      <w:pPr>
        <w:rPr>
          <w:rFonts w:ascii="Calibri Light" w:hAnsi="Calibri Light" w:cs="Calibri Light"/>
          <w:sz w:val="22"/>
          <w:szCs w:val="22"/>
        </w:rPr>
      </w:pPr>
    </w:p>
    <w:p w14:paraId="1D37EB1D" w14:textId="77777777" w:rsidR="00ED29C7" w:rsidRDefault="00ED29C7">
      <w:pPr>
        <w:rPr>
          <w:rFonts w:ascii="Calibri Light" w:hAnsi="Calibri Light" w:cs="Calibri Light"/>
          <w:sz w:val="22"/>
          <w:szCs w:val="22"/>
        </w:rPr>
      </w:pPr>
      <w:r>
        <w:rPr>
          <w:rFonts w:ascii="Calibri Light" w:hAnsi="Calibri Light" w:cs="Calibri Light"/>
          <w:sz w:val="22"/>
          <w:szCs w:val="22"/>
        </w:rPr>
        <w:t>Do we as the EU speak with one voice? Mr. Roussel asks rhetorically. We need to harmonise ou</w:t>
      </w:r>
      <w:ins w:id="43" w:author="John Ward" w:date="2020-10-24T13:41:00Z">
        <w:r w:rsidR="00893F8B">
          <w:rPr>
            <w:rFonts w:ascii="Calibri Light" w:hAnsi="Calibri Light" w:cs="Calibri Light"/>
            <w:sz w:val="22"/>
            <w:szCs w:val="22"/>
          </w:rPr>
          <w:t>r</w:t>
        </w:r>
      </w:ins>
      <w:del w:id="44" w:author="John Ward" w:date="2020-10-24T13:41:00Z">
        <w:r w:rsidDel="00893F8B">
          <w:rPr>
            <w:rFonts w:ascii="Calibri Light" w:hAnsi="Calibri Light" w:cs="Calibri Light"/>
            <w:sz w:val="22"/>
            <w:szCs w:val="22"/>
          </w:rPr>
          <w:delText>t</w:delText>
        </w:r>
      </w:del>
      <w:r>
        <w:rPr>
          <w:rFonts w:ascii="Calibri Light" w:hAnsi="Calibri Light" w:cs="Calibri Light"/>
          <w:sz w:val="22"/>
          <w:szCs w:val="22"/>
        </w:rPr>
        <w:t xml:space="preserve"> vision – across the development partners as well (including China).</w:t>
      </w:r>
      <w:ins w:id="45" w:author="John Ward" w:date="2020-10-24T13:43:00Z">
        <w:r w:rsidR="00893F8B">
          <w:rPr>
            <w:rFonts w:ascii="Calibri Light" w:hAnsi="Calibri Light" w:cs="Calibri Light"/>
            <w:sz w:val="22"/>
            <w:szCs w:val="22"/>
          </w:rPr>
          <w:t xml:space="preserve"> With a shared vision then cooperation and synergies </w:t>
        </w:r>
      </w:ins>
      <w:ins w:id="46" w:author="John Ward" w:date="2020-10-24T13:44:00Z">
        <w:r w:rsidR="00893F8B">
          <w:rPr>
            <w:rFonts w:ascii="Calibri Light" w:hAnsi="Calibri Light" w:cs="Calibri Light"/>
            <w:sz w:val="22"/>
            <w:szCs w:val="22"/>
          </w:rPr>
          <w:t xml:space="preserve">can emerge. </w:t>
        </w:r>
      </w:ins>
    </w:p>
    <w:p w14:paraId="05436AB7" w14:textId="77777777" w:rsidR="00ED29C7" w:rsidRDefault="00ED29C7">
      <w:pPr>
        <w:rPr>
          <w:rFonts w:ascii="Calibri Light" w:hAnsi="Calibri Light" w:cs="Calibri Light"/>
          <w:sz w:val="22"/>
          <w:szCs w:val="22"/>
        </w:rPr>
      </w:pPr>
    </w:p>
    <w:p w14:paraId="0661A448" w14:textId="77777777" w:rsidR="00ED29C7" w:rsidRDefault="00ED29C7">
      <w:pPr>
        <w:rPr>
          <w:rFonts w:ascii="Calibri Light" w:hAnsi="Calibri Light" w:cs="Calibri Light"/>
          <w:sz w:val="22"/>
          <w:szCs w:val="22"/>
        </w:rPr>
      </w:pPr>
      <w:r>
        <w:rPr>
          <w:rFonts w:ascii="Calibri Light" w:hAnsi="Calibri Light" w:cs="Calibri Light"/>
          <w:sz w:val="22"/>
          <w:szCs w:val="22"/>
        </w:rPr>
        <w:t xml:space="preserve">The increasing competition between China and the US is, perhaps, helping to foster simplification within and amongst the cooperation </w:t>
      </w:r>
      <w:commentRangeStart w:id="47"/>
      <w:r w:rsidR="00801FDE">
        <w:rPr>
          <w:rFonts w:ascii="Calibri Light" w:hAnsi="Calibri Light" w:cs="Calibri Light"/>
          <w:sz w:val="22"/>
          <w:szCs w:val="22"/>
        </w:rPr>
        <w:t>frameworks</w:t>
      </w:r>
      <w:commentRangeEnd w:id="47"/>
      <w:r w:rsidR="007208BB">
        <w:rPr>
          <w:rStyle w:val="CommentReference"/>
        </w:rPr>
        <w:commentReference w:id="47"/>
      </w:r>
      <w:r w:rsidR="00801FDE">
        <w:rPr>
          <w:rFonts w:ascii="Calibri Light" w:hAnsi="Calibri Light" w:cs="Calibri Light"/>
          <w:sz w:val="22"/>
          <w:szCs w:val="22"/>
        </w:rPr>
        <w:t xml:space="preserve">. </w:t>
      </w:r>
    </w:p>
    <w:p w14:paraId="6AE821AA" w14:textId="77777777" w:rsidR="00801FDE" w:rsidRDefault="00801FDE">
      <w:pPr>
        <w:rPr>
          <w:rFonts w:ascii="Calibri Light" w:hAnsi="Calibri Light" w:cs="Calibri Light"/>
          <w:sz w:val="22"/>
          <w:szCs w:val="22"/>
        </w:rPr>
      </w:pPr>
    </w:p>
    <w:p w14:paraId="666069D8" w14:textId="77777777" w:rsidR="00801FDE" w:rsidRDefault="00801FDE">
      <w:pPr>
        <w:rPr>
          <w:rFonts w:ascii="Calibri Light" w:hAnsi="Calibri Light" w:cs="Calibri Light"/>
          <w:sz w:val="22"/>
          <w:szCs w:val="22"/>
        </w:rPr>
      </w:pPr>
      <w:r>
        <w:rPr>
          <w:rFonts w:ascii="Calibri Light" w:hAnsi="Calibri Light" w:cs="Calibri Light"/>
          <w:sz w:val="22"/>
          <w:szCs w:val="22"/>
        </w:rPr>
        <w:t>It is essential that the needs that cooperation addresses are identified by the Mekong countries.</w:t>
      </w:r>
    </w:p>
    <w:p w14:paraId="1BC983AC" w14:textId="77777777" w:rsidR="00801FDE" w:rsidRDefault="00801FDE">
      <w:pPr>
        <w:rPr>
          <w:rFonts w:ascii="Calibri Light" w:hAnsi="Calibri Light" w:cs="Calibri Light"/>
          <w:sz w:val="22"/>
          <w:szCs w:val="22"/>
        </w:rPr>
      </w:pPr>
    </w:p>
    <w:p w14:paraId="1CCD2F29"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rPr>
        <w:t>Question 6:</w:t>
      </w:r>
      <w:r>
        <w:rPr>
          <w:rFonts w:ascii="Calibri Light" w:hAnsi="Calibri Light" w:cs="Calibri Light"/>
          <w:sz w:val="22"/>
          <w:szCs w:val="22"/>
        </w:rPr>
        <w:t xml:space="preserve"> </w:t>
      </w:r>
      <w:r w:rsidRPr="00BB08F2">
        <w:rPr>
          <w:rFonts w:ascii="Calibri Light" w:hAnsi="Calibri Light" w:cs="Calibri Light"/>
          <w:b/>
          <w:bCs/>
          <w:sz w:val="22"/>
          <w:szCs w:val="22"/>
          <w:lang w:val="en-US"/>
        </w:rPr>
        <w:t>From your experience, for what types of Lancang-Mekong problems has cooperation been most effective?</w:t>
      </w:r>
    </w:p>
    <w:p w14:paraId="0696EAED" w14:textId="77777777" w:rsidR="00BB08F2" w:rsidRPr="00BB08F2" w:rsidRDefault="00BB08F2">
      <w:pPr>
        <w:rPr>
          <w:rFonts w:ascii="Calibri Light" w:hAnsi="Calibri Light" w:cs="Calibri Light"/>
          <w:sz w:val="22"/>
          <w:szCs w:val="22"/>
          <w:lang w:val="en-US"/>
        </w:rPr>
      </w:pPr>
    </w:p>
    <w:p w14:paraId="66BF2DF5" w14:textId="77777777" w:rsidR="00C25C21" w:rsidRDefault="00801FDE">
      <w:pPr>
        <w:rPr>
          <w:rFonts w:ascii="Calibri Light" w:hAnsi="Calibri Light" w:cs="Calibri Light"/>
          <w:sz w:val="22"/>
          <w:szCs w:val="22"/>
        </w:rPr>
      </w:pPr>
      <w:r>
        <w:rPr>
          <w:rFonts w:ascii="Calibri Light" w:hAnsi="Calibri Light" w:cs="Calibri Light"/>
          <w:sz w:val="22"/>
          <w:szCs w:val="22"/>
        </w:rPr>
        <w:t xml:space="preserve">The decision to share information </w:t>
      </w:r>
      <w:ins w:id="48" w:author="John Ward" w:date="2020-10-24T13:45:00Z">
        <w:r w:rsidR="00893F8B">
          <w:rPr>
            <w:rFonts w:ascii="Calibri Light" w:hAnsi="Calibri Light" w:cs="Calibri Light"/>
            <w:sz w:val="22"/>
            <w:szCs w:val="22"/>
          </w:rPr>
          <w:t xml:space="preserve">and flow forecasts </w:t>
        </w:r>
      </w:ins>
      <w:r>
        <w:rPr>
          <w:rFonts w:ascii="Calibri Light" w:hAnsi="Calibri Light" w:cs="Calibri Light"/>
          <w:sz w:val="22"/>
          <w:szCs w:val="22"/>
        </w:rPr>
        <w:t>between China and the MRC is a good start. Otherwise, I don’t really know.</w:t>
      </w:r>
    </w:p>
    <w:p w14:paraId="4F53021E" w14:textId="77777777" w:rsidR="000E06A0" w:rsidRDefault="000E06A0">
      <w:pPr>
        <w:rPr>
          <w:rFonts w:ascii="Calibri Light" w:hAnsi="Calibri Light" w:cs="Calibri Light"/>
          <w:sz w:val="22"/>
          <w:szCs w:val="22"/>
        </w:rPr>
      </w:pPr>
    </w:p>
    <w:p w14:paraId="3E852B3D" w14:textId="77777777" w:rsidR="000E06A0" w:rsidRDefault="000E06A0">
      <w:pPr>
        <w:rPr>
          <w:rFonts w:ascii="Calibri Light" w:hAnsi="Calibri Light" w:cs="Calibri Light"/>
          <w:sz w:val="22"/>
          <w:szCs w:val="22"/>
        </w:rPr>
      </w:pPr>
      <w:r>
        <w:rPr>
          <w:rFonts w:ascii="Calibri Light" w:hAnsi="Calibri Light" w:cs="Calibri Light"/>
          <w:sz w:val="22"/>
          <w:szCs w:val="22"/>
        </w:rPr>
        <w:t>Mr. Roussel references the complaint that China is using its water for diplomatic reasons. This might be hampering effective cooperation. It would be good to have forecasts for Chinese water releases – the MRC could introduce these into their modelling, and support decision-making.</w:t>
      </w:r>
    </w:p>
    <w:p w14:paraId="15D8A40C" w14:textId="77777777" w:rsidR="000E06A0" w:rsidRDefault="000E06A0">
      <w:pPr>
        <w:rPr>
          <w:rFonts w:ascii="Calibri Light" w:hAnsi="Calibri Light" w:cs="Calibri Light"/>
          <w:sz w:val="22"/>
          <w:szCs w:val="22"/>
        </w:rPr>
      </w:pPr>
    </w:p>
    <w:p w14:paraId="331A0E84" w14:textId="77777777" w:rsidR="000E06A0" w:rsidRDefault="000E06A0">
      <w:pPr>
        <w:rPr>
          <w:rFonts w:ascii="Calibri Light" w:hAnsi="Calibri Light" w:cs="Calibri Light"/>
          <w:sz w:val="22"/>
          <w:szCs w:val="22"/>
        </w:rPr>
      </w:pPr>
      <w:r>
        <w:rPr>
          <w:rFonts w:ascii="Calibri Light" w:hAnsi="Calibri Light" w:cs="Calibri Light"/>
          <w:sz w:val="22"/>
          <w:szCs w:val="22"/>
        </w:rPr>
        <w:t>Managing sediments is also an issue, especially between China and Vietnam. Perhaps this is an area for cooperation; so, too, energy so it can be sent from places where surpluses are produced, to where there is demand.</w:t>
      </w:r>
    </w:p>
    <w:p w14:paraId="09ABB39A" w14:textId="77777777" w:rsidR="000E06A0" w:rsidRDefault="000E06A0">
      <w:pPr>
        <w:rPr>
          <w:rFonts w:ascii="Calibri Light" w:hAnsi="Calibri Light" w:cs="Calibri Light"/>
          <w:sz w:val="22"/>
          <w:szCs w:val="22"/>
        </w:rPr>
      </w:pPr>
    </w:p>
    <w:p w14:paraId="1B15BFAA" w14:textId="77777777" w:rsidR="000E06A0" w:rsidRDefault="000E06A0">
      <w:pPr>
        <w:rPr>
          <w:rFonts w:ascii="Calibri Light" w:hAnsi="Calibri Light" w:cs="Calibri Light"/>
          <w:sz w:val="22"/>
          <w:szCs w:val="22"/>
        </w:rPr>
      </w:pPr>
      <w:r>
        <w:rPr>
          <w:rFonts w:ascii="Calibri Light" w:hAnsi="Calibri Light" w:cs="Calibri Light"/>
          <w:sz w:val="22"/>
          <w:szCs w:val="22"/>
        </w:rPr>
        <w:t>China and Cambodia have signed a free-trade agreement</w:t>
      </w:r>
      <w:r w:rsidR="00013854">
        <w:rPr>
          <w:rFonts w:ascii="Calibri Light" w:hAnsi="Calibri Light" w:cs="Calibri Light"/>
          <w:sz w:val="22"/>
          <w:szCs w:val="22"/>
        </w:rPr>
        <w:t>. This could contribute towards an increase in trade between China and all of the lower Mekong countries. It is important that Cambodian investors seize these opportunities – it cannot be just China buying up more Cambodian land – with few jobs and little revenue to Cambodia.</w:t>
      </w:r>
    </w:p>
    <w:p w14:paraId="2C669063" w14:textId="77777777" w:rsidR="00126E0C" w:rsidRDefault="00126E0C">
      <w:pPr>
        <w:rPr>
          <w:rFonts w:ascii="Calibri Light" w:hAnsi="Calibri Light" w:cs="Calibri Light"/>
          <w:sz w:val="22"/>
          <w:szCs w:val="22"/>
        </w:rPr>
      </w:pPr>
    </w:p>
    <w:p w14:paraId="75BDDF35"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rPr>
        <w:t>Question 7:</w:t>
      </w:r>
      <w:r>
        <w:rPr>
          <w:rFonts w:ascii="Calibri Light" w:hAnsi="Calibri Light" w:cs="Calibri Light"/>
          <w:sz w:val="22"/>
          <w:szCs w:val="22"/>
        </w:rPr>
        <w:t xml:space="preserve"> </w:t>
      </w:r>
      <w:r w:rsidRPr="00BB08F2">
        <w:rPr>
          <w:rFonts w:ascii="Calibri Light" w:hAnsi="Calibri Light" w:cs="Calibri Light"/>
          <w:b/>
          <w:bCs/>
          <w:sz w:val="22"/>
          <w:szCs w:val="22"/>
          <w:lang w:val="en-US"/>
        </w:rPr>
        <w:t>In your view, which factors prevent cooperation? And which factors enable it?</w:t>
      </w:r>
    </w:p>
    <w:p w14:paraId="1028EBC5" w14:textId="77777777" w:rsidR="00BB08F2" w:rsidRDefault="00BB08F2">
      <w:pPr>
        <w:rPr>
          <w:rFonts w:ascii="Calibri Light" w:hAnsi="Calibri Light" w:cs="Calibri Light"/>
          <w:sz w:val="22"/>
          <w:szCs w:val="22"/>
          <w:lang w:val="en-US"/>
        </w:rPr>
      </w:pPr>
    </w:p>
    <w:p w14:paraId="0CE98D42" w14:textId="77777777" w:rsidR="003F4F78" w:rsidRDefault="00013854">
      <w:pPr>
        <w:rPr>
          <w:rFonts w:ascii="Calibri Light" w:hAnsi="Calibri Light" w:cs="Calibri Light"/>
          <w:sz w:val="22"/>
          <w:szCs w:val="22"/>
          <w:lang w:val="en-US"/>
        </w:rPr>
      </w:pPr>
      <w:r>
        <w:rPr>
          <w:rFonts w:ascii="Calibri Light" w:hAnsi="Calibri Light" w:cs="Calibri Light"/>
          <w:sz w:val="22"/>
          <w:szCs w:val="22"/>
          <w:lang w:val="en-US"/>
        </w:rPr>
        <w:t xml:space="preserve">When it comes to water management, the perception that each country owns </w:t>
      </w:r>
      <w:ins w:id="49" w:author="John Ward" w:date="2020-10-24T13:46:00Z">
        <w:r w:rsidR="00893F8B">
          <w:rPr>
            <w:rFonts w:ascii="Calibri Light" w:hAnsi="Calibri Light" w:cs="Calibri Light"/>
            <w:sz w:val="22"/>
            <w:szCs w:val="22"/>
            <w:lang w:val="en-US"/>
          </w:rPr>
          <w:t xml:space="preserve">(sovereign rights) </w:t>
        </w:r>
      </w:ins>
      <w:r>
        <w:rPr>
          <w:rFonts w:ascii="Calibri Light" w:hAnsi="Calibri Light" w:cs="Calibri Light"/>
          <w:sz w:val="22"/>
          <w:szCs w:val="22"/>
          <w:lang w:val="en-US"/>
        </w:rPr>
        <w:t xml:space="preserve">its water </w:t>
      </w:r>
      <w:commentRangeStart w:id="50"/>
      <w:r>
        <w:rPr>
          <w:rFonts w:ascii="Calibri Light" w:hAnsi="Calibri Light" w:cs="Calibri Light"/>
          <w:sz w:val="22"/>
          <w:szCs w:val="22"/>
          <w:lang w:val="en-US"/>
        </w:rPr>
        <w:t>is</w:t>
      </w:r>
      <w:commentRangeEnd w:id="50"/>
      <w:r w:rsidR="00F940E6">
        <w:rPr>
          <w:rStyle w:val="CommentReference"/>
        </w:rPr>
        <w:commentReference w:id="50"/>
      </w:r>
      <w:r>
        <w:rPr>
          <w:rFonts w:ascii="Calibri Light" w:hAnsi="Calibri Light" w:cs="Calibri Light"/>
          <w:sz w:val="22"/>
          <w:szCs w:val="22"/>
          <w:lang w:val="en-US"/>
        </w:rPr>
        <w:t xml:space="preserve"> problem. Sovereignty is still very strong</w:t>
      </w:r>
      <w:ins w:id="51" w:author="John Ward" w:date="2020-10-24T13:46:00Z">
        <w:r w:rsidR="00893F8B">
          <w:rPr>
            <w:rFonts w:ascii="Calibri Light" w:hAnsi="Calibri Light" w:cs="Calibri Light"/>
            <w:sz w:val="22"/>
            <w:szCs w:val="22"/>
            <w:lang w:val="en-US"/>
          </w:rPr>
          <w:t xml:space="preserve"> in the Mekong</w:t>
        </w:r>
      </w:ins>
      <w:r>
        <w:rPr>
          <w:rFonts w:ascii="Calibri Light" w:hAnsi="Calibri Light" w:cs="Calibri Light"/>
          <w:sz w:val="22"/>
          <w:szCs w:val="22"/>
          <w:lang w:val="en-US"/>
        </w:rPr>
        <w:t xml:space="preserve">. Having a shared future is very important for cooperation. For example, hydropower is justified because it increases the competitiveness of the countries, which then increases, and they compare themselves to economic growth in the other </w:t>
      </w:r>
      <w:commentRangeStart w:id="52"/>
      <w:r>
        <w:rPr>
          <w:rFonts w:ascii="Calibri Light" w:hAnsi="Calibri Light" w:cs="Calibri Light"/>
          <w:sz w:val="22"/>
          <w:szCs w:val="22"/>
          <w:lang w:val="en-US"/>
        </w:rPr>
        <w:t>countries</w:t>
      </w:r>
      <w:commentRangeEnd w:id="52"/>
      <w:r w:rsidR="00F940E6">
        <w:rPr>
          <w:rStyle w:val="CommentReference"/>
        </w:rPr>
        <w:commentReference w:id="52"/>
      </w:r>
      <w:r>
        <w:rPr>
          <w:rFonts w:ascii="Calibri Light" w:hAnsi="Calibri Light" w:cs="Calibri Light"/>
          <w:sz w:val="22"/>
          <w:szCs w:val="22"/>
          <w:lang w:val="en-US"/>
        </w:rPr>
        <w:t>.</w:t>
      </w:r>
      <w:ins w:id="53" w:author="John Ward" w:date="2020-10-24T13:47:00Z">
        <w:r w:rsidR="00893F8B">
          <w:rPr>
            <w:rFonts w:ascii="Calibri Light" w:hAnsi="Calibri Light" w:cs="Calibri Light"/>
            <w:sz w:val="22"/>
            <w:szCs w:val="22"/>
            <w:lang w:val="en-US"/>
          </w:rPr>
          <w:t xml:space="preserve"> Differences in energy prices between the countries can also </w:t>
        </w:r>
      </w:ins>
      <w:ins w:id="54" w:author="John Ward" w:date="2020-10-24T13:48:00Z">
        <w:r w:rsidR="00893F8B">
          <w:rPr>
            <w:rFonts w:ascii="Calibri Light" w:hAnsi="Calibri Light" w:cs="Calibri Light"/>
            <w:sz w:val="22"/>
            <w:szCs w:val="22"/>
            <w:lang w:val="en-US"/>
          </w:rPr>
          <w:t xml:space="preserve">lead to inequitable development. </w:t>
        </w:r>
      </w:ins>
    </w:p>
    <w:p w14:paraId="76DCC24A" w14:textId="77777777" w:rsidR="00013854" w:rsidRDefault="00013854">
      <w:pPr>
        <w:rPr>
          <w:rFonts w:ascii="Calibri Light" w:hAnsi="Calibri Light" w:cs="Calibri Light"/>
          <w:sz w:val="22"/>
          <w:szCs w:val="22"/>
          <w:lang w:val="en-US"/>
        </w:rPr>
      </w:pPr>
    </w:p>
    <w:p w14:paraId="0E167C42" w14:textId="77777777" w:rsidR="00013854" w:rsidRDefault="00013854">
      <w:pPr>
        <w:rPr>
          <w:rFonts w:ascii="Calibri Light" w:hAnsi="Calibri Light" w:cs="Calibri Light"/>
          <w:sz w:val="22"/>
          <w:szCs w:val="22"/>
          <w:lang w:val="en-US"/>
        </w:rPr>
      </w:pPr>
      <w:r>
        <w:rPr>
          <w:rFonts w:ascii="Calibri Light" w:hAnsi="Calibri Light" w:cs="Calibri Light"/>
          <w:sz w:val="22"/>
          <w:szCs w:val="22"/>
          <w:lang w:val="en-US"/>
        </w:rPr>
        <w:t>Maybe also autocracy, so perhaps these sovereignty issues come from the top. Building trust could support cooperation between the countries, by “getting people closer”.</w:t>
      </w:r>
      <w:r w:rsidR="00663EF1">
        <w:rPr>
          <w:rFonts w:ascii="Calibri Light" w:hAnsi="Calibri Light" w:cs="Calibri Light"/>
          <w:sz w:val="22"/>
          <w:szCs w:val="22"/>
          <w:lang w:val="en-US"/>
        </w:rPr>
        <w:t xml:space="preserve"> </w:t>
      </w:r>
      <w:r>
        <w:rPr>
          <w:rFonts w:ascii="Calibri Light" w:hAnsi="Calibri Light" w:cs="Calibri Light"/>
          <w:sz w:val="22"/>
          <w:szCs w:val="22"/>
          <w:lang w:val="en-US"/>
        </w:rPr>
        <w:t xml:space="preserve">Mr. Roussel references the </w:t>
      </w:r>
      <w:r>
        <w:rPr>
          <w:rFonts w:ascii="Calibri Light" w:hAnsi="Calibri Light" w:cs="Calibri Light"/>
          <w:sz w:val="22"/>
          <w:szCs w:val="22"/>
          <w:lang w:val="en-US"/>
        </w:rPr>
        <w:lastRenderedPageBreak/>
        <w:t xml:space="preserve">EU’s ERASMUS programme, that supports </w:t>
      </w:r>
      <w:r w:rsidR="00663EF1">
        <w:rPr>
          <w:rFonts w:ascii="Calibri Light" w:hAnsi="Calibri Light" w:cs="Calibri Light"/>
          <w:sz w:val="22"/>
          <w:szCs w:val="22"/>
          <w:lang w:val="en-US"/>
        </w:rPr>
        <w:t>your people in exchanges to help them develop a common future.</w:t>
      </w:r>
    </w:p>
    <w:p w14:paraId="0FA9AEB2" w14:textId="77777777" w:rsidR="00663EF1" w:rsidRDefault="00663EF1">
      <w:pPr>
        <w:rPr>
          <w:rFonts w:ascii="Calibri Light" w:hAnsi="Calibri Light" w:cs="Calibri Light"/>
          <w:sz w:val="22"/>
          <w:szCs w:val="22"/>
          <w:lang w:val="en-US"/>
        </w:rPr>
      </w:pPr>
    </w:p>
    <w:p w14:paraId="7B9F9769" w14:textId="77777777" w:rsidR="00663EF1" w:rsidRDefault="00663EF1">
      <w:pPr>
        <w:rPr>
          <w:rFonts w:ascii="Calibri Light" w:hAnsi="Calibri Light" w:cs="Calibri Light"/>
          <w:sz w:val="22"/>
          <w:szCs w:val="22"/>
          <w:lang w:val="en-US"/>
        </w:rPr>
      </w:pPr>
      <w:commentRangeStart w:id="55"/>
      <w:r>
        <w:rPr>
          <w:rFonts w:ascii="Calibri Light" w:hAnsi="Calibri Light" w:cs="Calibri Light"/>
          <w:sz w:val="22"/>
          <w:szCs w:val="22"/>
          <w:lang w:val="en-US"/>
        </w:rPr>
        <w:t xml:space="preserve">The private sector moves easily across borders – perhaps there is a need for investment </w:t>
      </w:r>
      <w:commentRangeStart w:id="56"/>
      <w:r>
        <w:rPr>
          <w:rFonts w:ascii="Calibri Light" w:hAnsi="Calibri Light" w:cs="Calibri Light"/>
          <w:sz w:val="22"/>
          <w:szCs w:val="22"/>
          <w:lang w:val="en-US"/>
        </w:rPr>
        <w:t>regulations</w:t>
      </w:r>
      <w:commentRangeEnd w:id="56"/>
      <w:r w:rsidR="00175778">
        <w:rPr>
          <w:rStyle w:val="CommentReference"/>
        </w:rPr>
        <w:commentReference w:id="56"/>
      </w:r>
      <w:r>
        <w:rPr>
          <w:rFonts w:ascii="Calibri Light" w:hAnsi="Calibri Light" w:cs="Calibri Light"/>
          <w:sz w:val="22"/>
          <w:szCs w:val="22"/>
          <w:lang w:val="en-US"/>
        </w:rPr>
        <w:t>.</w:t>
      </w:r>
      <w:commentRangeEnd w:id="55"/>
      <w:r>
        <w:rPr>
          <w:rStyle w:val="CommentReference"/>
        </w:rPr>
        <w:commentReference w:id="55"/>
      </w:r>
    </w:p>
    <w:p w14:paraId="3480928D" w14:textId="77777777" w:rsidR="00C83FEB" w:rsidRDefault="00C83FEB">
      <w:pPr>
        <w:rPr>
          <w:rFonts w:ascii="Calibri Light" w:hAnsi="Calibri Light" w:cs="Calibri Light"/>
          <w:sz w:val="22"/>
          <w:szCs w:val="22"/>
          <w:lang w:val="en-US"/>
        </w:rPr>
      </w:pPr>
    </w:p>
    <w:p w14:paraId="43830B5B"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lang w:val="en-US"/>
        </w:rPr>
        <w:t>Question 8:</w:t>
      </w:r>
      <w:r>
        <w:rPr>
          <w:rFonts w:ascii="Calibri Light" w:hAnsi="Calibri Light" w:cs="Calibri Light"/>
          <w:sz w:val="22"/>
          <w:szCs w:val="22"/>
          <w:lang w:val="en-US"/>
        </w:rPr>
        <w:t xml:space="preserve"> </w:t>
      </w:r>
      <w:r w:rsidRPr="00BB08F2">
        <w:rPr>
          <w:rFonts w:ascii="Calibri Light" w:hAnsi="Calibri Light" w:cs="Calibri Light"/>
          <w:b/>
          <w:bCs/>
          <w:sz w:val="22"/>
          <w:szCs w:val="22"/>
          <w:lang w:val="en-US"/>
        </w:rPr>
        <w:t>From your experience, when Lancang-Mekong countries cooperate for sustainable development of the basin, who are the most influential actors?</w:t>
      </w:r>
    </w:p>
    <w:p w14:paraId="15577DA0" w14:textId="77777777" w:rsidR="00BB08F2" w:rsidRDefault="00BB08F2">
      <w:pPr>
        <w:rPr>
          <w:rFonts w:ascii="Calibri Light" w:hAnsi="Calibri Light" w:cs="Calibri Light"/>
          <w:sz w:val="22"/>
          <w:szCs w:val="22"/>
          <w:lang w:val="en-US"/>
        </w:rPr>
      </w:pPr>
    </w:p>
    <w:p w14:paraId="587B1540" w14:textId="7214BFAA" w:rsidR="003A68EE" w:rsidRDefault="00663EF1">
      <w:pPr>
        <w:rPr>
          <w:rFonts w:ascii="Calibri Light" w:hAnsi="Calibri Light" w:cs="Calibri Light"/>
          <w:sz w:val="22"/>
          <w:szCs w:val="22"/>
          <w:lang w:val="en-US"/>
        </w:rPr>
      </w:pPr>
      <w:commentRangeStart w:id="57"/>
      <w:r>
        <w:rPr>
          <w:rFonts w:ascii="Calibri Light" w:hAnsi="Calibri Light" w:cs="Calibri Light"/>
          <w:sz w:val="22"/>
          <w:szCs w:val="22"/>
          <w:lang w:val="en-US"/>
        </w:rPr>
        <w:t>At</w:t>
      </w:r>
      <w:commentRangeEnd w:id="57"/>
      <w:r w:rsidR="00E1371D">
        <w:rPr>
          <w:rStyle w:val="CommentReference"/>
        </w:rPr>
        <w:commentReference w:id="57"/>
      </w:r>
      <w:r>
        <w:rPr>
          <w:rFonts w:ascii="Calibri Light" w:hAnsi="Calibri Light" w:cs="Calibri Light"/>
          <w:sz w:val="22"/>
          <w:szCs w:val="22"/>
          <w:lang w:val="en-US"/>
        </w:rPr>
        <w:t xml:space="preserve"> the beginning, the country leaders – they could choose what to cooperate with, and the degree to which they would cooperate. Now, the private sector plays a strong </w:t>
      </w:r>
      <w:commentRangeStart w:id="58"/>
      <w:r>
        <w:rPr>
          <w:rFonts w:ascii="Calibri Light" w:hAnsi="Calibri Light" w:cs="Calibri Light"/>
          <w:sz w:val="22"/>
          <w:szCs w:val="22"/>
          <w:lang w:val="en-US"/>
        </w:rPr>
        <w:t>role</w:t>
      </w:r>
      <w:commentRangeEnd w:id="58"/>
      <w:r w:rsidR="009C37E5">
        <w:rPr>
          <w:rStyle w:val="CommentReference"/>
        </w:rPr>
        <w:commentReference w:id="58"/>
      </w:r>
      <w:r>
        <w:rPr>
          <w:rFonts w:ascii="Calibri Light" w:hAnsi="Calibri Light" w:cs="Calibri Light"/>
          <w:sz w:val="22"/>
          <w:szCs w:val="22"/>
          <w:lang w:val="en-US"/>
        </w:rPr>
        <w:t>. But we’re talking about sustainable develop</w:t>
      </w:r>
      <w:ins w:id="59" w:author="Klomjit Chandrapanya" w:date="2020-11-10T15:22:00Z">
        <w:r w:rsidR="00E1371D">
          <w:rPr>
            <w:rFonts w:ascii="Calibri Light" w:hAnsi="Calibri Light" w:cs="Calibri Light"/>
            <w:sz w:val="22"/>
            <w:szCs w:val="22"/>
            <w:lang w:val="en-US"/>
          </w:rPr>
          <w:t>”</w:t>
        </w:r>
      </w:ins>
      <w:r>
        <w:rPr>
          <w:rFonts w:ascii="Calibri Light" w:hAnsi="Calibri Light" w:cs="Calibri Light"/>
          <w:sz w:val="22"/>
          <w:szCs w:val="22"/>
          <w:lang w:val="en-US"/>
        </w:rPr>
        <w:t>ment – so, it is hard to balance the short-term with the long</w:t>
      </w:r>
      <w:ins w:id="60" w:author="John Ward" w:date="2020-10-24T13:48:00Z">
        <w:r w:rsidR="00C80995">
          <w:rPr>
            <w:rFonts w:ascii="Calibri Light" w:hAnsi="Calibri Light" w:cs="Calibri Light"/>
            <w:sz w:val="22"/>
            <w:szCs w:val="22"/>
            <w:lang w:val="en-US"/>
          </w:rPr>
          <w:t xml:space="preserve"> term</w:t>
        </w:r>
      </w:ins>
      <w:r>
        <w:rPr>
          <w:rFonts w:ascii="Calibri Light" w:hAnsi="Calibri Light" w:cs="Calibri Light"/>
          <w:sz w:val="22"/>
          <w:szCs w:val="22"/>
          <w:lang w:val="en-US"/>
        </w:rPr>
        <w:t>.</w:t>
      </w:r>
    </w:p>
    <w:p w14:paraId="04EB25F3" w14:textId="77777777" w:rsidR="00663EF1" w:rsidRDefault="00663EF1">
      <w:pPr>
        <w:rPr>
          <w:rFonts w:ascii="Calibri Light" w:hAnsi="Calibri Light" w:cs="Calibri Light"/>
          <w:sz w:val="22"/>
          <w:szCs w:val="22"/>
          <w:lang w:val="en-US"/>
        </w:rPr>
      </w:pPr>
    </w:p>
    <w:p w14:paraId="4C1B8BC1" w14:textId="77777777" w:rsidR="00663EF1" w:rsidRDefault="00663EF1">
      <w:pPr>
        <w:rPr>
          <w:rFonts w:ascii="Calibri Light" w:hAnsi="Calibri Light" w:cs="Calibri Light"/>
          <w:sz w:val="22"/>
          <w:szCs w:val="22"/>
          <w:lang w:val="en-US"/>
        </w:rPr>
      </w:pPr>
      <w:r>
        <w:rPr>
          <w:rFonts w:ascii="Calibri Light" w:hAnsi="Calibri Light" w:cs="Calibri Light"/>
          <w:sz w:val="22"/>
          <w:szCs w:val="22"/>
          <w:lang w:val="en-US"/>
        </w:rPr>
        <w:t xml:space="preserve">Chinese investment in Cambodia has created many jobs in the construction, casino and garment sectors. Because of conditions imposed by their markets, the garment factories have done well to apply social standards. This is not really the case with the construction and casino sectors. Mr. Roussel worries about mass tourism </w:t>
      </w:r>
      <w:ins w:id="61" w:author="John Ward" w:date="2020-10-24T13:50:00Z">
        <w:r w:rsidR="00C80995">
          <w:rPr>
            <w:rFonts w:ascii="Calibri Light" w:hAnsi="Calibri Light" w:cs="Calibri Light"/>
            <w:sz w:val="22"/>
            <w:szCs w:val="22"/>
            <w:lang w:val="en-US"/>
          </w:rPr>
          <w:t xml:space="preserve">including artificial islands </w:t>
        </w:r>
      </w:ins>
      <w:r>
        <w:rPr>
          <w:rFonts w:ascii="Calibri Light" w:hAnsi="Calibri Light" w:cs="Calibri Light"/>
          <w:sz w:val="22"/>
          <w:szCs w:val="22"/>
          <w:lang w:val="en-US"/>
        </w:rPr>
        <w:t xml:space="preserve">– which might cause huge pressure on Cambodia’s </w:t>
      </w:r>
      <w:ins w:id="62" w:author="John Ward" w:date="2020-10-24T13:49:00Z">
        <w:r w:rsidR="00C80995">
          <w:rPr>
            <w:rFonts w:ascii="Calibri Light" w:hAnsi="Calibri Light" w:cs="Calibri Light"/>
            <w:sz w:val="22"/>
            <w:szCs w:val="22"/>
            <w:lang w:val="en-US"/>
          </w:rPr>
          <w:t xml:space="preserve">coastal </w:t>
        </w:r>
      </w:ins>
      <w:r>
        <w:rPr>
          <w:rFonts w:ascii="Calibri Light" w:hAnsi="Calibri Light" w:cs="Calibri Light"/>
          <w:sz w:val="22"/>
          <w:szCs w:val="22"/>
          <w:lang w:val="en-US"/>
        </w:rPr>
        <w:t>fisheries. All of these investments</w:t>
      </w:r>
      <w:ins w:id="63" w:author="John Ward" w:date="2020-10-24T13:49:00Z">
        <w:del w:id="64" w:author="Kim Geheb" w:date="2020-10-24T14:58:00Z">
          <w:r w:rsidR="00C80995" w:rsidDel="007B060D">
            <w:rPr>
              <w:rFonts w:ascii="Calibri Light" w:hAnsi="Calibri Light" w:cs="Calibri Light"/>
              <w:sz w:val="22"/>
              <w:szCs w:val="22"/>
              <w:lang w:val="en-US"/>
            </w:rPr>
            <w:delText>, ,</w:delText>
          </w:r>
        </w:del>
        <w:r w:rsidR="00C80995">
          <w:rPr>
            <w:rFonts w:ascii="Calibri Light" w:hAnsi="Calibri Light" w:cs="Calibri Light"/>
            <w:sz w:val="22"/>
            <w:szCs w:val="22"/>
            <w:lang w:val="en-US"/>
          </w:rPr>
          <w:t xml:space="preserve"> </w:t>
        </w:r>
      </w:ins>
      <w:del w:id="65" w:author="John Ward" w:date="2020-10-24T13:49:00Z">
        <w:r w:rsidDel="00C80995">
          <w:rPr>
            <w:rFonts w:ascii="Calibri Light" w:hAnsi="Calibri Light" w:cs="Calibri Light"/>
            <w:sz w:val="22"/>
            <w:szCs w:val="22"/>
            <w:lang w:val="en-US"/>
          </w:rPr>
          <w:delText xml:space="preserve"> </w:delText>
        </w:r>
      </w:del>
      <w:r>
        <w:rPr>
          <w:rFonts w:ascii="Calibri Light" w:hAnsi="Calibri Light" w:cs="Calibri Light"/>
          <w:sz w:val="22"/>
          <w:szCs w:val="22"/>
          <w:lang w:val="en-US"/>
        </w:rPr>
        <w:t xml:space="preserve">are short-term and for immediate profit. Cambodia is close to China – and interested in being even closer; and China is keen to invest more in Cambodia. </w:t>
      </w:r>
      <w:r w:rsidR="001F3357">
        <w:rPr>
          <w:rFonts w:ascii="Calibri Light" w:hAnsi="Calibri Light" w:cs="Calibri Light"/>
          <w:sz w:val="22"/>
          <w:szCs w:val="22"/>
          <w:lang w:val="en-US"/>
        </w:rPr>
        <w:t xml:space="preserve">This might be an opportunity, but it remains to be seen how all of this investment can be </w:t>
      </w:r>
      <w:commentRangeStart w:id="66"/>
      <w:r w:rsidR="001F3357">
        <w:rPr>
          <w:rFonts w:ascii="Calibri Light" w:hAnsi="Calibri Light" w:cs="Calibri Light"/>
          <w:sz w:val="22"/>
          <w:szCs w:val="22"/>
          <w:lang w:val="en-US"/>
        </w:rPr>
        <w:t>regulated</w:t>
      </w:r>
      <w:commentRangeEnd w:id="66"/>
      <w:r w:rsidR="009C37E5">
        <w:rPr>
          <w:rStyle w:val="CommentReference"/>
        </w:rPr>
        <w:commentReference w:id="66"/>
      </w:r>
      <w:r w:rsidR="001F3357">
        <w:rPr>
          <w:rFonts w:ascii="Calibri Light" w:hAnsi="Calibri Light" w:cs="Calibri Light"/>
          <w:sz w:val="22"/>
          <w:szCs w:val="22"/>
          <w:lang w:val="en-US"/>
        </w:rPr>
        <w:t>.</w:t>
      </w:r>
    </w:p>
    <w:p w14:paraId="57CD58F5" w14:textId="77777777" w:rsidR="001F3357" w:rsidRDefault="001F3357">
      <w:pPr>
        <w:rPr>
          <w:rFonts w:ascii="Calibri Light" w:hAnsi="Calibri Light" w:cs="Calibri Light"/>
          <w:sz w:val="22"/>
          <w:szCs w:val="22"/>
          <w:lang w:val="en-US"/>
        </w:rPr>
      </w:pPr>
    </w:p>
    <w:p w14:paraId="7BDA93C7" w14:textId="77777777" w:rsidR="00F26276" w:rsidRPr="00F26276" w:rsidRDefault="00F26276" w:rsidP="00F26276">
      <w:pPr>
        <w:rPr>
          <w:rFonts w:ascii="Calibri Light" w:hAnsi="Calibri Light" w:cs="Calibri Light"/>
          <w:sz w:val="22"/>
          <w:szCs w:val="22"/>
          <w:lang w:val="en-US"/>
        </w:rPr>
      </w:pPr>
      <w:r w:rsidRPr="00F26276">
        <w:rPr>
          <w:rFonts w:ascii="Calibri Light" w:hAnsi="Calibri Light" w:cs="Calibri Light"/>
          <w:b/>
          <w:sz w:val="22"/>
          <w:szCs w:val="22"/>
          <w:lang w:val="en-US"/>
        </w:rPr>
        <w:t>Question 9:</w:t>
      </w:r>
      <w:r>
        <w:rPr>
          <w:rFonts w:ascii="Calibri Light" w:hAnsi="Calibri Light" w:cs="Calibri Light"/>
          <w:sz w:val="22"/>
          <w:szCs w:val="22"/>
          <w:lang w:val="en-US"/>
        </w:rPr>
        <w:t xml:space="preserve"> </w:t>
      </w:r>
      <w:r w:rsidRPr="00F26276">
        <w:rPr>
          <w:rFonts w:ascii="Calibri Light" w:hAnsi="Calibri Light" w:cs="Calibri Light"/>
          <w:b/>
          <w:bCs/>
          <w:sz w:val="22"/>
          <w:szCs w:val="22"/>
          <w:lang w:val="en-US"/>
        </w:rPr>
        <w:t>In your opinion, how can governments balance natural resources sustainability with economic development goals?</w:t>
      </w:r>
    </w:p>
    <w:p w14:paraId="0B644543" w14:textId="77777777" w:rsidR="00F26276" w:rsidRDefault="00F26276">
      <w:pPr>
        <w:rPr>
          <w:rFonts w:ascii="Calibri Light" w:hAnsi="Calibri Light" w:cs="Calibri Light"/>
          <w:sz w:val="22"/>
          <w:szCs w:val="22"/>
          <w:lang w:val="en-US"/>
        </w:rPr>
      </w:pPr>
    </w:p>
    <w:p w14:paraId="20C1DA82" w14:textId="77777777" w:rsidR="009A04D2" w:rsidRDefault="001F3357">
      <w:pPr>
        <w:rPr>
          <w:rFonts w:ascii="Calibri Light" w:hAnsi="Calibri Light" w:cs="Calibri Light"/>
          <w:sz w:val="22"/>
          <w:szCs w:val="22"/>
          <w:lang w:val="en-US"/>
        </w:rPr>
      </w:pPr>
      <w:r>
        <w:rPr>
          <w:rFonts w:ascii="Calibri Light" w:hAnsi="Calibri Light" w:cs="Calibri Light"/>
          <w:sz w:val="22"/>
          <w:szCs w:val="22"/>
          <w:lang w:val="en-US"/>
        </w:rPr>
        <w:t>Mr. Roussel thinks that the capacity needs to be developed to anticipate the long-term impact of investments, and a willingness to adjust plans and construction to make it more sustainable. This needs a mindset, and cannot just be box-ticking.</w:t>
      </w:r>
      <w:r w:rsidR="005F6499">
        <w:rPr>
          <w:rFonts w:ascii="Calibri Light" w:hAnsi="Calibri Light" w:cs="Calibri Light"/>
          <w:sz w:val="22"/>
          <w:szCs w:val="22"/>
          <w:lang w:val="en-US"/>
        </w:rPr>
        <w:t xml:space="preserve"> </w:t>
      </w:r>
    </w:p>
    <w:p w14:paraId="47E8656C" w14:textId="77777777" w:rsidR="00865E08" w:rsidRDefault="00865E08">
      <w:pPr>
        <w:rPr>
          <w:rFonts w:ascii="Calibri Light" w:hAnsi="Calibri Light" w:cs="Calibri Light"/>
          <w:sz w:val="22"/>
          <w:szCs w:val="22"/>
          <w:lang w:val="en-US"/>
        </w:rPr>
      </w:pPr>
    </w:p>
    <w:p w14:paraId="3987C2EA" w14:textId="77777777" w:rsidR="00865E08" w:rsidRDefault="00865E08">
      <w:pPr>
        <w:rPr>
          <w:rFonts w:ascii="Calibri Light" w:hAnsi="Calibri Light" w:cs="Calibri Light"/>
          <w:sz w:val="22"/>
          <w:szCs w:val="22"/>
          <w:lang w:val="en-US"/>
        </w:rPr>
      </w:pPr>
      <w:r>
        <w:rPr>
          <w:rFonts w:ascii="Calibri Light" w:hAnsi="Calibri Light" w:cs="Calibri Light"/>
          <w:sz w:val="22"/>
          <w:szCs w:val="22"/>
          <w:lang w:val="en-US"/>
        </w:rPr>
        <w:t>We also need to focus on the quality of development – consulting with local communities more, because they have a vested interest in sustainable development; they are dependent on the environment.</w:t>
      </w:r>
    </w:p>
    <w:p w14:paraId="284D6D51" w14:textId="77777777" w:rsidR="00865E08" w:rsidRDefault="00865E08">
      <w:pPr>
        <w:rPr>
          <w:rFonts w:ascii="Calibri Light" w:hAnsi="Calibri Light" w:cs="Calibri Light"/>
          <w:sz w:val="22"/>
          <w:szCs w:val="22"/>
          <w:lang w:val="en-US"/>
        </w:rPr>
      </w:pPr>
    </w:p>
    <w:p w14:paraId="3D677BE4" w14:textId="77777777" w:rsidR="00865E08" w:rsidRPr="00BB08F2" w:rsidRDefault="00865E08">
      <w:pPr>
        <w:rPr>
          <w:rFonts w:ascii="Calibri Light" w:hAnsi="Calibri Light" w:cs="Calibri Light"/>
          <w:sz w:val="22"/>
          <w:szCs w:val="22"/>
          <w:lang w:val="en-US"/>
        </w:rPr>
      </w:pPr>
      <w:r>
        <w:rPr>
          <w:rFonts w:ascii="Calibri Light" w:hAnsi="Calibri Light" w:cs="Calibri Light"/>
          <w:sz w:val="22"/>
          <w:szCs w:val="22"/>
          <w:lang w:val="en-US"/>
        </w:rPr>
        <w:t xml:space="preserve">He returns to the subject of mass tourism in Cambodia, pointing out the government’s active promotion of it, and creation of policy to support it, and speculates as to whether or not this is the right </w:t>
      </w:r>
      <w:commentRangeStart w:id="67"/>
      <w:r>
        <w:rPr>
          <w:rFonts w:ascii="Calibri Light" w:hAnsi="Calibri Light" w:cs="Calibri Light"/>
          <w:sz w:val="22"/>
          <w:szCs w:val="22"/>
          <w:lang w:val="en-US"/>
        </w:rPr>
        <w:t>strategy</w:t>
      </w:r>
      <w:commentRangeEnd w:id="67"/>
      <w:r w:rsidR="009C37E5">
        <w:rPr>
          <w:rStyle w:val="CommentReference"/>
        </w:rPr>
        <w:commentReference w:id="67"/>
      </w:r>
      <w:r>
        <w:rPr>
          <w:rFonts w:ascii="Calibri Light" w:hAnsi="Calibri Light" w:cs="Calibri Light"/>
          <w:sz w:val="22"/>
          <w:szCs w:val="22"/>
          <w:lang w:val="en-US"/>
        </w:rPr>
        <w:t>.</w:t>
      </w:r>
    </w:p>
    <w:sectPr w:rsidR="00865E08" w:rsidRPr="00BB08F2"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lomjit Chandrapanya" w:date="2020-11-02T00:33:00Z" w:initials="KC">
    <w:p w14:paraId="560422C0" w14:textId="62475F56" w:rsidR="0024523A" w:rsidRDefault="0024523A">
      <w:pPr>
        <w:pStyle w:val="CommentText"/>
      </w:pPr>
      <w:r>
        <w:rPr>
          <w:rStyle w:val="CommentReference"/>
        </w:rPr>
        <w:annotationRef/>
      </w:r>
      <w:r w:rsidR="00C407C3">
        <w:t>“</w:t>
      </w:r>
      <w:r>
        <w:t>Putting a strain on agriculture and resulting in natural resources exploitation</w:t>
      </w:r>
      <w:r w:rsidR="00C407C3">
        <w:t>”</w:t>
      </w:r>
    </w:p>
  </w:comment>
  <w:comment w:id="3" w:author="Klomjit Chandrapanya" w:date="2020-11-10T14:32:00Z" w:initials="KC">
    <w:p w14:paraId="67214FE4" w14:textId="344DC0E3" w:rsidR="00C407C3" w:rsidRDefault="00C407C3">
      <w:pPr>
        <w:pStyle w:val="CommentText"/>
      </w:pPr>
      <w:r>
        <w:rPr>
          <w:rStyle w:val="CommentReference"/>
        </w:rPr>
        <w:annotationRef/>
      </w:r>
      <w:r>
        <w:t>“Decisions made at the regional level can prevail over your own</w:t>
      </w:r>
    </w:p>
  </w:comment>
  <w:comment w:id="4" w:author="Klomjit Chandrapanya" w:date="2020-11-10T14:33:00Z" w:initials="KC">
    <w:p w14:paraId="25ED862E" w14:textId="0D2394D5" w:rsidR="00C407C3" w:rsidRDefault="00C407C3">
      <w:pPr>
        <w:pStyle w:val="CommentText"/>
      </w:pPr>
      <w:r>
        <w:rPr>
          <w:rStyle w:val="CommentReference"/>
        </w:rPr>
        <w:annotationRef/>
      </w:r>
      <w:r>
        <w:t xml:space="preserve">There are types of </w:t>
      </w:r>
      <w:r w:rsidR="00D014FA">
        <w:t xml:space="preserve">decisions to be made at the regional level when it comes to transboundary (matters) like the Meekong. A mechanisim is in place to foster decision-making and allows implementation with a Secretariat in place with good capacity” </w:t>
      </w:r>
    </w:p>
  </w:comment>
  <w:comment w:id="19" w:author="Klomjit Chandrapanya" w:date="2020-11-10T14:41:00Z" w:initials="KC">
    <w:p w14:paraId="44D4E227" w14:textId="4DC34572" w:rsidR="00D014FA" w:rsidRDefault="00D014FA">
      <w:pPr>
        <w:pStyle w:val="CommentText"/>
      </w:pPr>
      <w:r>
        <w:rPr>
          <w:rStyle w:val="CommentReference"/>
        </w:rPr>
        <w:annotationRef/>
      </w:r>
      <w:r>
        <w:t>CSOs can at least be found in MRC</w:t>
      </w:r>
    </w:p>
  </w:comment>
  <w:comment w:id="20" w:author="Klomjit Chandrapanya" w:date="2020-11-02T00:47:00Z" w:initials="KC">
    <w:p w14:paraId="77B6038D" w14:textId="243AD406" w:rsidR="00F93301" w:rsidRDefault="00F93301">
      <w:pPr>
        <w:pStyle w:val="CommentText"/>
      </w:pPr>
      <w:r>
        <w:rPr>
          <w:rStyle w:val="CommentReference"/>
        </w:rPr>
        <w:annotationRef/>
      </w:r>
      <w:r>
        <w:t>On being as close as possible to citizens – Look at the European model – not every</w:t>
      </w:r>
      <w:r w:rsidR="00BA7FC2">
        <w:t xml:space="preserve"> decision</w:t>
      </w:r>
      <w:r>
        <w:t xml:space="preserve"> is centralized</w:t>
      </w:r>
      <w:r w:rsidR="00BA7FC2">
        <w:t xml:space="preserve">. There’s an assessment on where decisions should be taken with the level dependent </w:t>
      </w:r>
      <w:r w:rsidR="00D014FA">
        <w:t xml:space="preserve">on </w:t>
      </w:r>
      <w:r w:rsidR="00BA7FC2">
        <w:t>the type of the issue leading to some cases where countries or regions make the decisions</w:t>
      </w:r>
    </w:p>
  </w:comment>
  <w:comment w:id="21" w:author="Klomjit Chandrapanya" w:date="2020-11-10T14:43:00Z" w:initials="KC">
    <w:p w14:paraId="574C01C0" w14:textId="0A18E00A" w:rsidR="00D014FA" w:rsidRDefault="00D014FA">
      <w:pPr>
        <w:pStyle w:val="CommentText"/>
      </w:pPr>
      <w:r>
        <w:rPr>
          <w:rStyle w:val="CommentReference"/>
        </w:rPr>
        <w:annotationRef/>
      </w:r>
      <w:r>
        <w:t>BRI is about investment planning in the region</w:t>
      </w:r>
    </w:p>
  </w:comment>
  <w:comment w:id="34" w:author="Klomjit Chandrapanya" w:date="2020-11-10T14:47:00Z" w:initials="KC">
    <w:p w14:paraId="362A1DF7" w14:textId="27805330" w:rsidR="005D097A" w:rsidRDefault="005D097A">
      <w:pPr>
        <w:pStyle w:val="CommentText"/>
      </w:pPr>
      <w:r>
        <w:rPr>
          <w:rStyle w:val="CommentReference"/>
        </w:rPr>
        <w:annotationRef/>
      </w:r>
      <w:r>
        <w:t>“and sound decision-making”.</w:t>
      </w:r>
    </w:p>
  </w:comment>
  <w:comment w:id="47" w:author="Klomjit Chandrapanya" w:date="2020-11-10T15:04:00Z" w:initials="KC">
    <w:p w14:paraId="215D782F" w14:textId="0283A950" w:rsidR="007208BB" w:rsidRDefault="007208BB">
      <w:pPr>
        <w:pStyle w:val="CommentText"/>
      </w:pPr>
      <w:r>
        <w:rPr>
          <w:rStyle w:val="CommentReference"/>
        </w:rPr>
        <w:annotationRef/>
      </w:r>
      <w:r>
        <w:t>My notes say “Increasing competition between China-US in the region is not fostering all sides to sit together. I</w:t>
      </w:r>
    </w:p>
  </w:comment>
  <w:comment w:id="50" w:author="Klomjit Chandrapanya" w:date="2020-11-10T15:12:00Z" w:initials="KC">
    <w:p w14:paraId="7961116E" w14:textId="44D1B622" w:rsidR="00F940E6" w:rsidRDefault="00F940E6">
      <w:pPr>
        <w:pStyle w:val="CommentText"/>
      </w:pPr>
      <w:r>
        <w:rPr>
          <w:rStyle w:val="CommentReference"/>
        </w:rPr>
        <w:annotationRef/>
      </w:r>
      <w:r>
        <w:t>“and can do whatever it wants”</w:t>
      </w:r>
    </w:p>
  </w:comment>
  <w:comment w:id="52" w:author="Klomjit Chandrapanya" w:date="2020-11-10T15:13:00Z" w:initials="KC">
    <w:p w14:paraId="731954BA" w14:textId="3CA9A3D5" w:rsidR="00F940E6" w:rsidRDefault="00F940E6">
      <w:pPr>
        <w:pStyle w:val="CommentText"/>
      </w:pPr>
      <w:r>
        <w:rPr>
          <w:rStyle w:val="CommentReference"/>
        </w:rPr>
        <w:annotationRef/>
      </w:r>
      <w:r>
        <w:t>“They feel the need for cheap energy to compete with neighbors so that’s not a good mindset for cooperation”</w:t>
      </w:r>
    </w:p>
  </w:comment>
  <w:comment w:id="56" w:author="Klomjit Chandrapanya" w:date="2020-11-10T15:16:00Z" w:initials="KC">
    <w:p w14:paraId="61FFC362" w14:textId="258FE6AA" w:rsidR="00175778" w:rsidRDefault="00175778">
      <w:pPr>
        <w:pStyle w:val="CommentText"/>
      </w:pPr>
      <w:r>
        <w:rPr>
          <w:rStyle w:val="CommentReference"/>
        </w:rPr>
        <w:annotationRef/>
      </w:r>
      <w:r>
        <w:t>My notes say “The private sector also has a role to play. They move easily across boders</w:t>
      </w:r>
      <w:r w:rsidR="00006FCE">
        <w:t>. There could be more harmonisation” I think he means more harmony means more shared views/practices so it’s conducive to building a common future.</w:t>
      </w:r>
    </w:p>
  </w:comment>
  <w:comment w:id="55" w:author="Kim Geheb" w:date="2020-10-20T18:59:00Z" w:initials="KG">
    <w:p w14:paraId="1CB33654" w14:textId="77777777" w:rsidR="00663EF1" w:rsidRDefault="00663EF1">
      <w:pPr>
        <w:pStyle w:val="CommentText"/>
      </w:pPr>
      <w:r>
        <w:rPr>
          <w:rStyle w:val="CommentReference"/>
        </w:rPr>
        <w:annotationRef/>
      </w:r>
      <w:r>
        <w:t>Not sure.</w:t>
      </w:r>
    </w:p>
  </w:comment>
  <w:comment w:id="57" w:author="Klomjit Chandrapanya" w:date="2020-11-10T15:20:00Z" w:initials="KC">
    <w:p w14:paraId="03922FB5" w14:textId="5CAE8FB0" w:rsidR="00E1371D" w:rsidRDefault="00E1371D">
      <w:pPr>
        <w:pStyle w:val="CommentText"/>
      </w:pPr>
      <w:r>
        <w:rPr>
          <w:rStyle w:val="CommentReference"/>
        </w:rPr>
        <w:annotationRef/>
      </w:r>
      <w:r>
        <w:t>Before this he said “the leader</w:t>
      </w:r>
      <w:r w:rsidR="009C37E5">
        <w:t>s</w:t>
      </w:r>
      <w:r>
        <w:t xml:space="preserve"> of the region play a key role deciding how far they want to go in regional cooperation  and how much they want to share.”</w:t>
      </w:r>
    </w:p>
  </w:comment>
  <w:comment w:id="58" w:author="Klomjit Chandrapanya" w:date="2020-11-10T15:22:00Z" w:initials="KC">
    <w:p w14:paraId="0BA3373F" w14:textId="3F5E9E2E" w:rsidR="009C37E5" w:rsidRDefault="009C37E5">
      <w:pPr>
        <w:pStyle w:val="CommentText"/>
      </w:pPr>
      <w:r>
        <w:rPr>
          <w:rStyle w:val="CommentReference"/>
        </w:rPr>
        <w:annotationRef/>
      </w:r>
      <w:r>
        <w:t>“They have the ears of the leaders”</w:t>
      </w:r>
    </w:p>
  </w:comment>
  <w:comment w:id="66" w:author="Klomjit Chandrapanya" w:date="2020-11-10T15:23:00Z" w:initials="KC">
    <w:p w14:paraId="2FCB3804" w14:textId="6C34CC75" w:rsidR="009C37E5" w:rsidRDefault="009C37E5">
      <w:pPr>
        <w:pStyle w:val="CommentText"/>
      </w:pPr>
      <w:r>
        <w:rPr>
          <w:rStyle w:val="CommentReference"/>
        </w:rPr>
        <w:annotationRef/>
      </w:r>
      <w:r>
        <w:t>“The space for civil society is a bit weak for them to become influential acttors”.</w:t>
      </w:r>
    </w:p>
  </w:comment>
  <w:comment w:id="67" w:author="Klomjit Chandrapanya" w:date="2020-11-10T15:26:00Z" w:initials="KC">
    <w:p w14:paraId="4094A47C" w14:textId="48A858E0" w:rsidR="009C37E5" w:rsidRDefault="009C37E5">
      <w:pPr>
        <w:pStyle w:val="CommentText"/>
      </w:pPr>
      <w:r>
        <w:rPr>
          <w:rStyle w:val="CommentReference"/>
        </w:rPr>
        <w:annotationRef/>
      </w:r>
      <w:r>
        <w:t xml:space="preserve">Such a large increase of visitors </w:t>
      </w:r>
      <w:r w:rsidR="005E0639">
        <w:t>could have a hudge impact on a very small country. He speculated maybe they should go high-end technology to balance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0422C0" w15:done="0"/>
  <w15:commentEx w15:paraId="67214FE4" w15:done="0"/>
  <w15:commentEx w15:paraId="25ED862E" w15:done="0"/>
  <w15:commentEx w15:paraId="44D4E227" w15:done="0"/>
  <w15:commentEx w15:paraId="77B6038D" w15:done="0"/>
  <w15:commentEx w15:paraId="574C01C0" w15:done="0"/>
  <w15:commentEx w15:paraId="362A1DF7" w15:done="0"/>
  <w15:commentEx w15:paraId="215D782F" w15:done="0"/>
  <w15:commentEx w15:paraId="7961116E" w15:done="0"/>
  <w15:commentEx w15:paraId="731954BA" w15:done="0"/>
  <w15:commentEx w15:paraId="61FFC362" w15:done="0"/>
  <w15:commentEx w15:paraId="1CB33654" w15:done="0"/>
  <w15:commentEx w15:paraId="03922FB5" w15:done="0"/>
  <w15:commentEx w15:paraId="0BA3373F" w15:done="0"/>
  <w15:commentEx w15:paraId="2FCB3804" w15:done="0"/>
  <w15:commentEx w15:paraId="4094A4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D26C" w16cex:dateUtc="2020-11-01T17:33:00Z"/>
  <w16cex:commentExtensible w16cex:durableId="235522E5" w16cex:dateUtc="2020-11-10T07:32:00Z"/>
  <w16cex:commentExtensible w16cex:durableId="23552357" w16cex:dateUtc="2020-11-10T07:33:00Z"/>
  <w16cex:commentExtensible w16cex:durableId="235524FE" w16cex:dateUtc="2020-11-10T07:41:00Z"/>
  <w16cex:commentExtensible w16cex:durableId="2349D58A" w16cex:dateUtc="2020-11-01T17:47:00Z"/>
  <w16cex:commentExtensible w16cex:durableId="23552595" w16cex:dateUtc="2020-11-10T07:43:00Z"/>
  <w16cex:commentExtensible w16cex:durableId="2355269A" w16cex:dateUtc="2020-11-10T07:47:00Z"/>
  <w16cex:commentExtensible w16cex:durableId="23552A64" w16cex:dateUtc="2020-11-10T08:04:00Z"/>
  <w16cex:commentExtensible w16cex:durableId="23552C44" w16cex:dateUtc="2020-11-10T08:12:00Z"/>
  <w16cex:commentExtensible w16cex:durableId="23552CB2" w16cex:dateUtc="2020-11-10T08:13:00Z"/>
  <w16cex:commentExtensible w16cex:durableId="23552D55" w16cex:dateUtc="2020-11-10T08:16:00Z"/>
  <w16cex:commentExtensible w16cex:durableId="23552E5B" w16cex:dateUtc="2020-11-10T08:20:00Z"/>
  <w16cex:commentExtensible w16cex:durableId="23552EC2" w16cex:dateUtc="2020-11-10T08:22:00Z"/>
  <w16cex:commentExtensible w16cex:durableId="23552F0E" w16cex:dateUtc="2020-11-10T08:23:00Z"/>
  <w16cex:commentExtensible w16cex:durableId="23552FC2" w16cex:dateUtc="2020-11-10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0422C0" w16cid:durableId="2349D26C"/>
  <w16cid:commentId w16cid:paraId="67214FE4" w16cid:durableId="235522E5"/>
  <w16cid:commentId w16cid:paraId="25ED862E" w16cid:durableId="23552357"/>
  <w16cid:commentId w16cid:paraId="44D4E227" w16cid:durableId="235524FE"/>
  <w16cid:commentId w16cid:paraId="77B6038D" w16cid:durableId="2349D58A"/>
  <w16cid:commentId w16cid:paraId="574C01C0" w16cid:durableId="23552595"/>
  <w16cid:commentId w16cid:paraId="362A1DF7" w16cid:durableId="2355269A"/>
  <w16cid:commentId w16cid:paraId="215D782F" w16cid:durableId="23552A64"/>
  <w16cid:commentId w16cid:paraId="7961116E" w16cid:durableId="23552C44"/>
  <w16cid:commentId w16cid:paraId="731954BA" w16cid:durableId="23552CB2"/>
  <w16cid:commentId w16cid:paraId="61FFC362" w16cid:durableId="23552D55"/>
  <w16cid:commentId w16cid:paraId="1CB33654" w16cid:durableId="2349D0A0"/>
  <w16cid:commentId w16cid:paraId="03922FB5" w16cid:durableId="23552E5B"/>
  <w16cid:commentId w16cid:paraId="0BA3373F" w16cid:durableId="23552EC2"/>
  <w16cid:commentId w16cid:paraId="2FCB3804" w16cid:durableId="23552F0E"/>
  <w16cid:commentId w16cid:paraId="4094A47C" w16cid:durableId="23552F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72626" w14:textId="77777777" w:rsidR="00B9774E" w:rsidRDefault="00B9774E" w:rsidP="00023D8D">
      <w:r>
        <w:separator/>
      </w:r>
    </w:p>
  </w:endnote>
  <w:endnote w:type="continuationSeparator" w:id="0">
    <w:p w14:paraId="72636D6E" w14:textId="77777777" w:rsidR="00B9774E" w:rsidRDefault="00B9774E"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079A7" w14:textId="77777777" w:rsidR="00B9774E" w:rsidRDefault="00B9774E" w:rsidP="00023D8D">
      <w:r>
        <w:separator/>
      </w:r>
    </w:p>
  </w:footnote>
  <w:footnote w:type="continuationSeparator" w:id="0">
    <w:p w14:paraId="6A7B6453" w14:textId="77777777" w:rsidR="00B9774E" w:rsidRDefault="00B9774E"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rson w15:author="John Ward">
    <w15:presenceInfo w15:providerId="Windows Live" w15:userId="ce8a6b8ed20184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6FCE"/>
    <w:rsid w:val="00013854"/>
    <w:rsid w:val="00023D8D"/>
    <w:rsid w:val="00030438"/>
    <w:rsid w:val="0008199F"/>
    <w:rsid w:val="000D13B2"/>
    <w:rsid w:val="000D325E"/>
    <w:rsid w:val="000D6BF6"/>
    <w:rsid w:val="000E06A0"/>
    <w:rsid w:val="00110CE9"/>
    <w:rsid w:val="00126E0C"/>
    <w:rsid w:val="00131325"/>
    <w:rsid w:val="00133BA4"/>
    <w:rsid w:val="0016321B"/>
    <w:rsid w:val="00175778"/>
    <w:rsid w:val="001B0D27"/>
    <w:rsid w:val="001B752B"/>
    <w:rsid w:val="001D75FB"/>
    <w:rsid w:val="001F3357"/>
    <w:rsid w:val="001F7A4B"/>
    <w:rsid w:val="0024523A"/>
    <w:rsid w:val="00262A4C"/>
    <w:rsid w:val="002843A9"/>
    <w:rsid w:val="00292867"/>
    <w:rsid w:val="002956F9"/>
    <w:rsid w:val="002A15C4"/>
    <w:rsid w:val="002A5686"/>
    <w:rsid w:val="002B47AF"/>
    <w:rsid w:val="002C0711"/>
    <w:rsid w:val="002D1A4D"/>
    <w:rsid w:val="002E5684"/>
    <w:rsid w:val="003335FA"/>
    <w:rsid w:val="003748D6"/>
    <w:rsid w:val="00381BB3"/>
    <w:rsid w:val="003901FA"/>
    <w:rsid w:val="0039725C"/>
    <w:rsid w:val="003A68EE"/>
    <w:rsid w:val="003D7226"/>
    <w:rsid w:val="003E1F17"/>
    <w:rsid w:val="003E5F21"/>
    <w:rsid w:val="003F4F78"/>
    <w:rsid w:val="0041507E"/>
    <w:rsid w:val="004216AD"/>
    <w:rsid w:val="00433749"/>
    <w:rsid w:val="00452F81"/>
    <w:rsid w:val="00455E1C"/>
    <w:rsid w:val="00473148"/>
    <w:rsid w:val="004754C3"/>
    <w:rsid w:val="00480D05"/>
    <w:rsid w:val="00490FC1"/>
    <w:rsid w:val="00494501"/>
    <w:rsid w:val="004973BB"/>
    <w:rsid w:val="004D6254"/>
    <w:rsid w:val="005225AC"/>
    <w:rsid w:val="00565791"/>
    <w:rsid w:val="00573FE8"/>
    <w:rsid w:val="00595A74"/>
    <w:rsid w:val="005D097A"/>
    <w:rsid w:val="005D6831"/>
    <w:rsid w:val="005E0639"/>
    <w:rsid w:val="005F6499"/>
    <w:rsid w:val="006135C0"/>
    <w:rsid w:val="006432AC"/>
    <w:rsid w:val="00663EF1"/>
    <w:rsid w:val="0066469A"/>
    <w:rsid w:val="00672510"/>
    <w:rsid w:val="00674642"/>
    <w:rsid w:val="006815F2"/>
    <w:rsid w:val="00697D5A"/>
    <w:rsid w:val="006D52E5"/>
    <w:rsid w:val="006D6B4F"/>
    <w:rsid w:val="006D77C3"/>
    <w:rsid w:val="00706082"/>
    <w:rsid w:val="007208BB"/>
    <w:rsid w:val="00743A5D"/>
    <w:rsid w:val="00744E56"/>
    <w:rsid w:val="00760A91"/>
    <w:rsid w:val="00772D31"/>
    <w:rsid w:val="007877A4"/>
    <w:rsid w:val="007A2D29"/>
    <w:rsid w:val="007A3A76"/>
    <w:rsid w:val="007B060D"/>
    <w:rsid w:val="007B4151"/>
    <w:rsid w:val="007C4A9A"/>
    <w:rsid w:val="007C7611"/>
    <w:rsid w:val="007E5F9C"/>
    <w:rsid w:val="00801FDE"/>
    <w:rsid w:val="00822F48"/>
    <w:rsid w:val="00850ED5"/>
    <w:rsid w:val="008655A1"/>
    <w:rsid w:val="00865C56"/>
    <w:rsid w:val="00865E08"/>
    <w:rsid w:val="008937A0"/>
    <w:rsid w:val="00893F8B"/>
    <w:rsid w:val="008A02D4"/>
    <w:rsid w:val="008C6028"/>
    <w:rsid w:val="008E28CE"/>
    <w:rsid w:val="008F59AF"/>
    <w:rsid w:val="00910C30"/>
    <w:rsid w:val="00922677"/>
    <w:rsid w:val="00926650"/>
    <w:rsid w:val="0093267F"/>
    <w:rsid w:val="00936588"/>
    <w:rsid w:val="00937F28"/>
    <w:rsid w:val="00957BB3"/>
    <w:rsid w:val="00970F12"/>
    <w:rsid w:val="009721F9"/>
    <w:rsid w:val="009723D6"/>
    <w:rsid w:val="00980BB2"/>
    <w:rsid w:val="009920C6"/>
    <w:rsid w:val="00997A7D"/>
    <w:rsid w:val="009A04D2"/>
    <w:rsid w:val="009C37E5"/>
    <w:rsid w:val="009D11D8"/>
    <w:rsid w:val="00A10EE0"/>
    <w:rsid w:val="00A1689C"/>
    <w:rsid w:val="00A16B37"/>
    <w:rsid w:val="00A62E74"/>
    <w:rsid w:val="00A71007"/>
    <w:rsid w:val="00A767A4"/>
    <w:rsid w:val="00AA157B"/>
    <w:rsid w:val="00AB4674"/>
    <w:rsid w:val="00AD0900"/>
    <w:rsid w:val="00AE272B"/>
    <w:rsid w:val="00AE767E"/>
    <w:rsid w:val="00AF4CC6"/>
    <w:rsid w:val="00AF4E24"/>
    <w:rsid w:val="00B14722"/>
    <w:rsid w:val="00B60077"/>
    <w:rsid w:val="00B72F4E"/>
    <w:rsid w:val="00B93EC5"/>
    <w:rsid w:val="00B9774E"/>
    <w:rsid w:val="00BA7FC2"/>
    <w:rsid w:val="00BB08F2"/>
    <w:rsid w:val="00BB70D4"/>
    <w:rsid w:val="00C20FF2"/>
    <w:rsid w:val="00C255F5"/>
    <w:rsid w:val="00C25C21"/>
    <w:rsid w:val="00C33944"/>
    <w:rsid w:val="00C407C3"/>
    <w:rsid w:val="00C511EC"/>
    <w:rsid w:val="00C6515E"/>
    <w:rsid w:val="00C77295"/>
    <w:rsid w:val="00C80995"/>
    <w:rsid w:val="00C83FEB"/>
    <w:rsid w:val="00CD6BC3"/>
    <w:rsid w:val="00CE5A29"/>
    <w:rsid w:val="00D014FA"/>
    <w:rsid w:val="00D244D0"/>
    <w:rsid w:val="00D82D33"/>
    <w:rsid w:val="00DD73DE"/>
    <w:rsid w:val="00DE3C01"/>
    <w:rsid w:val="00E1371D"/>
    <w:rsid w:val="00E3395C"/>
    <w:rsid w:val="00E440D9"/>
    <w:rsid w:val="00E72FE0"/>
    <w:rsid w:val="00EA6F6F"/>
    <w:rsid w:val="00EC36D2"/>
    <w:rsid w:val="00ED29C7"/>
    <w:rsid w:val="00EE7803"/>
    <w:rsid w:val="00F07DD5"/>
    <w:rsid w:val="00F26276"/>
    <w:rsid w:val="00F6274E"/>
    <w:rsid w:val="00F77A1D"/>
    <w:rsid w:val="00F82767"/>
    <w:rsid w:val="00F922AA"/>
    <w:rsid w:val="00F93301"/>
    <w:rsid w:val="00F940E6"/>
    <w:rsid w:val="00FA7F00"/>
    <w:rsid w:val="00FB081D"/>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9D9D"/>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sz w:val="20"/>
      <w:szCs w:val="20"/>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7</cp:revision>
  <dcterms:created xsi:type="dcterms:W3CDTF">2020-11-01T17:51:00Z</dcterms:created>
  <dcterms:modified xsi:type="dcterms:W3CDTF">2020-11-10T08:28:00Z</dcterms:modified>
</cp:coreProperties>
</file>