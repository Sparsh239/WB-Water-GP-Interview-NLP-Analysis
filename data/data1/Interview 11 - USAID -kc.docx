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75612" w14:textId="77777777" w:rsidR="00C255F5" w:rsidRPr="007877A4" w:rsidRDefault="006432AC">
      <w:pPr>
        <w:rPr>
          <w:rFonts w:ascii="Calibri Light" w:hAnsi="Calibri Light" w:cs="Calibri Light"/>
          <w:sz w:val="44"/>
          <w:szCs w:val="44"/>
        </w:rPr>
      </w:pPr>
      <w:r w:rsidRPr="007877A4">
        <w:rPr>
          <w:rFonts w:ascii="Calibri Light" w:hAnsi="Calibri Light" w:cs="Calibri Light"/>
          <w:sz w:val="44"/>
          <w:szCs w:val="44"/>
        </w:rPr>
        <w:t xml:space="preserve">Mekong Vision 3.0: </w:t>
      </w:r>
      <w:r w:rsidR="00C255F5" w:rsidRPr="007877A4">
        <w:rPr>
          <w:rFonts w:ascii="Calibri Light" w:hAnsi="Calibri Light" w:cs="Calibri Light"/>
          <w:sz w:val="44"/>
          <w:szCs w:val="44"/>
        </w:rPr>
        <w:t>Stakeholder Consultations</w:t>
      </w:r>
    </w:p>
    <w:p w14:paraId="5AFDC67B" w14:textId="77777777" w:rsidR="00C255F5" w:rsidRPr="007877A4" w:rsidRDefault="00C255F5">
      <w:pPr>
        <w:rPr>
          <w:rFonts w:ascii="Calibri Light" w:hAnsi="Calibri Light" w:cs="Calibri Light"/>
        </w:rPr>
      </w:pPr>
    </w:p>
    <w:p w14:paraId="54B443A2" w14:textId="77777777" w:rsidR="00D60175" w:rsidRPr="006D52E5" w:rsidRDefault="00C255F5">
      <w:pPr>
        <w:rPr>
          <w:rFonts w:ascii="Calibri Light" w:hAnsi="Calibri Light" w:cs="Calibri Light"/>
          <w:b/>
          <w:i/>
          <w:sz w:val="22"/>
          <w:szCs w:val="22"/>
          <w:lang w:val="en-US"/>
        </w:rPr>
      </w:pPr>
      <w:commentRangeStart w:id="0"/>
      <w:commentRangeStart w:id="1"/>
      <w:r w:rsidRPr="007877A4">
        <w:rPr>
          <w:rFonts w:ascii="Calibri Light" w:hAnsi="Calibri Light" w:cs="Calibri Light"/>
          <w:b/>
          <w:i/>
          <w:sz w:val="22"/>
          <w:szCs w:val="22"/>
        </w:rPr>
        <w:t xml:space="preserve">Interview with </w:t>
      </w:r>
      <w:r w:rsidR="00420034">
        <w:rPr>
          <w:rFonts w:ascii="Calibri Light" w:hAnsi="Calibri Light" w:cs="Calibri Light"/>
          <w:b/>
          <w:i/>
          <w:sz w:val="22"/>
          <w:szCs w:val="22"/>
        </w:rPr>
        <w:t xml:space="preserve">Angela Hogg, </w:t>
      </w:r>
      <w:r w:rsidR="00420034" w:rsidRPr="00420034">
        <w:rPr>
          <w:rFonts w:ascii="Calibri Light" w:hAnsi="Calibri Light" w:cs="Calibri Light"/>
          <w:b/>
          <w:i/>
          <w:sz w:val="22"/>
          <w:szCs w:val="22"/>
          <w:lang w:val="en-US"/>
        </w:rPr>
        <w:t>Regiona</w:t>
      </w:r>
      <w:r w:rsidR="00420034">
        <w:rPr>
          <w:rFonts w:ascii="Calibri Light" w:hAnsi="Calibri Light" w:cs="Calibri Light"/>
          <w:b/>
          <w:i/>
          <w:sz w:val="22"/>
          <w:szCs w:val="22"/>
          <w:lang w:val="en-US"/>
        </w:rPr>
        <w:t xml:space="preserve">l Environment Office Director; and </w:t>
      </w:r>
      <w:r w:rsidR="00420034" w:rsidRPr="00420034">
        <w:rPr>
          <w:rFonts w:ascii="Calibri Light" w:hAnsi="Calibri Light" w:cs="Calibri Light"/>
          <w:b/>
          <w:bCs/>
          <w:i/>
          <w:sz w:val="22"/>
          <w:szCs w:val="22"/>
          <w:lang w:val="en-US"/>
        </w:rPr>
        <w:t>USAID</w:t>
      </w:r>
      <w:r w:rsidR="00420034" w:rsidRPr="00420034">
        <w:rPr>
          <w:rFonts w:ascii="Calibri Light" w:hAnsi="Calibri Light" w:cs="Calibri Light"/>
          <w:b/>
          <w:i/>
          <w:sz w:val="22"/>
          <w:szCs w:val="22"/>
          <w:lang w:val="en-US"/>
        </w:rPr>
        <w:t>/RDMA</w:t>
      </w:r>
      <w:r w:rsidR="00E72FE0">
        <w:rPr>
          <w:rFonts w:ascii="Calibri Light" w:hAnsi="Calibri Light" w:cs="Calibri Light"/>
          <w:b/>
          <w:i/>
          <w:sz w:val="22"/>
          <w:szCs w:val="22"/>
          <w:lang w:val="en-US"/>
        </w:rPr>
        <w:t xml:space="preserve">, </w:t>
      </w:r>
      <w:r w:rsidR="00532DFF">
        <w:rPr>
          <w:rFonts w:ascii="Calibri Light" w:hAnsi="Calibri Light" w:cs="Calibri Light"/>
          <w:b/>
          <w:i/>
          <w:sz w:val="22"/>
          <w:szCs w:val="22"/>
        </w:rPr>
        <w:t>October 21</w:t>
      </w:r>
      <w:r w:rsidRPr="007877A4">
        <w:rPr>
          <w:rFonts w:ascii="Calibri Light" w:hAnsi="Calibri Light" w:cs="Calibri Light"/>
          <w:b/>
          <w:i/>
          <w:sz w:val="22"/>
          <w:szCs w:val="22"/>
        </w:rPr>
        <w:t>, 2020</w:t>
      </w:r>
      <w:commentRangeEnd w:id="0"/>
      <w:r w:rsidR="00532DFF">
        <w:rPr>
          <w:rStyle w:val="CommentReference"/>
        </w:rPr>
        <w:commentReference w:id="0"/>
      </w:r>
      <w:commentRangeEnd w:id="1"/>
      <w:r w:rsidR="004D24FC">
        <w:rPr>
          <w:rStyle w:val="CommentReference"/>
        </w:rPr>
        <w:commentReference w:id="1"/>
      </w:r>
      <w:r w:rsidR="00532DFF">
        <w:rPr>
          <w:rFonts w:ascii="Calibri Light" w:hAnsi="Calibri Light" w:cs="Calibri Light"/>
          <w:b/>
          <w:i/>
          <w:sz w:val="22"/>
          <w:szCs w:val="22"/>
        </w:rPr>
        <w:t>.</w:t>
      </w:r>
    </w:p>
    <w:p w14:paraId="22938DB9" w14:textId="77777777" w:rsidR="00C255F5" w:rsidRPr="007877A4" w:rsidRDefault="00C255F5">
      <w:pPr>
        <w:rPr>
          <w:rFonts w:ascii="Calibri Light" w:hAnsi="Calibri Light" w:cs="Calibri Light"/>
          <w:sz w:val="22"/>
          <w:szCs w:val="22"/>
        </w:rPr>
      </w:pPr>
    </w:p>
    <w:p w14:paraId="11B0ACF4" w14:textId="77777777" w:rsidR="002D1A4D" w:rsidRPr="009739E1" w:rsidRDefault="0041507E">
      <w:pPr>
        <w:rPr>
          <w:rFonts w:ascii="Calibri Light" w:hAnsi="Calibri Light" w:cs="Calibri Light"/>
          <w:sz w:val="22"/>
          <w:szCs w:val="22"/>
        </w:rPr>
      </w:pPr>
      <w:r w:rsidRPr="0041507E">
        <w:rPr>
          <w:rFonts w:ascii="Calibri Light" w:hAnsi="Calibri Light" w:cs="Calibri Light"/>
          <w:b/>
          <w:sz w:val="22"/>
          <w:szCs w:val="22"/>
        </w:rPr>
        <w:t>Note</w:t>
      </w:r>
      <w:r w:rsidR="00195F01">
        <w:rPr>
          <w:rFonts w:ascii="Calibri Light" w:hAnsi="Calibri Light" w:cs="Calibri Light"/>
          <w:b/>
          <w:sz w:val="22"/>
          <w:szCs w:val="22"/>
        </w:rPr>
        <w:t>s</w:t>
      </w:r>
      <w:r>
        <w:rPr>
          <w:rFonts w:ascii="Calibri Light" w:hAnsi="Calibri Light" w:cs="Calibri Light"/>
          <w:sz w:val="22"/>
          <w:szCs w:val="22"/>
        </w:rPr>
        <w:t xml:space="preserve">: </w:t>
      </w:r>
      <w:r w:rsidR="00195F01">
        <w:rPr>
          <w:rFonts w:ascii="Calibri Light" w:hAnsi="Calibri Light" w:cs="Calibri Light"/>
          <w:sz w:val="22"/>
          <w:szCs w:val="22"/>
        </w:rPr>
        <w:t xml:space="preserve">(a) </w:t>
      </w:r>
      <w:r>
        <w:rPr>
          <w:rFonts w:ascii="Calibri Light" w:hAnsi="Calibri Light" w:cs="Calibri Light"/>
          <w:sz w:val="22"/>
          <w:szCs w:val="22"/>
        </w:rPr>
        <w:t>Unless indicated as a direct quote, these notes are not verbatim, and reflect the interviewers’ interpretation of what was said.</w:t>
      </w:r>
      <w:r w:rsidR="00743A5D">
        <w:rPr>
          <w:rFonts w:ascii="Calibri Light" w:hAnsi="Calibri Light" w:cs="Calibri Light"/>
          <w:sz w:val="22"/>
          <w:szCs w:val="22"/>
        </w:rPr>
        <w:t xml:space="preserve"> </w:t>
      </w:r>
    </w:p>
    <w:p w14:paraId="41E7CFB4" w14:textId="77777777" w:rsidR="002D1A4D" w:rsidRPr="007877A4" w:rsidRDefault="002D1A4D">
      <w:pPr>
        <w:rPr>
          <w:rFonts w:ascii="Calibri Light" w:hAnsi="Calibri Light" w:cs="Calibri Light"/>
          <w:sz w:val="22"/>
          <w:szCs w:val="22"/>
        </w:rPr>
      </w:pPr>
    </w:p>
    <w:p w14:paraId="7517F5AB" w14:textId="77777777" w:rsidR="00C255F5" w:rsidRPr="007877A4" w:rsidRDefault="00C255F5">
      <w:pPr>
        <w:rPr>
          <w:rFonts w:ascii="Calibri Light" w:hAnsi="Calibri Light" w:cs="Calibri Light"/>
          <w:sz w:val="22"/>
          <w:szCs w:val="22"/>
        </w:rPr>
      </w:pPr>
      <w:r w:rsidRPr="007877A4">
        <w:rPr>
          <w:rFonts w:ascii="Calibri Light" w:hAnsi="Calibri Light" w:cs="Calibri Light"/>
          <w:sz w:val="22"/>
          <w:szCs w:val="22"/>
        </w:rPr>
        <w:t xml:space="preserve">The interview was introduced by </w:t>
      </w:r>
      <w:r w:rsidR="00532DFF">
        <w:rPr>
          <w:rFonts w:ascii="Calibri Light" w:hAnsi="Calibri Light" w:cs="Calibri Light"/>
          <w:sz w:val="22"/>
          <w:szCs w:val="22"/>
        </w:rPr>
        <w:t>Klomjit Ch</w:t>
      </w:r>
      <w:r w:rsidR="006F59D2">
        <w:rPr>
          <w:rFonts w:ascii="Calibri Light" w:hAnsi="Calibri Light" w:cs="Calibri Light"/>
          <w:sz w:val="22"/>
          <w:szCs w:val="22"/>
        </w:rPr>
        <w:t>a</w:t>
      </w:r>
      <w:r w:rsidR="00532DFF">
        <w:rPr>
          <w:rFonts w:ascii="Calibri Light" w:hAnsi="Calibri Light" w:cs="Calibri Light"/>
          <w:sz w:val="22"/>
          <w:szCs w:val="22"/>
        </w:rPr>
        <w:t>ndrapany</w:t>
      </w:r>
      <w:r w:rsidR="006F59D2">
        <w:rPr>
          <w:rFonts w:ascii="Calibri Light" w:hAnsi="Calibri Light" w:cs="Calibri Light"/>
          <w:sz w:val="22"/>
          <w:szCs w:val="22"/>
        </w:rPr>
        <w:t>a</w:t>
      </w:r>
      <w:r w:rsidR="00743A5D">
        <w:rPr>
          <w:rFonts w:ascii="Calibri Light" w:hAnsi="Calibri Light" w:cs="Calibri Light"/>
          <w:sz w:val="22"/>
          <w:szCs w:val="22"/>
        </w:rPr>
        <w:t xml:space="preserve"> (Wo</w:t>
      </w:r>
      <w:r w:rsidR="00532DFF">
        <w:rPr>
          <w:rFonts w:ascii="Calibri Light" w:hAnsi="Calibri Light" w:cs="Calibri Light"/>
          <w:sz w:val="22"/>
          <w:szCs w:val="22"/>
        </w:rPr>
        <w:t>rld Bank</w:t>
      </w:r>
      <w:r w:rsidR="00743A5D">
        <w:rPr>
          <w:rFonts w:ascii="Calibri Light" w:hAnsi="Calibri Light" w:cs="Calibri Light"/>
          <w:sz w:val="22"/>
          <w:szCs w:val="22"/>
        </w:rPr>
        <w:t>)</w:t>
      </w:r>
      <w:r w:rsidRPr="007877A4">
        <w:rPr>
          <w:rFonts w:ascii="Calibri Light" w:hAnsi="Calibri Light" w:cs="Calibri Light"/>
          <w:sz w:val="22"/>
          <w:szCs w:val="22"/>
        </w:rPr>
        <w:t xml:space="preserve">, who summarised the World Bank’s (WB) history of engagement in the Mekong, </w:t>
      </w:r>
      <w:r w:rsidR="009721F9" w:rsidRPr="007877A4">
        <w:rPr>
          <w:rFonts w:ascii="Calibri Light" w:hAnsi="Calibri Light" w:cs="Calibri Light"/>
          <w:sz w:val="22"/>
          <w:szCs w:val="22"/>
        </w:rPr>
        <w:t xml:space="preserve">and provided a background to the Mekong 3.0 initiative. </w:t>
      </w:r>
      <w:r w:rsidR="00743A5D">
        <w:rPr>
          <w:rFonts w:ascii="Calibri Light" w:hAnsi="Calibri Light" w:cs="Calibri Light"/>
          <w:sz w:val="22"/>
          <w:szCs w:val="22"/>
        </w:rPr>
        <w:t>He</w:t>
      </w:r>
      <w:r w:rsidR="009721F9" w:rsidRPr="007877A4">
        <w:rPr>
          <w:rFonts w:ascii="Calibri Light" w:hAnsi="Calibri Light" w:cs="Calibri Light"/>
          <w:sz w:val="22"/>
          <w:szCs w:val="22"/>
        </w:rPr>
        <w:t xml:space="preserve"> then handed over to the Mekong Futures interview team.</w:t>
      </w:r>
    </w:p>
    <w:p w14:paraId="333893B0" w14:textId="77777777" w:rsidR="009721F9" w:rsidRPr="007877A4" w:rsidRDefault="009721F9">
      <w:pPr>
        <w:rPr>
          <w:rFonts w:ascii="Calibri Light" w:hAnsi="Calibri Light" w:cs="Calibri Light"/>
          <w:sz w:val="22"/>
          <w:szCs w:val="22"/>
        </w:rPr>
      </w:pPr>
    </w:p>
    <w:p w14:paraId="1C869670" w14:textId="77777777" w:rsidR="002D1A4D" w:rsidRPr="007877A4" w:rsidRDefault="002D1A4D" w:rsidP="002D1A4D">
      <w:pPr>
        <w:rPr>
          <w:rFonts w:ascii="Calibri Light" w:hAnsi="Calibri Light" w:cs="Calibri Light"/>
          <w:b/>
          <w:sz w:val="22"/>
          <w:szCs w:val="22"/>
        </w:rPr>
      </w:pPr>
      <w:r w:rsidRPr="007877A4">
        <w:rPr>
          <w:rFonts w:ascii="Calibri Light" w:hAnsi="Calibri Light" w:cs="Calibri Light"/>
          <w:b/>
          <w:sz w:val="22"/>
          <w:szCs w:val="22"/>
        </w:rPr>
        <w:t xml:space="preserve">Question 1: </w:t>
      </w:r>
      <w:r w:rsidRPr="007877A4">
        <w:rPr>
          <w:rFonts w:ascii="Calibri Light" w:hAnsi="Calibri Light" w:cs="Calibri Light"/>
          <w:b/>
          <w:bCs/>
          <w:sz w:val="22"/>
          <w:szCs w:val="22"/>
        </w:rPr>
        <w:t>What do you think are the current challenges to sustainable development in the Mekong –Lancang region?</w:t>
      </w:r>
    </w:p>
    <w:p w14:paraId="724615CF" w14:textId="77777777" w:rsidR="009721F9" w:rsidRPr="007877A4" w:rsidRDefault="009721F9">
      <w:pPr>
        <w:rPr>
          <w:rFonts w:ascii="Calibri Light" w:hAnsi="Calibri Light" w:cs="Calibri Light"/>
          <w:sz w:val="22"/>
          <w:szCs w:val="22"/>
        </w:rPr>
      </w:pPr>
    </w:p>
    <w:p w14:paraId="05BF9F36" w14:textId="77777777" w:rsidR="00AF4CC6" w:rsidRDefault="007A7427">
      <w:pPr>
        <w:rPr>
          <w:rFonts w:ascii="Calibri Light" w:hAnsi="Calibri Light" w:cs="Calibri Light"/>
          <w:sz w:val="22"/>
          <w:szCs w:val="22"/>
        </w:rPr>
      </w:pPr>
      <w:commentRangeStart w:id="2"/>
      <w:r>
        <w:rPr>
          <w:rFonts w:ascii="Calibri Light" w:hAnsi="Calibri Light" w:cs="Calibri Light"/>
          <w:sz w:val="22"/>
          <w:szCs w:val="22"/>
        </w:rPr>
        <w:t>USAID</w:t>
      </w:r>
      <w:commentRangeEnd w:id="2"/>
      <w:r w:rsidR="00D34FA9">
        <w:rPr>
          <w:rStyle w:val="CommentReference"/>
        </w:rPr>
        <w:commentReference w:id="2"/>
      </w:r>
      <w:r>
        <w:rPr>
          <w:rFonts w:ascii="Calibri Light" w:hAnsi="Calibri Light" w:cs="Calibri Light"/>
          <w:sz w:val="22"/>
          <w:szCs w:val="22"/>
        </w:rPr>
        <w:t xml:space="preserve"> has a focus on transboundary environmental issues – the challenges that cannot be addressed by one country alone. Unsustainable extraction and use of natural resources from across the region endangers economic growth.</w:t>
      </w:r>
    </w:p>
    <w:p w14:paraId="234B9B95" w14:textId="77777777" w:rsidR="007A7427" w:rsidRDefault="007A7427">
      <w:pPr>
        <w:rPr>
          <w:rFonts w:ascii="Calibri Light" w:hAnsi="Calibri Light" w:cs="Calibri Light"/>
          <w:sz w:val="22"/>
          <w:szCs w:val="22"/>
        </w:rPr>
      </w:pPr>
    </w:p>
    <w:p w14:paraId="269C691D" w14:textId="64754177" w:rsidR="007A7427" w:rsidRDefault="007A7427">
      <w:pPr>
        <w:rPr>
          <w:rFonts w:ascii="Calibri Light" w:hAnsi="Calibri Light" w:cs="Calibri Light"/>
          <w:sz w:val="22"/>
          <w:szCs w:val="22"/>
        </w:rPr>
      </w:pPr>
      <w:r>
        <w:rPr>
          <w:rFonts w:ascii="Calibri Light" w:hAnsi="Calibri Light" w:cs="Calibri Light"/>
          <w:sz w:val="22"/>
          <w:szCs w:val="22"/>
        </w:rPr>
        <w:t xml:space="preserve">The need for individual countries to propel their own economic growth forwards may make sense at the individual country level but not regionally. Amongst the challenges that Ms. Hogg mentioned </w:t>
      </w:r>
      <w:r w:rsidR="00FE3FAC">
        <w:rPr>
          <w:rFonts w:ascii="Calibri Light" w:hAnsi="Calibri Light" w:cs="Calibri Light"/>
          <w:sz w:val="22"/>
          <w:szCs w:val="22"/>
        </w:rPr>
        <w:t>hydropower, forests, sand mining, and impacts on the flood pulse</w:t>
      </w:r>
      <w:r w:rsidR="001F3263">
        <w:rPr>
          <w:rFonts w:ascii="Calibri Light" w:hAnsi="Calibri Light" w:cs="Calibri Light"/>
          <w:sz w:val="22"/>
          <w:szCs w:val="22"/>
        </w:rPr>
        <w:t>, unintended consequences and lack of shared management enabling equal opportunities for riparians to meet development objectives</w:t>
      </w:r>
      <w:r w:rsidR="00FE3FAC">
        <w:rPr>
          <w:rFonts w:ascii="Calibri Light" w:hAnsi="Calibri Light" w:cs="Calibri Light"/>
          <w:sz w:val="22"/>
          <w:szCs w:val="22"/>
        </w:rPr>
        <w:t xml:space="preserve">. USAID has also been looking at the potentials of low-head dams. We are concerned with a lot of the infrastructure – they are not against it, but would want transparent data platforms that all stakeholders can access. </w:t>
      </w:r>
      <w:r w:rsidR="009A0BBF">
        <w:rPr>
          <w:rFonts w:ascii="Calibri Light" w:hAnsi="Calibri Light" w:cs="Calibri Light"/>
          <w:sz w:val="22"/>
          <w:szCs w:val="22"/>
        </w:rPr>
        <w:t>She feels that the most complete data possible is needed, and regional spaces for where data can be shared. There needs</w:t>
      </w:r>
      <w:ins w:id="3" w:author="Klomjit Chandrapanya" w:date="2020-11-10T15:40:00Z">
        <w:r w:rsidR="00B839FB">
          <w:rPr>
            <w:rFonts w:ascii="Calibri Light" w:hAnsi="Calibri Light" w:cs="Calibri Light"/>
            <w:sz w:val="22"/>
            <w:szCs w:val="22"/>
          </w:rPr>
          <w:t xml:space="preserve"> to be</w:t>
        </w:r>
      </w:ins>
      <w:r w:rsidR="009A0BBF">
        <w:rPr>
          <w:rFonts w:ascii="Calibri Light" w:hAnsi="Calibri Light" w:cs="Calibri Light"/>
          <w:sz w:val="22"/>
          <w:szCs w:val="22"/>
        </w:rPr>
        <w:t>, in particular, data-sharing between upstream and downstream countries.</w:t>
      </w:r>
    </w:p>
    <w:p w14:paraId="59794A09" w14:textId="77777777" w:rsidR="009A0BBF" w:rsidRDefault="009A0BBF">
      <w:pPr>
        <w:rPr>
          <w:rFonts w:ascii="Calibri Light" w:hAnsi="Calibri Light" w:cs="Calibri Light"/>
          <w:sz w:val="22"/>
          <w:szCs w:val="22"/>
        </w:rPr>
      </w:pPr>
    </w:p>
    <w:p w14:paraId="1D1A2692" w14:textId="77777777" w:rsidR="009A0BBF" w:rsidRDefault="009A0BBF">
      <w:pPr>
        <w:rPr>
          <w:rFonts w:ascii="Calibri Light" w:hAnsi="Calibri Light" w:cs="Calibri Light"/>
          <w:sz w:val="22"/>
          <w:szCs w:val="22"/>
        </w:rPr>
      </w:pPr>
      <w:r>
        <w:rPr>
          <w:rFonts w:ascii="Calibri Light" w:hAnsi="Calibri Light" w:cs="Calibri Light"/>
          <w:sz w:val="22"/>
          <w:szCs w:val="22"/>
        </w:rPr>
        <w:t xml:space="preserve">There is asymmetric information availability on floods and droughts. This puts individual countries at a disadvantage. </w:t>
      </w:r>
    </w:p>
    <w:p w14:paraId="0F4666B7" w14:textId="77777777" w:rsidR="009A0BBF" w:rsidRDefault="009A0BBF">
      <w:pPr>
        <w:rPr>
          <w:rFonts w:ascii="Calibri Light" w:hAnsi="Calibri Light" w:cs="Calibri Light"/>
          <w:sz w:val="22"/>
          <w:szCs w:val="22"/>
        </w:rPr>
      </w:pPr>
    </w:p>
    <w:p w14:paraId="1ADF2C63" w14:textId="77777777" w:rsidR="009A0BBF" w:rsidRDefault="009A0BBF">
      <w:pPr>
        <w:rPr>
          <w:rFonts w:ascii="Calibri Light" w:hAnsi="Calibri Light" w:cs="Calibri Light"/>
          <w:sz w:val="22"/>
          <w:szCs w:val="22"/>
        </w:rPr>
      </w:pPr>
      <w:r>
        <w:rPr>
          <w:rFonts w:ascii="Calibri Light" w:hAnsi="Calibri Light" w:cs="Calibri Light"/>
          <w:sz w:val="22"/>
          <w:szCs w:val="22"/>
        </w:rPr>
        <w:t xml:space="preserve">There is insufficient inclusion of civil society in dialogues. They want their platforms to be available to civil society </w:t>
      </w:r>
      <w:r w:rsidR="001F3263">
        <w:rPr>
          <w:rFonts w:ascii="Calibri Light" w:hAnsi="Calibri Light" w:cs="Calibri Light"/>
          <w:sz w:val="22"/>
          <w:szCs w:val="22"/>
        </w:rPr>
        <w:t xml:space="preserve">to understand and debate trade-offs </w:t>
      </w:r>
      <w:r>
        <w:rPr>
          <w:rFonts w:ascii="Calibri Light" w:hAnsi="Calibri Light" w:cs="Calibri Light"/>
          <w:sz w:val="22"/>
          <w:szCs w:val="22"/>
        </w:rPr>
        <w:t>– as well as the private sector</w:t>
      </w:r>
      <w:r w:rsidR="001F3263">
        <w:rPr>
          <w:rFonts w:ascii="Calibri Light" w:hAnsi="Calibri Light" w:cs="Calibri Light"/>
          <w:sz w:val="22"/>
          <w:szCs w:val="22"/>
        </w:rPr>
        <w:t xml:space="preserve"> to address externalities</w:t>
      </w:r>
      <w:r>
        <w:rPr>
          <w:rFonts w:ascii="Calibri Light" w:hAnsi="Calibri Light" w:cs="Calibri Light"/>
          <w:sz w:val="22"/>
          <w:szCs w:val="22"/>
        </w:rPr>
        <w:t>, which can be very powerful.</w:t>
      </w:r>
    </w:p>
    <w:p w14:paraId="7EB68463" w14:textId="77777777" w:rsidR="009A0BBF" w:rsidRDefault="009A0BBF">
      <w:pPr>
        <w:rPr>
          <w:rFonts w:ascii="Calibri Light" w:hAnsi="Calibri Light" w:cs="Calibri Light"/>
          <w:sz w:val="22"/>
          <w:szCs w:val="22"/>
        </w:rPr>
      </w:pPr>
    </w:p>
    <w:p w14:paraId="3B01D389" w14:textId="77777777" w:rsidR="009A0BBF" w:rsidRDefault="009A0BBF">
      <w:pPr>
        <w:rPr>
          <w:rFonts w:ascii="Calibri Light" w:hAnsi="Calibri Light" w:cs="Calibri Light"/>
          <w:sz w:val="22"/>
          <w:szCs w:val="22"/>
        </w:rPr>
      </w:pPr>
      <w:r>
        <w:rPr>
          <w:rFonts w:ascii="Calibri Light" w:hAnsi="Calibri Light" w:cs="Calibri Light"/>
          <w:sz w:val="22"/>
          <w:szCs w:val="22"/>
        </w:rPr>
        <w:t>John Ward (Mekong Futures] asks a question about t</w:t>
      </w:r>
      <w:r w:rsidR="00281BA5">
        <w:rPr>
          <w:rFonts w:ascii="Calibri Light" w:hAnsi="Calibri Light" w:cs="Calibri Light"/>
          <w:sz w:val="22"/>
          <w:szCs w:val="22"/>
        </w:rPr>
        <w:t>he capacity to analyse data beyo</w:t>
      </w:r>
      <w:r>
        <w:rPr>
          <w:rFonts w:ascii="Calibri Light" w:hAnsi="Calibri Light" w:cs="Calibri Light"/>
          <w:sz w:val="22"/>
          <w:szCs w:val="22"/>
        </w:rPr>
        <w:t xml:space="preserve">nd just data gathering. </w:t>
      </w:r>
      <w:r w:rsidR="00281BA5">
        <w:rPr>
          <w:rFonts w:ascii="Calibri Light" w:hAnsi="Calibri Light" w:cs="Calibri Light"/>
          <w:sz w:val="22"/>
          <w:szCs w:val="22"/>
        </w:rPr>
        <w:t>Ms. Hogg mentions SERVIR-Mekong as an example of USAID-supported initiatives in this respect. High quality data is needed, but she acknowledged that information-overload could also be a problem.</w:t>
      </w:r>
    </w:p>
    <w:p w14:paraId="501CF520" w14:textId="77777777" w:rsidR="00281BA5" w:rsidRDefault="00281BA5">
      <w:pPr>
        <w:rPr>
          <w:rFonts w:ascii="Calibri Light" w:hAnsi="Calibri Light" w:cs="Calibri Light"/>
          <w:sz w:val="22"/>
          <w:szCs w:val="22"/>
        </w:rPr>
      </w:pPr>
    </w:p>
    <w:p w14:paraId="01F4BBF9" w14:textId="580BB8AB" w:rsidR="00281BA5" w:rsidRDefault="00281BA5">
      <w:pPr>
        <w:rPr>
          <w:rFonts w:ascii="Calibri Light" w:hAnsi="Calibri Light" w:cs="Calibri Light"/>
          <w:sz w:val="22"/>
          <w:szCs w:val="22"/>
        </w:rPr>
      </w:pPr>
      <w:r>
        <w:rPr>
          <w:rFonts w:ascii="Calibri Light" w:hAnsi="Calibri Light" w:cs="Calibri Light"/>
          <w:sz w:val="22"/>
          <w:szCs w:val="22"/>
        </w:rPr>
        <w:t xml:space="preserve">The </w:t>
      </w:r>
      <w:del w:id="4" w:author="Klomjit Chandrapanya" w:date="2020-11-10T15:41:00Z">
        <w:r w:rsidDel="00B839FB">
          <w:rPr>
            <w:rFonts w:ascii="Calibri Light" w:hAnsi="Calibri Light" w:cs="Calibri Light"/>
            <w:sz w:val="22"/>
            <w:szCs w:val="22"/>
          </w:rPr>
          <w:delText xml:space="preserve">its </w:delText>
        </w:r>
      </w:del>
      <w:r>
        <w:rPr>
          <w:rFonts w:ascii="Calibri Light" w:hAnsi="Calibri Light" w:cs="Calibri Light"/>
          <w:sz w:val="22"/>
          <w:szCs w:val="22"/>
        </w:rPr>
        <w:t>Mekong Infrastructure Tracker</w:t>
      </w:r>
      <w:ins w:id="5" w:author="Klomjit Chandrapanya" w:date="2020-11-10T15:45:00Z">
        <w:r w:rsidR="00B839FB">
          <w:rPr>
            <w:rFonts w:ascii="Calibri Light" w:hAnsi="Calibri Light" w:cs="Calibri Light"/>
            <w:sz w:val="22"/>
            <w:szCs w:val="22"/>
          </w:rPr>
          <w:t xml:space="preserve">, an online platform </w:t>
        </w:r>
      </w:ins>
      <w:del w:id="6" w:author="Klomjit Chandrapanya" w:date="2020-11-10T15:45:00Z">
        <w:r w:rsidDel="00B839FB">
          <w:rPr>
            <w:rFonts w:ascii="Calibri Light" w:hAnsi="Calibri Light" w:cs="Calibri Light"/>
            <w:sz w:val="22"/>
            <w:szCs w:val="22"/>
          </w:rPr>
          <w:delText xml:space="preserve"> </w:delText>
        </w:r>
      </w:del>
      <w:r>
        <w:rPr>
          <w:rFonts w:ascii="Calibri Light" w:hAnsi="Calibri Light" w:cs="Calibri Light"/>
          <w:sz w:val="22"/>
          <w:szCs w:val="22"/>
        </w:rPr>
        <w:t xml:space="preserve">(created by the USAID supported Mekong Safeguards Project) was introduced to stakeholders. She said that it can reveal the impacts of infrastructure, and can help countries to decide which infrastructure should be developed. Ms. Hogg described it as a planning </w:t>
      </w:r>
      <w:commentRangeStart w:id="7"/>
      <w:r>
        <w:rPr>
          <w:rFonts w:ascii="Calibri Light" w:hAnsi="Calibri Light" w:cs="Calibri Light"/>
          <w:sz w:val="22"/>
          <w:szCs w:val="22"/>
        </w:rPr>
        <w:t>tool</w:t>
      </w:r>
      <w:commentRangeEnd w:id="7"/>
      <w:r w:rsidR="00B839FB">
        <w:rPr>
          <w:rStyle w:val="CommentReference"/>
        </w:rPr>
        <w:commentReference w:id="7"/>
      </w:r>
      <w:r>
        <w:rPr>
          <w:rFonts w:ascii="Calibri Light" w:hAnsi="Calibri Light" w:cs="Calibri Light"/>
          <w:sz w:val="22"/>
          <w:szCs w:val="22"/>
        </w:rPr>
        <w:t>.</w:t>
      </w:r>
    </w:p>
    <w:p w14:paraId="24DBEFCA" w14:textId="77777777" w:rsidR="00A966E7" w:rsidRDefault="00A966E7">
      <w:pPr>
        <w:rPr>
          <w:rFonts w:ascii="Calibri Light" w:hAnsi="Calibri Light" w:cs="Calibri Light"/>
          <w:sz w:val="22"/>
          <w:szCs w:val="22"/>
        </w:rPr>
      </w:pPr>
    </w:p>
    <w:p w14:paraId="248AD1EF" w14:textId="77777777" w:rsidR="00A966E7" w:rsidRDefault="00A966E7">
      <w:pPr>
        <w:rPr>
          <w:rFonts w:ascii="Calibri Light" w:hAnsi="Calibri Light" w:cs="Calibri Light"/>
          <w:sz w:val="22"/>
          <w:szCs w:val="22"/>
        </w:rPr>
      </w:pPr>
      <w:r>
        <w:rPr>
          <w:rFonts w:ascii="Calibri Light" w:hAnsi="Calibri Light" w:cs="Calibri Light"/>
          <w:sz w:val="22"/>
          <w:szCs w:val="22"/>
        </w:rPr>
        <w:t>Ms. Hogg mentions that they have recently signed an agreement with WWF that will look to support civil society to access data, and use it to gain influence.</w:t>
      </w:r>
    </w:p>
    <w:p w14:paraId="7CA4751E" w14:textId="77777777" w:rsidR="007A7427" w:rsidRPr="007877A4" w:rsidRDefault="007A7427">
      <w:pPr>
        <w:rPr>
          <w:rFonts w:ascii="Calibri Light" w:hAnsi="Calibri Light" w:cs="Calibri Light"/>
          <w:sz w:val="22"/>
          <w:szCs w:val="22"/>
        </w:rPr>
      </w:pPr>
    </w:p>
    <w:p w14:paraId="4C2E020C" w14:textId="77777777" w:rsidR="00AB4674" w:rsidRPr="007877A4" w:rsidRDefault="00AB4674" w:rsidP="00AB4674">
      <w:pPr>
        <w:rPr>
          <w:rFonts w:ascii="Calibri Light" w:hAnsi="Calibri Light" w:cs="Calibri Light"/>
          <w:sz w:val="22"/>
          <w:szCs w:val="22"/>
        </w:rPr>
      </w:pPr>
      <w:r w:rsidRPr="007877A4">
        <w:rPr>
          <w:rFonts w:ascii="Calibri Light" w:hAnsi="Calibri Light" w:cs="Calibri Light"/>
          <w:b/>
          <w:sz w:val="22"/>
          <w:szCs w:val="22"/>
        </w:rPr>
        <w:lastRenderedPageBreak/>
        <w:t xml:space="preserve">Question 2: </w:t>
      </w:r>
      <w:r w:rsidRPr="007877A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1C1173D5" w14:textId="77777777" w:rsidR="00AB4674" w:rsidRPr="007877A4" w:rsidRDefault="00AB4674">
      <w:pPr>
        <w:rPr>
          <w:rFonts w:ascii="Calibri Light" w:hAnsi="Calibri Light" w:cs="Calibri Light"/>
          <w:sz w:val="22"/>
          <w:szCs w:val="22"/>
        </w:rPr>
      </w:pPr>
    </w:p>
    <w:p w14:paraId="64957450" w14:textId="77777777" w:rsidR="00AA157B" w:rsidRDefault="00281BA5">
      <w:pPr>
        <w:rPr>
          <w:rFonts w:ascii="Calibri Light" w:hAnsi="Calibri Light" w:cs="Calibri Light"/>
          <w:sz w:val="22"/>
          <w:szCs w:val="22"/>
        </w:rPr>
      </w:pPr>
      <w:r>
        <w:rPr>
          <w:rFonts w:ascii="Calibri Light" w:hAnsi="Calibri Light" w:cs="Calibri Light"/>
          <w:sz w:val="22"/>
          <w:szCs w:val="22"/>
        </w:rPr>
        <w:t xml:space="preserve">Looking at challenges that need multi-country solutions. This can be done through a variety of </w:t>
      </w:r>
      <w:r w:rsidR="00A966E7">
        <w:rPr>
          <w:rFonts w:ascii="Calibri Light" w:hAnsi="Calibri Light" w:cs="Calibri Light"/>
          <w:sz w:val="22"/>
          <w:szCs w:val="22"/>
        </w:rPr>
        <w:t>fora – networks, the private sector, different types of engagement or civil society. Many different platforms, Ms. Hogg feels, can be a good thing.</w:t>
      </w:r>
    </w:p>
    <w:p w14:paraId="549C1B45" w14:textId="77777777" w:rsidR="00A966E7" w:rsidRDefault="00A966E7">
      <w:pPr>
        <w:rPr>
          <w:rFonts w:ascii="Calibri Light" w:hAnsi="Calibri Light" w:cs="Calibri Light"/>
          <w:sz w:val="22"/>
          <w:szCs w:val="22"/>
        </w:rPr>
      </w:pPr>
    </w:p>
    <w:p w14:paraId="03CF09BA" w14:textId="7FC28F81" w:rsidR="00A966E7" w:rsidRDefault="00A966E7">
      <w:pPr>
        <w:rPr>
          <w:rFonts w:ascii="Calibri Light" w:hAnsi="Calibri Light" w:cs="Calibri Light"/>
          <w:sz w:val="22"/>
          <w:szCs w:val="22"/>
        </w:rPr>
      </w:pPr>
      <w:r>
        <w:rPr>
          <w:rFonts w:ascii="Calibri Light" w:hAnsi="Calibri Light" w:cs="Calibri Light"/>
          <w:sz w:val="22"/>
          <w:szCs w:val="22"/>
        </w:rPr>
        <w:t xml:space="preserve">There are many opportunities. She identified the MRC as one, the region’s only treaty-based multilateral. They are exploring the possibility </w:t>
      </w:r>
      <w:r w:rsidR="00944A31">
        <w:rPr>
          <w:rFonts w:ascii="Calibri Light" w:hAnsi="Calibri Light" w:cs="Calibri Light"/>
          <w:sz w:val="22"/>
          <w:szCs w:val="22"/>
        </w:rPr>
        <w:t xml:space="preserve">to strengthen regional institutions to allow them to better support their ‘client countries’ and the purposes they were designed for. So too, drought is a crisis that is attracting much interest – this too is an opportunity. There are also options to work with other DPs </w:t>
      </w:r>
      <w:ins w:id="8" w:author="Klomjit Chandrapanya" w:date="2020-11-10T15:53:00Z">
        <w:r w:rsidR="007E0F5B">
          <w:rPr>
            <w:rFonts w:ascii="Calibri Light" w:hAnsi="Calibri Light" w:cs="Calibri Light"/>
            <w:sz w:val="22"/>
            <w:szCs w:val="22"/>
          </w:rPr>
          <w:t>who share the same interests</w:t>
        </w:r>
      </w:ins>
      <w:r w:rsidR="00944A31">
        <w:rPr>
          <w:rFonts w:ascii="Calibri Light" w:hAnsi="Calibri Light" w:cs="Calibri Light"/>
          <w:sz w:val="22"/>
          <w:szCs w:val="22"/>
        </w:rPr>
        <w:t>– she mentions working with DFAT on the low-head dam initiative, and fish passage</w:t>
      </w:r>
      <w:ins w:id="9" w:author="Klomjit Chandrapanya" w:date="2020-11-10T15:53:00Z">
        <w:r w:rsidR="007E0F5B">
          <w:rPr>
            <w:rFonts w:ascii="Calibri Light" w:hAnsi="Calibri Light" w:cs="Calibri Light"/>
            <w:sz w:val="22"/>
            <w:szCs w:val="22"/>
          </w:rPr>
          <w:t xml:space="preserve"> demonstration with Japan</w:t>
        </w:r>
      </w:ins>
      <w:r w:rsidR="00944A31">
        <w:rPr>
          <w:rFonts w:ascii="Calibri Light" w:hAnsi="Calibri Light" w:cs="Calibri Light"/>
          <w:sz w:val="22"/>
          <w:szCs w:val="22"/>
        </w:rPr>
        <w:t>.</w:t>
      </w:r>
    </w:p>
    <w:p w14:paraId="38B4C803" w14:textId="77777777" w:rsidR="00944A31" w:rsidRDefault="00944A31">
      <w:pPr>
        <w:rPr>
          <w:rFonts w:ascii="Calibri Light" w:hAnsi="Calibri Light" w:cs="Calibri Light"/>
          <w:sz w:val="22"/>
          <w:szCs w:val="22"/>
        </w:rPr>
      </w:pPr>
    </w:p>
    <w:p w14:paraId="0A69F1B6" w14:textId="77777777" w:rsidR="00944A31" w:rsidRDefault="00944A31">
      <w:pPr>
        <w:rPr>
          <w:rFonts w:ascii="Calibri Light" w:hAnsi="Calibri Light" w:cs="Calibri Light"/>
          <w:sz w:val="22"/>
          <w:szCs w:val="22"/>
        </w:rPr>
      </w:pPr>
      <w:r>
        <w:rPr>
          <w:rFonts w:ascii="Calibri Light" w:hAnsi="Calibri Light" w:cs="Calibri Light"/>
          <w:sz w:val="22"/>
          <w:szCs w:val="22"/>
        </w:rPr>
        <w:t>The COVID crisis has revealed system weaknesses. There is an opportunity to rethink these systems, to create resilience, new institutions and value chains.</w:t>
      </w:r>
    </w:p>
    <w:p w14:paraId="1D6A85B2" w14:textId="77777777" w:rsidR="00944A31" w:rsidRDefault="00944A31">
      <w:pPr>
        <w:rPr>
          <w:rFonts w:ascii="Calibri Light" w:hAnsi="Calibri Light" w:cs="Calibri Light"/>
          <w:sz w:val="22"/>
          <w:szCs w:val="22"/>
        </w:rPr>
      </w:pPr>
    </w:p>
    <w:p w14:paraId="1A97C872" w14:textId="77777777" w:rsidR="00944A31" w:rsidRDefault="00944A31">
      <w:pPr>
        <w:rPr>
          <w:rFonts w:ascii="Calibri Light" w:hAnsi="Calibri Light" w:cs="Calibri Light"/>
          <w:sz w:val="22"/>
          <w:szCs w:val="22"/>
        </w:rPr>
      </w:pPr>
      <w:r>
        <w:rPr>
          <w:rFonts w:ascii="Calibri Light" w:hAnsi="Calibri Light" w:cs="Calibri Light"/>
          <w:sz w:val="22"/>
          <w:szCs w:val="22"/>
        </w:rPr>
        <w:t>John Ward [Mekong Futures] asks who identifies the challenges? The DPs, or the countries? Ms</w:t>
      </w:r>
      <w:r w:rsidR="00D24774">
        <w:rPr>
          <w:rFonts w:ascii="Calibri Light" w:hAnsi="Calibri Light" w:cs="Calibri Light"/>
          <w:sz w:val="22"/>
          <w:szCs w:val="22"/>
        </w:rPr>
        <w:t>. Hogg replies that it depend</w:t>
      </w:r>
      <w:r>
        <w:rPr>
          <w:rFonts w:ascii="Calibri Light" w:hAnsi="Calibri Light" w:cs="Calibri Light"/>
          <w:sz w:val="22"/>
          <w:szCs w:val="22"/>
        </w:rPr>
        <w:t>s on the initiative. The WWF initiative she mentioned earlier</w:t>
      </w:r>
      <w:r w:rsidR="00D24774">
        <w:rPr>
          <w:rFonts w:ascii="Calibri Light" w:hAnsi="Calibri Light" w:cs="Calibri Light"/>
          <w:sz w:val="22"/>
          <w:szCs w:val="22"/>
        </w:rPr>
        <w:t xml:space="preserve"> was based on consultations. Other institutions might have goals worthy of USAID support, and it seeks to deliver this to help them achieve their visions. But sometimes, they will support a specific issue proposed by an individual </w:t>
      </w:r>
      <w:commentRangeStart w:id="10"/>
      <w:r w:rsidR="00D24774">
        <w:rPr>
          <w:rFonts w:ascii="Calibri Light" w:hAnsi="Calibri Light" w:cs="Calibri Light"/>
          <w:sz w:val="22"/>
          <w:szCs w:val="22"/>
        </w:rPr>
        <w:t>agency</w:t>
      </w:r>
      <w:commentRangeEnd w:id="10"/>
      <w:r w:rsidR="007E0F5B">
        <w:rPr>
          <w:rStyle w:val="CommentReference"/>
        </w:rPr>
        <w:commentReference w:id="10"/>
      </w:r>
      <w:r w:rsidR="00D24774">
        <w:rPr>
          <w:rFonts w:ascii="Calibri Light" w:hAnsi="Calibri Light" w:cs="Calibri Light"/>
          <w:sz w:val="22"/>
          <w:szCs w:val="22"/>
        </w:rPr>
        <w:t>.</w:t>
      </w:r>
    </w:p>
    <w:p w14:paraId="4BF17B87" w14:textId="77777777" w:rsidR="00A966E7" w:rsidRPr="007877A4" w:rsidRDefault="00A966E7">
      <w:pPr>
        <w:rPr>
          <w:rFonts w:ascii="Calibri Light" w:hAnsi="Calibri Light" w:cs="Calibri Light"/>
          <w:sz w:val="22"/>
          <w:szCs w:val="22"/>
        </w:rPr>
      </w:pPr>
    </w:p>
    <w:p w14:paraId="0A1CDA24" w14:textId="77777777" w:rsidR="00C77295" w:rsidRPr="007877A4" w:rsidRDefault="00C77295" w:rsidP="00C77295">
      <w:pPr>
        <w:rPr>
          <w:rFonts w:ascii="Calibri Light" w:hAnsi="Calibri Light" w:cs="Calibri Light"/>
          <w:sz w:val="22"/>
          <w:szCs w:val="22"/>
        </w:rPr>
      </w:pPr>
      <w:r w:rsidRPr="007877A4">
        <w:rPr>
          <w:rFonts w:ascii="Calibri Light" w:hAnsi="Calibri Light" w:cs="Calibri Light"/>
          <w:b/>
          <w:sz w:val="22"/>
          <w:szCs w:val="22"/>
        </w:rPr>
        <w:t>Question 3:</w:t>
      </w:r>
      <w:r w:rsidRPr="007877A4">
        <w:rPr>
          <w:rFonts w:ascii="Calibri Light" w:hAnsi="Calibri Light" w:cs="Calibri Light"/>
          <w:sz w:val="22"/>
          <w:szCs w:val="22"/>
        </w:rPr>
        <w:t xml:space="preserve"> </w:t>
      </w:r>
      <w:r w:rsidRPr="007877A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0FE9405E" w14:textId="77777777" w:rsidR="00C77295" w:rsidRPr="007877A4" w:rsidRDefault="00C77295">
      <w:pPr>
        <w:rPr>
          <w:rFonts w:ascii="Calibri Light" w:hAnsi="Calibri Light" w:cs="Calibri Light"/>
          <w:sz w:val="22"/>
          <w:szCs w:val="22"/>
        </w:rPr>
      </w:pPr>
    </w:p>
    <w:p w14:paraId="02570CDA" w14:textId="77777777" w:rsidR="00744E56" w:rsidRDefault="00D24774">
      <w:pPr>
        <w:rPr>
          <w:rFonts w:ascii="Calibri Light" w:hAnsi="Calibri Light" w:cs="Calibri Light"/>
          <w:sz w:val="22"/>
          <w:szCs w:val="22"/>
          <w:lang w:val="en-US"/>
        </w:rPr>
      </w:pPr>
      <w:r>
        <w:rPr>
          <w:rFonts w:ascii="Calibri Light" w:hAnsi="Calibri Light" w:cs="Calibri Light"/>
          <w:sz w:val="22"/>
          <w:szCs w:val="22"/>
          <w:lang w:val="en-US"/>
        </w:rPr>
        <w:t>The MRC work around flood management and forecasting to safeguard lives and property. This example is also one where a willingness to share information is revealed.</w:t>
      </w:r>
    </w:p>
    <w:p w14:paraId="6094AB3C" w14:textId="77777777" w:rsidR="00D24774" w:rsidRDefault="00D24774">
      <w:pPr>
        <w:rPr>
          <w:rFonts w:ascii="Calibri Light" w:hAnsi="Calibri Light" w:cs="Calibri Light"/>
          <w:sz w:val="22"/>
          <w:szCs w:val="22"/>
          <w:lang w:val="en-US"/>
        </w:rPr>
      </w:pPr>
    </w:p>
    <w:p w14:paraId="427A04CD" w14:textId="77777777" w:rsidR="00D24774" w:rsidRDefault="00D24774">
      <w:pPr>
        <w:rPr>
          <w:rFonts w:ascii="Calibri Light" w:hAnsi="Calibri Light" w:cs="Calibri Light"/>
          <w:sz w:val="22"/>
          <w:szCs w:val="22"/>
          <w:lang w:val="en-US"/>
        </w:rPr>
      </w:pPr>
      <w:r>
        <w:rPr>
          <w:rFonts w:ascii="Calibri Light" w:hAnsi="Calibri Light" w:cs="Calibri Light"/>
          <w:sz w:val="22"/>
          <w:szCs w:val="22"/>
          <w:lang w:val="en-US"/>
        </w:rPr>
        <w:t>Less controversial problems are ones where everyone agrees to share data.</w:t>
      </w:r>
      <w:r w:rsidR="001F3263">
        <w:rPr>
          <w:rFonts w:ascii="Calibri Light" w:hAnsi="Calibri Light" w:cs="Calibri Light"/>
          <w:sz w:val="22"/>
          <w:szCs w:val="22"/>
          <w:lang w:val="en-US"/>
        </w:rPr>
        <w:t xml:space="preserve"> For example</w:t>
      </w:r>
      <w:r w:rsidR="00170A89">
        <w:rPr>
          <w:rFonts w:ascii="Calibri Light" w:hAnsi="Calibri Light" w:cs="Calibri Light"/>
          <w:sz w:val="22"/>
          <w:szCs w:val="22"/>
          <w:lang w:val="en-US"/>
        </w:rPr>
        <w:t>,</w:t>
      </w:r>
      <w:r w:rsidR="001F3263">
        <w:rPr>
          <w:rFonts w:ascii="Calibri Light" w:hAnsi="Calibri Light" w:cs="Calibri Light"/>
          <w:sz w:val="22"/>
          <w:szCs w:val="22"/>
          <w:lang w:val="en-US"/>
        </w:rPr>
        <w:t xml:space="preserve"> resource rights, access and use. </w:t>
      </w:r>
    </w:p>
    <w:p w14:paraId="5E16FB72" w14:textId="77777777" w:rsidR="00D24774" w:rsidRDefault="00D24774">
      <w:pPr>
        <w:rPr>
          <w:rFonts w:ascii="Calibri Light" w:hAnsi="Calibri Light" w:cs="Calibri Light"/>
          <w:sz w:val="22"/>
          <w:szCs w:val="22"/>
          <w:lang w:val="en-US"/>
        </w:rPr>
      </w:pPr>
    </w:p>
    <w:p w14:paraId="32B92F7D" w14:textId="77777777" w:rsidR="00D24774" w:rsidRDefault="00D24774">
      <w:pPr>
        <w:rPr>
          <w:rFonts w:ascii="Calibri Light" w:hAnsi="Calibri Light" w:cs="Calibri Light"/>
          <w:sz w:val="22"/>
          <w:szCs w:val="22"/>
          <w:lang w:val="en-US"/>
        </w:rPr>
      </w:pPr>
      <w:r>
        <w:rPr>
          <w:rFonts w:ascii="Calibri Light" w:hAnsi="Calibri Light" w:cs="Calibri Light"/>
          <w:sz w:val="22"/>
          <w:szCs w:val="22"/>
          <w:lang w:val="en-US"/>
        </w:rPr>
        <w:t xml:space="preserve">Ms. Hogg says that they are still working out how they should coordinate with other </w:t>
      </w:r>
      <w:r w:rsidR="00FA6227">
        <w:rPr>
          <w:rFonts w:ascii="Calibri Light" w:hAnsi="Calibri Light" w:cs="Calibri Light"/>
          <w:sz w:val="22"/>
          <w:szCs w:val="22"/>
          <w:lang w:val="en-US"/>
        </w:rPr>
        <w:t xml:space="preserve">(US) partners on their Mekong-US </w:t>
      </w:r>
      <w:commentRangeStart w:id="11"/>
      <w:r w:rsidR="00FA6227">
        <w:rPr>
          <w:rFonts w:ascii="Calibri Light" w:hAnsi="Calibri Light" w:cs="Calibri Light"/>
          <w:sz w:val="22"/>
          <w:szCs w:val="22"/>
          <w:lang w:val="en-US"/>
        </w:rPr>
        <w:t>Partnership</w:t>
      </w:r>
      <w:commentRangeEnd w:id="11"/>
      <w:r w:rsidR="007E0F5B">
        <w:rPr>
          <w:rStyle w:val="CommentReference"/>
        </w:rPr>
        <w:commentReference w:id="11"/>
      </w:r>
      <w:r w:rsidR="00FA6227">
        <w:rPr>
          <w:rFonts w:ascii="Calibri Light" w:hAnsi="Calibri Light" w:cs="Calibri Light"/>
          <w:sz w:val="22"/>
          <w:szCs w:val="22"/>
          <w:lang w:val="en-US"/>
        </w:rPr>
        <w:t>.</w:t>
      </w:r>
    </w:p>
    <w:p w14:paraId="055F978B" w14:textId="77777777" w:rsidR="00FA6227" w:rsidRPr="009739E1" w:rsidRDefault="00FA6227">
      <w:pPr>
        <w:rPr>
          <w:rFonts w:ascii="Calibri Light" w:hAnsi="Calibri Light" w:cs="Calibri Light"/>
          <w:sz w:val="22"/>
          <w:szCs w:val="22"/>
          <w:lang w:val="en-US"/>
        </w:rPr>
      </w:pPr>
    </w:p>
    <w:p w14:paraId="3F456DC3" w14:textId="77777777"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t xml:space="preserve">Question 4: </w:t>
      </w:r>
      <w:r w:rsidRPr="008937A0">
        <w:rPr>
          <w:rFonts w:ascii="Calibri Light" w:hAnsi="Calibri Light" w:cs="Calibri Light"/>
          <w:b/>
          <w:bCs/>
          <w:sz w:val="22"/>
          <w:szCs w:val="22"/>
          <w:lang w:val="en-US"/>
        </w:rPr>
        <w:t>What are the relative advantages/merits of the different mechanisms for cooperation, and do you see any opportunities for improvements?</w:t>
      </w:r>
    </w:p>
    <w:p w14:paraId="6590A981" w14:textId="77777777" w:rsidR="008937A0" w:rsidRDefault="008937A0">
      <w:pPr>
        <w:rPr>
          <w:rFonts w:ascii="Calibri Light" w:hAnsi="Calibri Light" w:cs="Calibri Light"/>
          <w:sz w:val="22"/>
          <w:szCs w:val="22"/>
          <w:lang w:val="en-US"/>
        </w:rPr>
      </w:pPr>
    </w:p>
    <w:p w14:paraId="79C3A7A1" w14:textId="77777777" w:rsidR="00AD59BE" w:rsidRDefault="008E69AC">
      <w:pPr>
        <w:rPr>
          <w:rFonts w:ascii="Calibri Light" w:hAnsi="Calibri Light" w:cs="Calibri Light"/>
          <w:sz w:val="22"/>
          <w:szCs w:val="22"/>
          <w:lang w:val="en-US"/>
        </w:rPr>
      </w:pPr>
      <w:r>
        <w:rPr>
          <w:rFonts w:ascii="Calibri Light" w:hAnsi="Calibri Light" w:cs="Calibri Light"/>
          <w:sz w:val="22"/>
          <w:szCs w:val="22"/>
          <w:lang w:val="en-US"/>
        </w:rPr>
        <w:t xml:space="preserve">We see the merits of working with institutions that have been endorsed by their countries. These have advantages. The likelihood of longevity for these institutions, Ms. Hogg says, is higher. She sees a triangle of government, society and the private sector as being a necessary framing for activity. Externalities need to be brought into decision-making. She points out </w:t>
      </w:r>
      <w:r w:rsidR="005B3C7A">
        <w:rPr>
          <w:rFonts w:ascii="Calibri Light" w:hAnsi="Calibri Light" w:cs="Calibri Light"/>
          <w:sz w:val="22"/>
          <w:szCs w:val="22"/>
          <w:lang w:val="en-US"/>
        </w:rPr>
        <w:t>that for many of the countries, engagement is described in law, so they also look at how they can support these countries to follow through.</w:t>
      </w:r>
    </w:p>
    <w:p w14:paraId="6202CFA9" w14:textId="77777777" w:rsidR="005B3C7A" w:rsidRDefault="005B3C7A">
      <w:pPr>
        <w:rPr>
          <w:rFonts w:ascii="Calibri Light" w:hAnsi="Calibri Light" w:cs="Calibri Light"/>
          <w:sz w:val="22"/>
          <w:szCs w:val="22"/>
          <w:lang w:val="en-US"/>
        </w:rPr>
      </w:pPr>
    </w:p>
    <w:p w14:paraId="20E5701F" w14:textId="77777777" w:rsidR="001F3263" w:rsidRDefault="001F3263">
      <w:pPr>
        <w:rPr>
          <w:rFonts w:ascii="Calibri Light" w:hAnsi="Calibri Light" w:cs="Calibri Light"/>
          <w:sz w:val="22"/>
          <w:szCs w:val="22"/>
          <w:lang w:val="en-US"/>
        </w:rPr>
      </w:pPr>
      <w:r>
        <w:rPr>
          <w:rFonts w:ascii="Calibri Light" w:hAnsi="Calibri Light" w:cs="Calibri Light"/>
          <w:sz w:val="22"/>
          <w:szCs w:val="22"/>
          <w:lang w:val="en-US"/>
        </w:rPr>
        <w:t xml:space="preserve">Civil society and their contribution to development decisions is typically not endorsed by Governments: this need to </w:t>
      </w:r>
      <w:r w:rsidR="00170A89">
        <w:rPr>
          <w:rFonts w:ascii="Calibri Light" w:hAnsi="Calibri Light" w:cs="Calibri Light"/>
          <w:sz w:val="22"/>
          <w:szCs w:val="22"/>
          <w:lang w:val="en-US"/>
        </w:rPr>
        <w:t>b</w:t>
      </w:r>
      <w:r>
        <w:rPr>
          <w:rFonts w:ascii="Calibri Light" w:hAnsi="Calibri Light" w:cs="Calibri Light"/>
          <w:sz w:val="22"/>
          <w:szCs w:val="22"/>
          <w:lang w:val="en-US"/>
        </w:rPr>
        <w:t xml:space="preserve">e reconciled. </w:t>
      </w:r>
    </w:p>
    <w:p w14:paraId="1D0B140E" w14:textId="77777777" w:rsidR="00736E4B" w:rsidRDefault="00736E4B">
      <w:pPr>
        <w:rPr>
          <w:rFonts w:ascii="Calibri Light" w:hAnsi="Calibri Light" w:cs="Calibri Light"/>
          <w:sz w:val="22"/>
          <w:szCs w:val="22"/>
          <w:lang w:val="en-US"/>
        </w:rPr>
      </w:pPr>
    </w:p>
    <w:p w14:paraId="4D0D18CE" w14:textId="77777777"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t>Question 5:</w:t>
      </w:r>
      <w:r>
        <w:rPr>
          <w:rFonts w:ascii="Calibri Light" w:hAnsi="Calibri Light" w:cs="Calibri Light"/>
          <w:sz w:val="22"/>
          <w:szCs w:val="22"/>
        </w:rPr>
        <w:t xml:space="preserve"> </w:t>
      </w:r>
      <w:r w:rsidRPr="008937A0">
        <w:rPr>
          <w:rFonts w:ascii="Calibri Light" w:hAnsi="Calibri Light" w:cs="Calibri Light"/>
          <w:b/>
          <w:bCs/>
          <w:sz w:val="22"/>
          <w:szCs w:val="22"/>
          <w:lang w:val="en-US"/>
        </w:rPr>
        <w:t>In your opinion, when cooperation occurs between Lancang-Mekong countries, what indicates its success? How do you know if cooperation is successful?</w:t>
      </w:r>
    </w:p>
    <w:p w14:paraId="0A7D67C3" w14:textId="77777777" w:rsidR="008937A0" w:rsidRPr="007877A4" w:rsidRDefault="008937A0">
      <w:pPr>
        <w:rPr>
          <w:rFonts w:ascii="Calibri Light" w:hAnsi="Calibri Light" w:cs="Calibri Light"/>
          <w:sz w:val="22"/>
          <w:szCs w:val="22"/>
        </w:rPr>
      </w:pPr>
    </w:p>
    <w:p w14:paraId="08025DEA" w14:textId="77777777" w:rsidR="009739E1" w:rsidRDefault="005B3C7A">
      <w:pPr>
        <w:rPr>
          <w:rFonts w:ascii="Calibri Light" w:hAnsi="Calibri Light" w:cs="Calibri Light"/>
          <w:sz w:val="22"/>
          <w:szCs w:val="22"/>
        </w:rPr>
      </w:pPr>
      <w:r>
        <w:rPr>
          <w:rFonts w:ascii="Calibri Light" w:hAnsi="Calibri Light" w:cs="Calibri Light"/>
          <w:sz w:val="22"/>
          <w:szCs w:val="22"/>
        </w:rPr>
        <w:lastRenderedPageBreak/>
        <w:t>We are grappling with this. USAID is very bilateral, so success tends to be measured very much at the country level</w:t>
      </w:r>
      <w:r w:rsidR="00736E4B">
        <w:rPr>
          <w:rFonts w:ascii="Calibri Light" w:hAnsi="Calibri Light" w:cs="Calibri Light"/>
          <w:sz w:val="22"/>
          <w:szCs w:val="22"/>
        </w:rPr>
        <w:t xml:space="preserve"> and indicators are tangible</w:t>
      </w:r>
      <w:r>
        <w:rPr>
          <w:rFonts w:ascii="Calibri Light" w:hAnsi="Calibri Light" w:cs="Calibri Light"/>
          <w:sz w:val="22"/>
          <w:szCs w:val="22"/>
        </w:rPr>
        <w:t xml:space="preserve">. Success at the multilateral/regional level </w:t>
      </w:r>
      <w:r w:rsidR="00E84F20">
        <w:rPr>
          <w:rFonts w:ascii="Calibri Light" w:hAnsi="Calibri Light" w:cs="Calibri Light"/>
          <w:sz w:val="22"/>
          <w:szCs w:val="22"/>
        </w:rPr>
        <w:t>is a different thing</w:t>
      </w:r>
      <w:r w:rsidR="00736E4B">
        <w:rPr>
          <w:rFonts w:ascii="Calibri Light" w:hAnsi="Calibri Light" w:cs="Calibri Light"/>
          <w:sz w:val="22"/>
          <w:szCs w:val="22"/>
        </w:rPr>
        <w:t xml:space="preserve"> and requires very different metrics</w:t>
      </w:r>
      <w:r w:rsidR="00E84F20">
        <w:rPr>
          <w:rFonts w:ascii="Calibri Light" w:hAnsi="Calibri Light" w:cs="Calibri Light"/>
          <w:sz w:val="22"/>
          <w:szCs w:val="22"/>
        </w:rPr>
        <w:t xml:space="preserve">. We want to see improved outcomes for citizens; inclusion; and well-managed </w:t>
      </w:r>
      <w:r w:rsidR="00736E4B">
        <w:rPr>
          <w:rFonts w:ascii="Calibri Light" w:hAnsi="Calibri Light" w:cs="Calibri Light"/>
          <w:sz w:val="22"/>
          <w:szCs w:val="22"/>
        </w:rPr>
        <w:t xml:space="preserve">resilient </w:t>
      </w:r>
      <w:r w:rsidR="00E84F20">
        <w:rPr>
          <w:rFonts w:ascii="Calibri Light" w:hAnsi="Calibri Light" w:cs="Calibri Light"/>
          <w:sz w:val="22"/>
          <w:szCs w:val="22"/>
        </w:rPr>
        <w:t>systems.</w:t>
      </w:r>
    </w:p>
    <w:p w14:paraId="5DD984B7" w14:textId="77777777" w:rsidR="00E84F20" w:rsidRDefault="00E84F20">
      <w:pPr>
        <w:rPr>
          <w:rFonts w:ascii="Calibri Light" w:hAnsi="Calibri Light" w:cs="Calibri Light"/>
          <w:sz w:val="22"/>
          <w:szCs w:val="22"/>
        </w:rPr>
      </w:pPr>
    </w:p>
    <w:p w14:paraId="7CC54ED9" w14:textId="4423769B" w:rsidR="00E84F20" w:rsidRDefault="00E84F20">
      <w:pPr>
        <w:rPr>
          <w:ins w:id="12" w:author="Klomjit Chandrapanya" w:date="2020-11-10T16:05:00Z"/>
          <w:rFonts w:ascii="Calibri Light" w:hAnsi="Calibri Light" w:cs="Calibri Light"/>
          <w:sz w:val="22"/>
          <w:szCs w:val="22"/>
        </w:rPr>
      </w:pPr>
      <w:r>
        <w:rPr>
          <w:rFonts w:ascii="Calibri Light" w:hAnsi="Calibri Light" w:cs="Calibri Light"/>
          <w:sz w:val="22"/>
          <w:szCs w:val="22"/>
        </w:rPr>
        <w:t>Ms. Hogg wonders about the legal frameworks governing regional initiatives</w:t>
      </w:r>
      <w:r w:rsidR="00C508A7">
        <w:rPr>
          <w:rFonts w:ascii="Calibri Light" w:hAnsi="Calibri Light" w:cs="Calibri Light"/>
          <w:sz w:val="22"/>
          <w:szCs w:val="22"/>
        </w:rPr>
        <w:t xml:space="preserve"> – if individuals are to be held responsible (for infringements), at what point will ‘regional law’ switch over to national law.</w:t>
      </w:r>
      <w:r w:rsidR="00254E61">
        <w:rPr>
          <w:rFonts w:ascii="Calibri Light" w:hAnsi="Calibri Light" w:cs="Calibri Light"/>
          <w:sz w:val="22"/>
          <w:szCs w:val="22"/>
        </w:rPr>
        <w:t xml:space="preserve"> Coming at problems from the top can provide cover for individual countries. At these levels, countries don’t want to be standing alone.</w:t>
      </w:r>
    </w:p>
    <w:p w14:paraId="1F89F718" w14:textId="77777777" w:rsidR="00B335E8" w:rsidRDefault="00B335E8">
      <w:pPr>
        <w:rPr>
          <w:rFonts w:ascii="Calibri Light" w:hAnsi="Calibri Light" w:cs="Calibri Light"/>
          <w:sz w:val="22"/>
          <w:szCs w:val="22"/>
        </w:rPr>
      </w:pPr>
    </w:p>
    <w:p w14:paraId="386ECA07" w14:textId="77777777" w:rsidR="00C508A7" w:rsidRDefault="00C508A7">
      <w:pPr>
        <w:rPr>
          <w:rFonts w:ascii="Calibri Light" w:hAnsi="Calibri Light" w:cs="Calibri Light"/>
          <w:sz w:val="22"/>
          <w:szCs w:val="22"/>
        </w:rPr>
      </w:pPr>
      <w:r>
        <w:rPr>
          <w:rFonts w:ascii="Calibri Light" w:hAnsi="Calibri Light" w:cs="Calibri Light"/>
          <w:sz w:val="22"/>
          <w:szCs w:val="22"/>
        </w:rPr>
        <w:t>At regional levels, things are highly complex – it all gets fuzzy. However, it does not have to be a ‘I win and you lose’ situation. There is a ‘win-win’</w:t>
      </w:r>
      <w:r w:rsidR="00254E61">
        <w:rPr>
          <w:rFonts w:ascii="Calibri Light" w:hAnsi="Calibri Light" w:cs="Calibri Light"/>
          <w:sz w:val="22"/>
          <w:szCs w:val="22"/>
        </w:rPr>
        <w:t xml:space="preserve"> </w:t>
      </w:r>
      <w:r>
        <w:rPr>
          <w:rFonts w:ascii="Calibri Light" w:hAnsi="Calibri Light" w:cs="Calibri Light"/>
          <w:sz w:val="22"/>
          <w:szCs w:val="22"/>
        </w:rPr>
        <w:t>place.</w:t>
      </w:r>
      <w:r w:rsidR="00254E61">
        <w:rPr>
          <w:rFonts w:ascii="Calibri Light" w:hAnsi="Calibri Light" w:cs="Calibri Light"/>
          <w:sz w:val="22"/>
          <w:szCs w:val="22"/>
        </w:rPr>
        <w:t xml:space="preserve"> All governments care about </w:t>
      </w:r>
      <w:r w:rsidR="00736E4B">
        <w:rPr>
          <w:rFonts w:ascii="Calibri Light" w:hAnsi="Calibri Light" w:cs="Calibri Light"/>
          <w:sz w:val="22"/>
          <w:szCs w:val="22"/>
        </w:rPr>
        <w:t xml:space="preserve">is </w:t>
      </w:r>
      <w:r w:rsidR="00254E61">
        <w:rPr>
          <w:rFonts w:ascii="Calibri Light" w:hAnsi="Calibri Light" w:cs="Calibri Light"/>
          <w:sz w:val="22"/>
          <w:szCs w:val="22"/>
        </w:rPr>
        <w:t xml:space="preserve">staying in power – so they have to respond to their constituents [whoever they may be]. As such, undermining one’s natural resources in the long-term has security implications. If you undermine your agricultural sector, that can spill into your </w:t>
      </w:r>
      <w:r w:rsidR="00736E4B">
        <w:rPr>
          <w:rFonts w:ascii="Calibri Light" w:hAnsi="Calibri Light" w:cs="Calibri Light"/>
          <w:sz w:val="22"/>
          <w:szCs w:val="22"/>
        </w:rPr>
        <w:t xml:space="preserve">political </w:t>
      </w:r>
      <w:r w:rsidR="00254E61">
        <w:rPr>
          <w:rFonts w:ascii="Calibri Light" w:hAnsi="Calibri Light" w:cs="Calibri Light"/>
          <w:sz w:val="22"/>
          <w:szCs w:val="22"/>
        </w:rPr>
        <w:t xml:space="preserve">space. </w:t>
      </w:r>
      <w:r>
        <w:rPr>
          <w:rFonts w:ascii="Calibri Light" w:hAnsi="Calibri Light" w:cs="Calibri Light"/>
          <w:sz w:val="22"/>
          <w:szCs w:val="22"/>
        </w:rPr>
        <w:t xml:space="preserve">Long-term planning </w:t>
      </w:r>
      <w:r w:rsidR="00254E61">
        <w:rPr>
          <w:rFonts w:ascii="Calibri Light" w:hAnsi="Calibri Light" w:cs="Calibri Light"/>
          <w:sz w:val="22"/>
          <w:szCs w:val="22"/>
        </w:rPr>
        <w:t>is necessary.</w:t>
      </w:r>
    </w:p>
    <w:p w14:paraId="0D49374D" w14:textId="77777777" w:rsidR="00254E61" w:rsidRDefault="00254E61">
      <w:pPr>
        <w:rPr>
          <w:rFonts w:ascii="Calibri Light" w:hAnsi="Calibri Light" w:cs="Calibri Light"/>
          <w:sz w:val="22"/>
          <w:szCs w:val="22"/>
        </w:rPr>
      </w:pPr>
    </w:p>
    <w:p w14:paraId="4CDB46C2" w14:textId="77777777" w:rsidR="00A55DD4" w:rsidRDefault="00170A89">
      <w:pPr>
        <w:rPr>
          <w:rFonts w:ascii="Calibri Light" w:hAnsi="Calibri Light" w:cs="Calibri Light"/>
          <w:sz w:val="22"/>
          <w:szCs w:val="22"/>
        </w:rPr>
      </w:pPr>
      <w:r>
        <w:rPr>
          <w:rFonts w:ascii="Calibri Light" w:hAnsi="Calibri Light" w:cs="Calibri Light"/>
          <w:sz w:val="22"/>
          <w:szCs w:val="22"/>
        </w:rPr>
        <w:t>John Ward [Mekong Futures] asks</w:t>
      </w:r>
      <w:r w:rsidR="00D73596">
        <w:rPr>
          <w:rFonts w:ascii="Calibri Light" w:hAnsi="Calibri Light" w:cs="Calibri Light"/>
          <w:sz w:val="22"/>
          <w:szCs w:val="22"/>
        </w:rPr>
        <w:t xml:space="preserve"> </w:t>
      </w:r>
      <w:r>
        <w:rPr>
          <w:rFonts w:ascii="Calibri Light" w:hAnsi="Calibri Light" w:cs="Calibri Light"/>
          <w:sz w:val="22"/>
          <w:szCs w:val="22"/>
        </w:rPr>
        <w:t>if t</w:t>
      </w:r>
      <w:r w:rsidR="00D73596">
        <w:rPr>
          <w:rFonts w:ascii="Calibri Light" w:hAnsi="Calibri Light" w:cs="Calibri Light"/>
          <w:sz w:val="22"/>
          <w:szCs w:val="22"/>
        </w:rPr>
        <w:t xml:space="preserve">rans boundary cooperation </w:t>
      </w:r>
      <w:r>
        <w:rPr>
          <w:rFonts w:ascii="Calibri Light" w:hAnsi="Calibri Light" w:cs="Calibri Light"/>
          <w:sz w:val="22"/>
          <w:szCs w:val="22"/>
        </w:rPr>
        <w:t xml:space="preserve">can </w:t>
      </w:r>
      <w:r w:rsidR="00D73596">
        <w:rPr>
          <w:rFonts w:ascii="Calibri Light" w:hAnsi="Calibri Light" w:cs="Calibri Light"/>
          <w:sz w:val="22"/>
          <w:szCs w:val="22"/>
        </w:rPr>
        <w:t xml:space="preserve">be achieved by aggregating examples of bi-lateral cooperation? </w:t>
      </w:r>
      <w:r>
        <w:rPr>
          <w:rFonts w:ascii="Calibri Light" w:hAnsi="Calibri Light" w:cs="Calibri Light"/>
          <w:sz w:val="22"/>
          <w:szCs w:val="22"/>
        </w:rPr>
        <w:t>Ms. Hogg responds that w</w:t>
      </w:r>
      <w:r w:rsidR="00D73596">
        <w:rPr>
          <w:rFonts w:ascii="Calibri Light" w:hAnsi="Calibri Light" w:cs="Calibri Light"/>
          <w:sz w:val="22"/>
          <w:szCs w:val="22"/>
        </w:rPr>
        <w:t>e need to build bi-lateral relations but more for regional cooperation: high level for</w:t>
      </w:r>
      <w:del w:id="13" w:author="Klomjit Chandrapanya" w:date="2020-11-10T16:17:00Z">
        <w:r w:rsidR="00D73596" w:rsidDel="00582C83">
          <w:rPr>
            <w:rFonts w:ascii="Calibri Light" w:hAnsi="Calibri Light" w:cs="Calibri Light"/>
            <w:sz w:val="22"/>
            <w:szCs w:val="22"/>
          </w:rPr>
          <w:delText xml:space="preserve"> </w:delText>
        </w:r>
      </w:del>
      <w:r w:rsidR="00D73596">
        <w:rPr>
          <w:rFonts w:ascii="Calibri Light" w:hAnsi="Calibri Light" w:cs="Calibri Light"/>
          <w:sz w:val="22"/>
          <w:szCs w:val="22"/>
        </w:rPr>
        <w:t xml:space="preserve">a can be a cover for individual nations: </w:t>
      </w:r>
      <w:r w:rsidR="00A55DD4">
        <w:rPr>
          <w:rFonts w:ascii="Calibri Light" w:hAnsi="Calibri Light" w:cs="Calibri Light"/>
          <w:sz w:val="22"/>
          <w:szCs w:val="22"/>
        </w:rPr>
        <w:t xml:space="preserve">multilateral </w:t>
      </w:r>
      <w:r w:rsidR="00D73596">
        <w:rPr>
          <w:rFonts w:ascii="Calibri Light" w:hAnsi="Calibri Light" w:cs="Calibri Light"/>
          <w:sz w:val="22"/>
          <w:szCs w:val="22"/>
        </w:rPr>
        <w:t>training sessions</w:t>
      </w:r>
      <w:r>
        <w:rPr>
          <w:rFonts w:ascii="Calibri Light" w:hAnsi="Calibri Light" w:cs="Calibri Light"/>
          <w:sz w:val="22"/>
          <w:szCs w:val="22"/>
        </w:rPr>
        <w:t>,</w:t>
      </w:r>
      <w:r w:rsidR="00D73596">
        <w:rPr>
          <w:rFonts w:ascii="Calibri Light" w:hAnsi="Calibri Light" w:cs="Calibri Light"/>
          <w:sz w:val="22"/>
          <w:szCs w:val="22"/>
        </w:rPr>
        <w:t xml:space="preserve"> however</w:t>
      </w:r>
      <w:r>
        <w:rPr>
          <w:rFonts w:ascii="Calibri Light" w:hAnsi="Calibri Light" w:cs="Calibri Light"/>
          <w:sz w:val="22"/>
          <w:szCs w:val="22"/>
        </w:rPr>
        <w:t>,</w:t>
      </w:r>
      <w:r w:rsidR="00D73596">
        <w:rPr>
          <w:rFonts w:ascii="Calibri Light" w:hAnsi="Calibri Light" w:cs="Calibri Light"/>
          <w:sz w:val="22"/>
          <w:szCs w:val="22"/>
        </w:rPr>
        <w:t xml:space="preserve"> can facilitate a chance for exposing commonalities</w:t>
      </w:r>
      <w:r w:rsidR="00A55DD4">
        <w:rPr>
          <w:rFonts w:ascii="Calibri Light" w:hAnsi="Calibri Light" w:cs="Calibri Light"/>
          <w:sz w:val="22"/>
          <w:szCs w:val="22"/>
        </w:rPr>
        <w:t xml:space="preserve"> and solidarity, which can spread upwards. </w:t>
      </w:r>
    </w:p>
    <w:p w14:paraId="13366CC0" w14:textId="77777777" w:rsidR="00A55DD4" w:rsidRDefault="00A55DD4">
      <w:pPr>
        <w:rPr>
          <w:rFonts w:ascii="Calibri Light" w:hAnsi="Calibri Light" w:cs="Calibri Light"/>
          <w:sz w:val="22"/>
          <w:szCs w:val="22"/>
        </w:rPr>
      </w:pPr>
    </w:p>
    <w:p w14:paraId="29F6C749" w14:textId="77777777" w:rsidR="00D73596" w:rsidRDefault="00614C8A">
      <w:pPr>
        <w:rPr>
          <w:rFonts w:ascii="Calibri Light" w:hAnsi="Calibri Light" w:cs="Calibri Light"/>
          <w:sz w:val="22"/>
          <w:szCs w:val="22"/>
        </w:rPr>
      </w:pPr>
      <w:r>
        <w:rPr>
          <w:rFonts w:ascii="Calibri Light" w:hAnsi="Calibri Light" w:cs="Calibri Light"/>
          <w:sz w:val="22"/>
          <w:szCs w:val="22"/>
        </w:rPr>
        <w:t>Kim Geheb (Mekong Futures) brings up t</w:t>
      </w:r>
      <w:r w:rsidR="00D73596">
        <w:rPr>
          <w:rFonts w:ascii="Calibri Light" w:hAnsi="Calibri Light" w:cs="Calibri Light"/>
          <w:sz w:val="22"/>
          <w:szCs w:val="22"/>
        </w:rPr>
        <w:t xml:space="preserve">ime horizons and </w:t>
      </w:r>
      <w:r>
        <w:rPr>
          <w:rFonts w:ascii="Calibri Light" w:hAnsi="Calibri Light" w:cs="Calibri Light"/>
          <w:sz w:val="22"/>
          <w:szCs w:val="22"/>
        </w:rPr>
        <w:t xml:space="preserve">the </w:t>
      </w:r>
      <w:r w:rsidR="00D73596">
        <w:rPr>
          <w:rFonts w:ascii="Calibri Light" w:hAnsi="Calibri Light" w:cs="Calibri Light"/>
          <w:sz w:val="22"/>
          <w:szCs w:val="22"/>
        </w:rPr>
        <w:t>prisoner</w:t>
      </w:r>
      <w:r>
        <w:rPr>
          <w:rFonts w:ascii="Calibri Light" w:hAnsi="Calibri Light" w:cs="Calibri Light"/>
          <w:sz w:val="22"/>
          <w:szCs w:val="22"/>
        </w:rPr>
        <w:t>’</w:t>
      </w:r>
      <w:r w:rsidR="00D73596">
        <w:rPr>
          <w:rFonts w:ascii="Calibri Light" w:hAnsi="Calibri Light" w:cs="Calibri Light"/>
          <w:sz w:val="22"/>
          <w:szCs w:val="22"/>
        </w:rPr>
        <w:t xml:space="preserve">s dilemma. </w:t>
      </w:r>
      <w:r w:rsidR="00A55DD4">
        <w:rPr>
          <w:rFonts w:ascii="Calibri Light" w:hAnsi="Calibri Light" w:cs="Calibri Light"/>
          <w:sz w:val="22"/>
          <w:szCs w:val="22"/>
        </w:rPr>
        <w:t>A thought experiment: if two countries cooperate they can achieve 50% each of their objectives: but if one defaults they can achieve 100%. Trust is central to the decision. Ms</w:t>
      </w:r>
      <w:r>
        <w:rPr>
          <w:rFonts w:ascii="Calibri Light" w:hAnsi="Calibri Light" w:cs="Calibri Light"/>
          <w:sz w:val="22"/>
          <w:szCs w:val="22"/>
        </w:rPr>
        <w:t>.</w:t>
      </w:r>
      <w:r w:rsidR="00A55DD4">
        <w:rPr>
          <w:rFonts w:ascii="Calibri Light" w:hAnsi="Calibri Light" w:cs="Calibri Light"/>
          <w:sz w:val="22"/>
          <w:szCs w:val="22"/>
        </w:rPr>
        <w:t xml:space="preserve"> Hogg responded</w:t>
      </w:r>
      <w:r>
        <w:rPr>
          <w:rFonts w:ascii="Calibri Light" w:hAnsi="Calibri Light" w:cs="Calibri Light"/>
          <w:sz w:val="22"/>
          <w:szCs w:val="22"/>
        </w:rPr>
        <w:t xml:space="preserve"> that</w:t>
      </w:r>
      <w:r w:rsidR="00A55DD4">
        <w:rPr>
          <w:rFonts w:ascii="Calibri Light" w:hAnsi="Calibri Light" w:cs="Calibri Light"/>
          <w:sz w:val="22"/>
          <w:szCs w:val="22"/>
        </w:rPr>
        <w:t xml:space="preserve"> these decisions undermine national security, especially economies tied to rain fed agricultural systems. It may be 100% but only for one year: 50% may be for 10 years meaning greater benefits over a longer time horizon. Incentives and political weighting that address longer time horizons may be effective. Political weighting is not always the same as those of external </w:t>
      </w:r>
      <w:commentRangeStart w:id="14"/>
      <w:r w:rsidR="00A55DD4">
        <w:rPr>
          <w:rFonts w:ascii="Calibri Light" w:hAnsi="Calibri Light" w:cs="Calibri Light"/>
          <w:sz w:val="22"/>
          <w:szCs w:val="22"/>
        </w:rPr>
        <w:t>actors</w:t>
      </w:r>
      <w:commentRangeEnd w:id="14"/>
      <w:r w:rsidR="00B335E8">
        <w:rPr>
          <w:rStyle w:val="CommentReference"/>
        </w:rPr>
        <w:commentReference w:id="14"/>
      </w:r>
      <w:r w:rsidR="00A55DD4">
        <w:rPr>
          <w:rFonts w:ascii="Calibri Light" w:hAnsi="Calibri Light" w:cs="Calibri Light"/>
          <w:sz w:val="22"/>
          <w:szCs w:val="22"/>
        </w:rPr>
        <w:t xml:space="preserve">. </w:t>
      </w:r>
    </w:p>
    <w:p w14:paraId="7B480492" w14:textId="77777777" w:rsidR="00A55DD4" w:rsidRDefault="00A55DD4">
      <w:pPr>
        <w:rPr>
          <w:rFonts w:ascii="Calibri Light" w:hAnsi="Calibri Light" w:cs="Calibri Light"/>
          <w:sz w:val="22"/>
          <w:szCs w:val="22"/>
        </w:rPr>
      </w:pPr>
    </w:p>
    <w:p w14:paraId="14E45911" w14:textId="77777777" w:rsidR="00254E61" w:rsidRDefault="00614C8A">
      <w:pPr>
        <w:rPr>
          <w:rFonts w:ascii="Calibri Light" w:hAnsi="Calibri Light" w:cs="Calibri Light"/>
          <w:sz w:val="22"/>
          <w:szCs w:val="22"/>
        </w:rPr>
      </w:pPr>
      <w:r>
        <w:rPr>
          <w:rFonts w:ascii="Calibri Light" w:hAnsi="Calibri Light" w:cs="Calibri Light"/>
          <w:sz w:val="22"/>
          <w:szCs w:val="22"/>
        </w:rPr>
        <w:t xml:space="preserve">Kim Geheb (Mekong Futures) remarks that </w:t>
      </w:r>
      <w:r w:rsidR="00D73596">
        <w:rPr>
          <w:rFonts w:ascii="Calibri Light" w:hAnsi="Calibri Light" w:cs="Calibri Light"/>
          <w:sz w:val="22"/>
          <w:szCs w:val="22"/>
        </w:rPr>
        <w:t xml:space="preserve">there is a current emphasis on biophysical data, analysis and projections: less so on how reliant communities respond to change or collapse. Social and economic-livelihood dimensions often more compelling re national security. </w:t>
      </w:r>
      <w:r w:rsidR="00254E61">
        <w:rPr>
          <w:rFonts w:ascii="Calibri Light" w:hAnsi="Calibri Light" w:cs="Calibri Light"/>
          <w:sz w:val="22"/>
          <w:szCs w:val="22"/>
        </w:rPr>
        <w:t>Ms. Hogg agrees that the socio-economics of the region is very important. She wants to see it pushed into the transboundary decision-making space</w:t>
      </w:r>
      <w:r w:rsidR="00736E4B">
        <w:rPr>
          <w:rFonts w:ascii="Calibri Light" w:hAnsi="Calibri Light" w:cs="Calibri Light"/>
          <w:sz w:val="22"/>
          <w:szCs w:val="22"/>
        </w:rPr>
        <w:t>: connecting biophysical</w:t>
      </w:r>
      <w:r w:rsidR="00D73596">
        <w:rPr>
          <w:rFonts w:ascii="Calibri Light" w:hAnsi="Calibri Light" w:cs="Calibri Light"/>
          <w:sz w:val="22"/>
          <w:szCs w:val="22"/>
        </w:rPr>
        <w:t xml:space="preserve"> changes with livelihood consequences</w:t>
      </w:r>
      <w:r w:rsidR="00254E61">
        <w:rPr>
          <w:rFonts w:ascii="Calibri Light" w:hAnsi="Calibri Light" w:cs="Calibri Light"/>
          <w:sz w:val="22"/>
          <w:szCs w:val="22"/>
        </w:rPr>
        <w:t xml:space="preserve">. </w:t>
      </w:r>
      <w:r w:rsidR="00D73596">
        <w:rPr>
          <w:rFonts w:ascii="Calibri Light" w:hAnsi="Calibri Light" w:cs="Calibri Light"/>
          <w:sz w:val="22"/>
          <w:szCs w:val="22"/>
        </w:rPr>
        <w:t xml:space="preserve">Understanding the motivations, beliefs and drivers of decisions is critical. </w:t>
      </w:r>
      <w:r w:rsidR="00254E61">
        <w:rPr>
          <w:rFonts w:ascii="Calibri Light" w:hAnsi="Calibri Light" w:cs="Calibri Light"/>
          <w:sz w:val="22"/>
          <w:szCs w:val="22"/>
        </w:rPr>
        <w:t xml:space="preserve">What happens to livelihoods </w:t>
      </w:r>
      <w:r w:rsidR="00D73596">
        <w:rPr>
          <w:rFonts w:ascii="Calibri Light" w:hAnsi="Calibri Light" w:cs="Calibri Light"/>
          <w:sz w:val="22"/>
          <w:szCs w:val="22"/>
        </w:rPr>
        <w:t xml:space="preserve">and nutritional security </w:t>
      </w:r>
      <w:r w:rsidR="00254E61">
        <w:rPr>
          <w:rFonts w:ascii="Calibri Light" w:hAnsi="Calibri Light" w:cs="Calibri Light"/>
          <w:sz w:val="22"/>
          <w:szCs w:val="22"/>
        </w:rPr>
        <w:t xml:space="preserve">when the fisheries collapse? </w:t>
      </w:r>
      <w:r w:rsidR="00A16CF9">
        <w:rPr>
          <w:rFonts w:ascii="Calibri Light" w:hAnsi="Calibri Light" w:cs="Calibri Light"/>
          <w:sz w:val="22"/>
          <w:szCs w:val="22"/>
        </w:rPr>
        <w:t>Studying these kinds of questions reveal the potential instability that unsustainable development might cause.</w:t>
      </w:r>
      <w:r w:rsidR="00736E4B">
        <w:rPr>
          <w:rFonts w:ascii="Calibri Light" w:hAnsi="Calibri Light" w:cs="Calibri Light"/>
          <w:sz w:val="22"/>
          <w:szCs w:val="22"/>
        </w:rPr>
        <w:t xml:space="preserve"> Aligning (harmoni</w:t>
      </w:r>
      <w:r>
        <w:rPr>
          <w:rFonts w:ascii="Calibri Light" w:hAnsi="Calibri Light" w:cs="Calibri Light"/>
          <w:sz w:val="22"/>
          <w:szCs w:val="22"/>
        </w:rPr>
        <w:t>s</w:t>
      </w:r>
      <w:r w:rsidR="00736E4B">
        <w:rPr>
          <w:rFonts w:ascii="Calibri Light" w:hAnsi="Calibri Light" w:cs="Calibri Light"/>
          <w:sz w:val="22"/>
          <w:szCs w:val="22"/>
        </w:rPr>
        <w:t xml:space="preserve">ing) laws and policy between sovereign states is important and a step towards transparency and consistent social safeguards.  </w:t>
      </w:r>
    </w:p>
    <w:p w14:paraId="173996C1" w14:textId="77777777" w:rsidR="00A16CF9" w:rsidRDefault="00A16CF9">
      <w:pPr>
        <w:rPr>
          <w:rFonts w:ascii="Calibri Light" w:hAnsi="Calibri Light" w:cs="Calibri Light"/>
          <w:sz w:val="22"/>
          <w:szCs w:val="22"/>
        </w:rPr>
      </w:pPr>
    </w:p>
    <w:p w14:paraId="175918B9" w14:textId="77777777" w:rsidR="00A16CF9" w:rsidRDefault="00A16CF9">
      <w:pPr>
        <w:rPr>
          <w:rFonts w:ascii="Calibri Light" w:hAnsi="Calibri Light" w:cs="Calibri Light"/>
          <w:sz w:val="22"/>
          <w:szCs w:val="22"/>
        </w:rPr>
      </w:pPr>
      <w:r>
        <w:rPr>
          <w:rFonts w:ascii="Calibri Light" w:hAnsi="Calibri Light" w:cs="Calibri Light"/>
          <w:sz w:val="22"/>
          <w:szCs w:val="22"/>
        </w:rPr>
        <w:t>Ms. Hogg mentions indigenous people, and her concerns that governments do not treat them equally. And yet, the majority of natural resources in the region are managed and exploited by them.</w:t>
      </w:r>
      <w:r w:rsidR="00736E4B">
        <w:rPr>
          <w:rFonts w:ascii="Calibri Light" w:hAnsi="Calibri Light" w:cs="Calibri Light"/>
          <w:sz w:val="22"/>
          <w:szCs w:val="22"/>
        </w:rPr>
        <w:t xml:space="preserve"> They are also the first</w:t>
      </w:r>
      <w:r w:rsidR="00A55DD4">
        <w:rPr>
          <w:rFonts w:ascii="Calibri Light" w:hAnsi="Calibri Light" w:cs="Calibri Light"/>
          <w:sz w:val="22"/>
          <w:szCs w:val="22"/>
        </w:rPr>
        <w:t xml:space="preserve"> </w:t>
      </w:r>
      <w:r w:rsidR="00736E4B">
        <w:rPr>
          <w:rFonts w:ascii="Calibri Light" w:hAnsi="Calibri Light" w:cs="Calibri Light"/>
          <w:sz w:val="22"/>
          <w:szCs w:val="22"/>
        </w:rPr>
        <w:t xml:space="preserve">exposed to impacts, and remain under-represented. </w:t>
      </w:r>
    </w:p>
    <w:p w14:paraId="501623EF" w14:textId="77777777" w:rsidR="00A16CF9" w:rsidRPr="00254E61" w:rsidRDefault="00A16CF9">
      <w:pPr>
        <w:rPr>
          <w:rFonts w:ascii="Calibri Light" w:hAnsi="Calibri Light" w:cs="Calibri Light"/>
          <w:sz w:val="22"/>
          <w:szCs w:val="22"/>
        </w:rPr>
      </w:pPr>
    </w:p>
    <w:p w14:paraId="7C6D6089"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6:</w:t>
      </w:r>
      <w:r>
        <w:rPr>
          <w:rFonts w:ascii="Calibri Light" w:hAnsi="Calibri Light" w:cs="Calibri Light"/>
          <w:sz w:val="22"/>
          <w:szCs w:val="22"/>
        </w:rPr>
        <w:t xml:space="preserve"> </w:t>
      </w:r>
      <w:r w:rsidRPr="00BB08F2">
        <w:rPr>
          <w:rFonts w:ascii="Calibri Light" w:hAnsi="Calibri Light" w:cs="Calibri Light"/>
          <w:b/>
          <w:bCs/>
          <w:sz w:val="22"/>
          <w:szCs w:val="22"/>
          <w:lang w:val="en-US"/>
        </w:rPr>
        <w:t>From your experience, for what types of Lancang-Mekong problems has cooperation been most effective?</w:t>
      </w:r>
    </w:p>
    <w:p w14:paraId="0B1D6A60" w14:textId="77777777" w:rsidR="00BB08F2" w:rsidRPr="00BB08F2" w:rsidRDefault="00BB08F2">
      <w:pPr>
        <w:rPr>
          <w:rFonts w:ascii="Calibri Light" w:hAnsi="Calibri Light" w:cs="Calibri Light"/>
          <w:sz w:val="22"/>
          <w:szCs w:val="22"/>
          <w:lang w:val="en-US"/>
        </w:rPr>
      </w:pPr>
    </w:p>
    <w:p w14:paraId="02868912" w14:textId="77777777" w:rsidR="00126E0C" w:rsidRDefault="0053152E">
      <w:pPr>
        <w:rPr>
          <w:rFonts w:ascii="Calibri Light" w:hAnsi="Calibri Light" w:cs="Calibri Light"/>
          <w:sz w:val="22"/>
          <w:szCs w:val="22"/>
        </w:rPr>
      </w:pPr>
      <w:r>
        <w:rPr>
          <w:rFonts w:ascii="Calibri Light" w:hAnsi="Calibri Light" w:cs="Calibri Light"/>
          <w:sz w:val="22"/>
          <w:szCs w:val="22"/>
        </w:rPr>
        <w:t xml:space="preserve">Where the trade-off is not huge. </w:t>
      </w:r>
      <w:r w:rsidR="009334E2">
        <w:rPr>
          <w:rFonts w:ascii="Calibri Light" w:hAnsi="Calibri Light" w:cs="Calibri Light"/>
          <w:sz w:val="22"/>
          <w:szCs w:val="22"/>
        </w:rPr>
        <w:t>Disaster risk reduction, maybe. Or issues where there is already a joint agreement in place</w:t>
      </w:r>
      <w:r w:rsidR="00A55DD4">
        <w:rPr>
          <w:rFonts w:ascii="Calibri Light" w:hAnsi="Calibri Light" w:cs="Calibri Light"/>
          <w:sz w:val="22"/>
          <w:szCs w:val="22"/>
        </w:rPr>
        <w:t xml:space="preserve"> or a common vision/objective</w:t>
      </w:r>
      <w:r w:rsidR="009334E2">
        <w:rPr>
          <w:rFonts w:ascii="Calibri Light" w:hAnsi="Calibri Light" w:cs="Calibri Light"/>
          <w:sz w:val="22"/>
          <w:szCs w:val="22"/>
        </w:rPr>
        <w:t xml:space="preserve">. It is more difficult when it revolves around things that drive economic development. </w:t>
      </w:r>
      <w:commentRangeStart w:id="15"/>
      <w:r w:rsidR="009334E2">
        <w:rPr>
          <w:rFonts w:ascii="Calibri Light" w:hAnsi="Calibri Light" w:cs="Calibri Light"/>
          <w:sz w:val="22"/>
          <w:szCs w:val="22"/>
        </w:rPr>
        <w:t>This</w:t>
      </w:r>
      <w:commentRangeEnd w:id="15"/>
      <w:r w:rsidR="001A28D7">
        <w:rPr>
          <w:rStyle w:val="CommentReference"/>
        </w:rPr>
        <w:commentReference w:id="15"/>
      </w:r>
      <w:r w:rsidR="009334E2">
        <w:rPr>
          <w:rFonts w:ascii="Calibri Light" w:hAnsi="Calibri Light" w:cs="Calibri Light"/>
          <w:sz w:val="22"/>
          <w:szCs w:val="22"/>
        </w:rPr>
        <w:t xml:space="preserve"> takes more work to address. Where joint agreement </w:t>
      </w:r>
      <w:r w:rsidR="009334E2">
        <w:rPr>
          <w:rFonts w:ascii="Calibri Light" w:hAnsi="Calibri Light" w:cs="Calibri Light"/>
          <w:sz w:val="22"/>
          <w:szCs w:val="22"/>
        </w:rPr>
        <w:lastRenderedPageBreak/>
        <w:t>has already occurred, this simplifies things.</w:t>
      </w:r>
      <w:r w:rsidR="00A55DD4">
        <w:rPr>
          <w:rFonts w:ascii="Calibri Light" w:hAnsi="Calibri Light" w:cs="Calibri Light"/>
          <w:sz w:val="22"/>
          <w:szCs w:val="22"/>
        </w:rPr>
        <w:t xml:space="preserve"> External co-actors (impartial observers?) may facilitate cooperation. </w:t>
      </w:r>
    </w:p>
    <w:p w14:paraId="7E4520BF" w14:textId="77777777" w:rsidR="009334E2" w:rsidRDefault="009334E2">
      <w:pPr>
        <w:rPr>
          <w:rFonts w:ascii="Calibri Light" w:hAnsi="Calibri Light" w:cs="Calibri Light"/>
          <w:sz w:val="22"/>
          <w:szCs w:val="22"/>
        </w:rPr>
      </w:pPr>
    </w:p>
    <w:p w14:paraId="3D063BD8"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7:</w:t>
      </w:r>
      <w:r>
        <w:rPr>
          <w:rFonts w:ascii="Calibri Light" w:hAnsi="Calibri Light" w:cs="Calibri Light"/>
          <w:sz w:val="22"/>
          <w:szCs w:val="22"/>
        </w:rPr>
        <w:t xml:space="preserve"> </w:t>
      </w:r>
      <w:r w:rsidRPr="00BB08F2">
        <w:rPr>
          <w:rFonts w:ascii="Calibri Light" w:hAnsi="Calibri Light" w:cs="Calibri Light"/>
          <w:b/>
          <w:bCs/>
          <w:sz w:val="22"/>
          <w:szCs w:val="22"/>
          <w:lang w:val="en-US"/>
        </w:rPr>
        <w:t>In your view, which factors prevent cooperation? And which factors enable it?</w:t>
      </w:r>
    </w:p>
    <w:p w14:paraId="3332B2FF" w14:textId="77777777" w:rsidR="00BB08F2" w:rsidRDefault="00BB08F2">
      <w:pPr>
        <w:rPr>
          <w:rFonts w:ascii="Calibri Light" w:hAnsi="Calibri Light" w:cs="Calibri Light"/>
          <w:sz w:val="22"/>
          <w:szCs w:val="22"/>
          <w:lang w:val="en-US"/>
        </w:rPr>
      </w:pPr>
    </w:p>
    <w:p w14:paraId="3B09BF32" w14:textId="77777777" w:rsidR="00C83FEB" w:rsidRDefault="009334E2">
      <w:pPr>
        <w:rPr>
          <w:rFonts w:ascii="Calibri Light" w:hAnsi="Calibri Light" w:cs="Calibri Light"/>
          <w:sz w:val="22"/>
          <w:szCs w:val="22"/>
          <w:lang w:val="en-US"/>
        </w:rPr>
      </w:pPr>
      <w:r>
        <w:rPr>
          <w:rFonts w:ascii="Calibri Light" w:hAnsi="Calibri Light" w:cs="Calibri Light"/>
          <w:sz w:val="22"/>
          <w:szCs w:val="22"/>
          <w:lang w:val="en-US"/>
        </w:rPr>
        <w:t xml:space="preserve">If challenges are similarly perceived, this enables </w:t>
      </w:r>
      <w:commentRangeStart w:id="16"/>
      <w:r>
        <w:rPr>
          <w:rFonts w:ascii="Calibri Light" w:hAnsi="Calibri Light" w:cs="Calibri Light"/>
          <w:sz w:val="22"/>
          <w:szCs w:val="22"/>
          <w:lang w:val="en-US"/>
        </w:rPr>
        <w:t>things</w:t>
      </w:r>
      <w:commentRangeEnd w:id="16"/>
      <w:r w:rsidR="00582C83">
        <w:rPr>
          <w:rStyle w:val="CommentReference"/>
        </w:rPr>
        <w:commentReference w:id="16"/>
      </w:r>
      <w:r>
        <w:rPr>
          <w:rFonts w:ascii="Calibri Light" w:hAnsi="Calibri Light" w:cs="Calibri Light"/>
          <w:sz w:val="22"/>
          <w:szCs w:val="22"/>
          <w:lang w:val="en-US"/>
        </w:rPr>
        <w:t xml:space="preserve">. </w:t>
      </w:r>
      <w:r w:rsidR="008B3070">
        <w:rPr>
          <w:rFonts w:ascii="Calibri Light" w:hAnsi="Calibri Light" w:cs="Calibri Light"/>
          <w:sz w:val="22"/>
          <w:szCs w:val="22"/>
          <w:lang w:val="en-US"/>
        </w:rPr>
        <w:t>Jointly agreeing on what the problem is. If there is a shared understanding – and an appreciation that it cannot be solved alone – then cooperation is possible. It is not, however, that simple. While there may be common agreement on the problem, there might not be on the solution.</w:t>
      </w:r>
    </w:p>
    <w:p w14:paraId="7FF8C3D7" w14:textId="77777777" w:rsidR="008B3070" w:rsidRDefault="008B3070">
      <w:pPr>
        <w:rPr>
          <w:rFonts w:ascii="Calibri Light" w:hAnsi="Calibri Light" w:cs="Calibri Light"/>
          <w:sz w:val="22"/>
          <w:szCs w:val="22"/>
          <w:lang w:val="en-US"/>
        </w:rPr>
      </w:pPr>
    </w:p>
    <w:p w14:paraId="057E17C7"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lang w:val="en-US"/>
        </w:rPr>
        <w:t>Question 8:</w:t>
      </w:r>
      <w:r>
        <w:rPr>
          <w:rFonts w:ascii="Calibri Light" w:hAnsi="Calibri Light" w:cs="Calibri Light"/>
          <w:sz w:val="22"/>
          <w:szCs w:val="22"/>
          <w:lang w:val="en-US"/>
        </w:rPr>
        <w:t xml:space="preserve"> </w:t>
      </w:r>
      <w:r w:rsidRPr="00BB08F2">
        <w:rPr>
          <w:rFonts w:ascii="Calibri Light" w:hAnsi="Calibri Light" w:cs="Calibri Light"/>
          <w:b/>
          <w:bCs/>
          <w:sz w:val="22"/>
          <w:szCs w:val="22"/>
          <w:lang w:val="en-US"/>
        </w:rPr>
        <w:t>From your experience, when Lancang-Mekong countries cooperate for sustainable development of the basin, who are the most influential actors?</w:t>
      </w:r>
    </w:p>
    <w:p w14:paraId="5162ECC2" w14:textId="77777777" w:rsidR="00BB08F2" w:rsidRDefault="00BB08F2">
      <w:pPr>
        <w:rPr>
          <w:rFonts w:ascii="Calibri Light" w:hAnsi="Calibri Light" w:cs="Calibri Light"/>
          <w:sz w:val="22"/>
          <w:szCs w:val="22"/>
          <w:lang w:val="en-US"/>
        </w:rPr>
      </w:pPr>
    </w:p>
    <w:p w14:paraId="5B21A28B" w14:textId="77777777" w:rsidR="003A68EE" w:rsidRDefault="008B3070">
      <w:pPr>
        <w:rPr>
          <w:rFonts w:ascii="Calibri Light" w:hAnsi="Calibri Light" w:cs="Calibri Light"/>
          <w:sz w:val="22"/>
          <w:szCs w:val="22"/>
          <w:lang w:val="en-US"/>
        </w:rPr>
      </w:pPr>
      <w:r>
        <w:rPr>
          <w:rFonts w:ascii="Calibri Light" w:hAnsi="Calibri Light" w:cs="Calibri Light"/>
          <w:sz w:val="22"/>
          <w:szCs w:val="22"/>
          <w:lang w:val="en-US"/>
        </w:rPr>
        <w:t>Host countries, civil society, and there is a role for academia. The private sector is also an important actor. They can see that their supply chains are at risk if they do not address certain sustainability issues. Responsible businesses are a strong incentive for governments. If you want a more business-enabling environment, you need more transparency. Some businesses – like agribusiness – may have very long-term horizons, and are therefore keen to secure their supply chains.</w:t>
      </w:r>
      <w:r w:rsidR="007A45E5">
        <w:rPr>
          <w:rFonts w:ascii="Calibri Light" w:hAnsi="Calibri Light" w:cs="Calibri Light"/>
          <w:sz w:val="22"/>
          <w:szCs w:val="22"/>
          <w:lang w:val="en-US"/>
        </w:rPr>
        <w:t xml:space="preserve"> Stronger enforcement of national laws likely to harness to diversity of the private </w:t>
      </w:r>
      <w:commentRangeStart w:id="17"/>
      <w:r w:rsidR="007A45E5">
        <w:rPr>
          <w:rFonts w:ascii="Calibri Light" w:hAnsi="Calibri Light" w:cs="Calibri Light"/>
          <w:sz w:val="22"/>
          <w:szCs w:val="22"/>
          <w:lang w:val="en-US"/>
        </w:rPr>
        <w:t>sector</w:t>
      </w:r>
      <w:commentRangeEnd w:id="17"/>
      <w:r w:rsidR="009739CB">
        <w:rPr>
          <w:rStyle w:val="CommentReference"/>
        </w:rPr>
        <w:commentReference w:id="17"/>
      </w:r>
      <w:r w:rsidR="007A45E5">
        <w:rPr>
          <w:rFonts w:ascii="Calibri Light" w:hAnsi="Calibri Light" w:cs="Calibri Light"/>
          <w:sz w:val="22"/>
          <w:szCs w:val="22"/>
          <w:lang w:val="en-US"/>
        </w:rPr>
        <w:t>.</w:t>
      </w:r>
    </w:p>
    <w:p w14:paraId="3465A70F" w14:textId="77777777" w:rsidR="008B3070" w:rsidRDefault="008B3070">
      <w:pPr>
        <w:rPr>
          <w:rFonts w:ascii="Calibri Light" w:hAnsi="Calibri Light" w:cs="Calibri Light"/>
          <w:sz w:val="22"/>
          <w:szCs w:val="22"/>
          <w:lang w:val="en-US"/>
        </w:rPr>
      </w:pPr>
    </w:p>
    <w:p w14:paraId="3AC6A7E4" w14:textId="77777777" w:rsidR="00F26276" w:rsidRPr="00F26276" w:rsidRDefault="00F26276" w:rsidP="00F26276">
      <w:pPr>
        <w:rPr>
          <w:rFonts w:ascii="Calibri Light" w:hAnsi="Calibri Light" w:cs="Calibri Light"/>
          <w:sz w:val="22"/>
          <w:szCs w:val="22"/>
          <w:lang w:val="en-US"/>
        </w:rPr>
      </w:pPr>
      <w:r w:rsidRPr="00F26276">
        <w:rPr>
          <w:rFonts w:ascii="Calibri Light" w:hAnsi="Calibri Light" w:cs="Calibri Light"/>
          <w:b/>
          <w:sz w:val="22"/>
          <w:szCs w:val="22"/>
          <w:lang w:val="en-US"/>
        </w:rPr>
        <w:t>Question 9:</w:t>
      </w:r>
      <w:r>
        <w:rPr>
          <w:rFonts w:ascii="Calibri Light" w:hAnsi="Calibri Light" w:cs="Calibri Light"/>
          <w:sz w:val="22"/>
          <w:szCs w:val="22"/>
          <w:lang w:val="en-US"/>
        </w:rPr>
        <w:t xml:space="preserve"> </w:t>
      </w:r>
      <w:r w:rsidRPr="00F26276">
        <w:rPr>
          <w:rFonts w:ascii="Calibri Light" w:hAnsi="Calibri Light" w:cs="Calibri Light"/>
          <w:b/>
          <w:bCs/>
          <w:sz w:val="22"/>
          <w:szCs w:val="22"/>
          <w:lang w:val="en-US"/>
        </w:rPr>
        <w:t>In your opinion, how can governments balance natural resources sustainability with economic development goals?</w:t>
      </w:r>
    </w:p>
    <w:p w14:paraId="7223AD91" w14:textId="77777777" w:rsidR="00F26276" w:rsidRDefault="00F26276">
      <w:pPr>
        <w:rPr>
          <w:rFonts w:ascii="Calibri Light" w:hAnsi="Calibri Light" w:cs="Calibri Light"/>
          <w:sz w:val="22"/>
          <w:szCs w:val="22"/>
          <w:lang w:val="en-US"/>
        </w:rPr>
      </w:pPr>
    </w:p>
    <w:p w14:paraId="5DC6886A" w14:textId="3A60B00F" w:rsidR="009A04D2" w:rsidRDefault="004F539B">
      <w:pPr>
        <w:rPr>
          <w:rFonts w:ascii="Calibri Light" w:hAnsi="Calibri Light" w:cs="Calibri Light"/>
          <w:sz w:val="22"/>
          <w:szCs w:val="22"/>
          <w:lang w:val="en-US"/>
        </w:rPr>
      </w:pPr>
      <w:r>
        <w:rPr>
          <w:rFonts w:ascii="Calibri Light" w:hAnsi="Calibri Light" w:cs="Calibri Light"/>
          <w:sz w:val="22"/>
          <w:szCs w:val="22"/>
          <w:lang w:val="en-US"/>
        </w:rPr>
        <w:t>A lot of what we are talking about</w:t>
      </w:r>
      <w:ins w:id="18" w:author="Klomjit Chandrapanya" w:date="2020-11-10T16:28:00Z">
        <w:r w:rsidR="00545DE3">
          <w:rPr>
            <w:rFonts w:ascii="Calibri Light" w:hAnsi="Calibri Light" w:cs="Calibri Light"/>
            <w:sz w:val="22"/>
            <w:szCs w:val="22"/>
            <w:lang w:val="en-US"/>
          </w:rPr>
          <w:t xml:space="preserve"> i</w:t>
        </w:r>
      </w:ins>
      <w:del w:id="19" w:author="Klomjit Chandrapanya" w:date="2020-11-10T16:28:00Z">
        <w:r w:rsidDel="00545DE3">
          <w:rPr>
            <w:rFonts w:ascii="Calibri Light" w:hAnsi="Calibri Light" w:cs="Calibri Light"/>
            <w:sz w:val="22"/>
            <w:szCs w:val="22"/>
            <w:lang w:val="en-US"/>
          </w:rPr>
          <w:delText>. I</w:delText>
        </w:r>
      </w:del>
      <w:r>
        <w:rPr>
          <w:rFonts w:ascii="Calibri Light" w:hAnsi="Calibri Light" w:cs="Calibri Light"/>
          <w:sz w:val="22"/>
          <w:szCs w:val="22"/>
          <w:lang w:val="en-US"/>
        </w:rPr>
        <w:t xml:space="preserve">s lining up to this. The countries are very dependent on their natural resources for their economic growth – if the natural resource base collapses, so will their economies. It’s about bringing this (latter) information into the equation. </w:t>
      </w:r>
      <w:r w:rsidR="007A45E5">
        <w:rPr>
          <w:rFonts w:ascii="Calibri Light" w:hAnsi="Calibri Light" w:cs="Calibri Light"/>
          <w:sz w:val="22"/>
          <w:szCs w:val="22"/>
          <w:lang w:val="en-US"/>
        </w:rPr>
        <w:t xml:space="preserve">Often technical counterparts understand the ripple effects of development decisions but these are not translated into policy; a function of power asymmetry. </w:t>
      </w:r>
    </w:p>
    <w:p w14:paraId="246C2459" w14:textId="77777777" w:rsidR="004F539B" w:rsidRDefault="004F539B">
      <w:pPr>
        <w:rPr>
          <w:rFonts w:ascii="Calibri Light" w:hAnsi="Calibri Light" w:cs="Calibri Light"/>
          <w:sz w:val="22"/>
          <w:szCs w:val="22"/>
          <w:lang w:val="en-US"/>
        </w:rPr>
      </w:pPr>
    </w:p>
    <w:p w14:paraId="63BB3C01" w14:textId="77777777" w:rsidR="004F539B" w:rsidRPr="00BB08F2" w:rsidRDefault="004F539B">
      <w:pPr>
        <w:rPr>
          <w:rFonts w:ascii="Calibri Light" w:hAnsi="Calibri Light" w:cs="Calibri Light"/>
          <w:sz w:val="22"/>
          <w:szCs w:val="22"/>
          <w:lang w:val="en-US"/>
        </w:rPr>
      </w:pPr>
      <w:r>
        <w:rPr>
          <w:rFonts w:ascii="Calibri Light" w:hAnsi="Calibri Light" w:cs="Calibri Light"/>
          <w:sz w:val="22"/>
          <w:szCs w:val="22"/>
          <w:lang w:val="en-US"/>
        </w:rPr>
        <w:t xml:space="preserve">Also, how do we elevate this knowledge into these conversations? Those who understand or hold it do not have a seat at the table where decisions are being made. </w:t>
      </w:r>
      <w:commentRangeStart w:id="20"/>
      <w:r>
        <w:rPr>
          <w:rFonts w:ascii="Calibri Light" w:hAnsi="Calibri Light" w:cs="Calibri Light"/>
          <w:sz w:val="22"/>
          <w:szCs w:val="22"/>
          <w:lang w:val="en-US"/>
        </w:rPr>
        <w:t>Ms</w:t>
      </w:r>
      <w:commentRangeEnd w:id="20"/>
      <w:r w:rsidR="00545DE3">
        <w:rPr>
          <w:rStyle w:val="CommentReference"/>
        </w:rPr>
        <w:commentReference w:id="20"/>
      </w:r>
      <w:r>
        <w:rPr>
          <w:rFonts w:ascii="Calibri Light" w:hAnsi="Calibri Light" w:cs="Calibri Light"/>
          <w:sz w:val="22"/>
          <w:szCs w:val="22"/>
          <w:lang w:val="en-US"/>
        </w:rPr>
        <w:t>. Hogg considers how, in her view, COVID has emerged as a result of infringement into the world’</w:t>
      </w:r>
      <w:r w:rsidR="00405840">
        <w:rPr>
          <w:rFonts w:ascii="Calibri Light" w:hAnsi="Calibri Light" w:cs="Calibri Light"/>
          <w:sz w:val="22"/>
          <w:szCs w:val="22"/>
          <w:lang w:val="en-US"/>
        </w:rPr>
        <w:t>s wild areas.</w:t>
      </w:r>
    </w:p>
    <w:sectPr w:rsidR="004F539B" w:rsidRPr="00BB08F2"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im Geheb" w:date="2020-10-22T14:56:00Z" w:initials="KG">
    <w:p w14:paraId="4DA8F766" w14:textId="77777777" w:rsidR="00532DFF" w:rsidRDefault="00532DFF">
      <w:pPr>
        <w:pStyle w:val="CommentText"/>
      </w:pPr>
      <w:r>
        <w:rPr>
          <w:rStyle w:val="CommentReference"/>
        </w:rPr>
        <w:annotationRef/>
      </w:r>
      <w:r>
        <w:t>Did you catch the real name of ‘Apple’ and what her role was?</w:t>
      </w:r>
    </w:p>
  </w:comment>
  <w:comment w:id="1" w:author="Klomjit Chandrapanya" w:date="2020-11-02T01:06:00Z" w:initials="KC">
    <w:p w14:paraId="6627E516" w14:textId="40BFED81" w:rsidR="004D24FC" w:rsidRPr="004D24FC" w:rsidRDefault="004D24FC" w:rsidP="004D24FC">
      <w:pPr>
        <w:pStyle w:val="Heading1"/>
        <w:spacing w:before="0" w:beforeAutospacing="0" w:after="0" w:afterAutospacing="0"/>
        <w:jc w:val="center"/>
        <w:rPr>
          <w:rFonts w:ascii="Arial" w:hAnsi="Arial" w:cs="Arial"/>
          <w:b w:val="0"/>
          <w:bCs w:val="0"/>
          <w:color w:val="050505"/>
          <w:lang w:val="en-US"/>
        </w:rPr>
      </w:pPr>
      <w:r>
        <w:rPr>
          <w:rStyle w:val="CommentReference"/>
        </w:rPr>
        <w:annotationRef/>
      </w:r>
      <w:r>
        <w:rPr>
          <w:rFonts w:ascii="Arial" w:hAnsi="Arial" w:cs="Arial"/>
          <w:b w:val="0"/>
          <w:bCs w:val="0"/>
          <w:color w:val="050505"/>
          <w:lang w:val="en-US"/>
        </w:rPr>
        <w:t xml:space="preserve">Her name is </w:t>
      </w:r>
      <w:r w:rsidRPr="004D24FC">
        <w:rPr>
          <w:rFonts w:ascii="Arial" w:hAnsi="Arial" w:cs="Arial"/>
          <w:b w:val="0"/>
          <w:bCs w:val="0"/>
          <w:color w:val="050505"/>
        </w:rPr>
        <w:t>Pornpun Pinweha</w:t>
      </w:r>
      <w:r w:rsidR="00C771E8">
        <w:rPr>
          <w:rFonts w:ascii="Arial" w:hAnsi="Arial" w:cs="Arial"/>
          <w:b w:val="0"/>
          <w:bCs w:val="0"/>
          <w:color w:val="050505"/>
          <w:lang w:val="en-US"/>
        </w:rPr>
        <w:t xml:space="preserve">, </w:t>
      </w:r>
      <w:r w:rsidR="00C771E8" w:rsidRPr="00C771E8">
        <w:rPr>
          <w:rFonts w:ascii="Arial" w:hAnsi="Arial" w:cs="Arial"/>
          <w:b w:val="0"/>
          <w:bCs w:val="0"/>
          <w:color w:val="050505"/>
          <w:lang w:val="en-US"/>
        </w:rPr>
        <w:t xml:space="preserve">Regional Program Development Specialist </w:t>
      </w:r>
    </w:p>
    <w:p w14:paraId="238C5F73" w14:textId="77777777" w:rsidR="004D24FC" w:rsidRDefault="004D24FC">
      <w:pPr>
        <w:pStyle w:val="CommentText"/>
      </w:pPr>
    </w:p>
  </w:comment>
  <w:comment w:id="2" w:author="Klomjit Chandrapanya" w:date="2020-11-10T15:36:00Z" w:initials="KC">
    <w:p w14:paraId="136DCE44" w14:textId="1999F11D" w:rsidR="00D34FA9" w:rsidRDefault="00D34FA9">
      <w:pPr>
        <w:pStyle w:val="CommentText"/>
      </w:pPr>
      <w:r>
        <w:rPr>
          <w:rStyle w:val="CommentReference"/>
        </w:rPr>
        <w:annotationRef/>
      </w:r>
      <w:r>
        <w:t>“REO (Regional Environment Office) at USAID RDMA (Regional Development Mission for Asia) works on transboundary issues…”  (because USAID also has country programs handled by environment teams for national level support).</w:t>
      </w:r>
    </w:p>
  </w:comment>
  <w:comment w:id="7" w:author="Klomjit Chandrapanya" w:date="2020-11-10T15:46:00Z" w:initials="KC">
    <w:p w14:paraId="54B86464" w14:textId="1A5F0A48" w:rsidR="00B839FB" w:rsidRDefault="00B839FB">
      <w:pPr>
        <w:pStyle w:val="CommentText"/>
      </w:pPr>
      <w:r>
        <w:rPr>
          <w:rStyle w:val="CommentReference"/>
        </w:rPr>
        <w:annotationRef/>
      </w:r>
      <w:r>
        <w:t>It’s aimed at CSOs, governments tto help them understand the impacts of infrastructure development in particular areas to help them decide what would be needed and considere environmental and social impacts.</w:t>
      </w:r>
    </w:p>
  </w:comment>
  <w:comment w:id="10" w:author="Klomjit Chandrapanya" w:date="2020-11-10T15:54:00Z" w:initials="KC">
    <w:p w14:paraId="66083C4D" w14:textId="32B843E6" w:rsidR="007E0F5B" w:rsidRDefault="007E0F5B">
      <w:pPr>
        <w:pStyle w:val="CommentText"/>
      </w:pPr>
      <w:r>
        <w:rPr>
          <w:rStyle w:val="CommentReference"/>
        </w:rPr>
        <w:annotationRef/>
      </w:r>
      <w:r>
        <w:t>“Honestly,it depends on the funds received which are earmarked for a specific typee of activity”.</w:t>
      </w:r>
    </w:p>
  </w:comment>
  <w:comment w:id="11" w:author="Klomjit Chandrapanya" w:date="2020-11-10T15:57:00Z" w:initials="KC">
    <w:p w14:paraId="6211ADC9" w14:textId="69EBCFF7" w:rsidR="007E0F5B" w:rsidRDefault="007E0F5B">
      <w:pPr>
        <w:pStyle w:val="CommentText"/>
      </w:pPr>
      <w:r>
        <w:rPr>
          <w:rStyle w:val="CommentReference"/>
        </w:rPr>
        <w:annotationRef/>
      </w:r>
      <w:r>
        <w:t>They do have a whole-of-government approach. She gave samples of what some agencies are doing i.e. Dept of Interior, the US Army Corps of Engineer.</w:t>
      </w:r>
    </w:p>
  </w:comment>
  <w:comment w:id="14" w:author="Klomjit Chandrapanya" w:date="2020-11-10T16:10:00Z" w:initials="KC">
    <w:p w14:paraId="0AD924F2" w14:textId="35BCF628" w:rsidR="00B335E8" w:rsidRDefault="00B335E8">
      <w:pPr>
        <w:pStyle w:val="CommentText"/>
      </w:pPr>
      <w:r>
        <w:rPr>
          <w:rStyle w:val="CommentReference"/>
        </w:rPr>
        <w:annotationRef/>
      </w:r>
      <w:r>
        <w:t>“We have to push out the time horizon so they could see how it impacts changes that could lead to all kinds of security issues”.</w:t>
      </w:r>
    </w:p>
  </w:comment>
  <w:comment w:id="15" w:author="Klomjit Chandrapanya" w:date="2020-11-10T16:14:00Z" w:initials="KC">
    <w:p w14:paraId="7F3924EA" w14:textId="2EF56A33" w:rsidR="001A28D7" w:rsidRDefault="001A28D7">
      <w:pPr>
        <w:pStyle w:val="CommentText"/>
      </w:pPr>
      <w:r>
        <w:rPr>
          <w:rStyle w:val="CommentReference"/>
        </w:rPr>
        <w:annotationRef/>
      </w:r>
      <w:r>
        <w:t xml:space="preserve">“can’t tell Cambodia – no, don’t do hydropower </w:t>
      </w:r>
      <w:r w:rsidR="00A044E6">
        <w:t xml:space="preserve">– and force them to stay at the level their at”. </w:t>
      </w:r>
    </w:p>
  </w:comment>
  <w:comment w:id="16" w:author="Klomjit Chandrapanya" w:date="2020-11-10T16:19:00Z" w:initials="KC">
    <w:p w14:paraId="72D7C7A0" w14:textId="617559CB" w:rsidR="00582C83" w:rsidRDefault="00582C83">
      <w:pPr>
        <w:pStyle w:val="CommentText"/>
      </w:pPr>
      <w:r>
        <w:rPr>
          <w:rStyle w:val="CommentReference"/>
        </w:rPr>
        <w:annotationRef/>
      </w:r>
      <w:r>
        <w:t>“The same factor could promote cooperation or prevent cooperation”</w:t>
      </w:r>
    </w:p>
  </w:comment>
  <w:comment w:id="17" w:author="Klomjit Chandrapanya" w:date="2020-11-10T16:24:00Z" w:initials="KC">
    <w:p w14:paraId="6A153F41" w14:textId="5625C298" w:rsidR="009739CB" w:rsidRDefault="009739CB">
      <w:pPr>
        <w:pStyle w:val="CommentText"/>
      </w:pPr>
      <w:r>
        <w:rPr>
          <w:rStyle w:val="CommentReference"/>
        </w:rPr>
        <w:annotationRef/>
      </w:r>
      <w:r>
        <w:t>“Flagging the private sector because it is not often thought how to harness</w:t>
      </w:r>
      <w:r w:rsidR="000673F5">
        <w:t xml:space="preserve"> them for their regional perspectives”.</w:t>
      </w:r>
    </w:p>
  </w:comment>
  <w:comment w:id="20" w:author="Klomjit Chandrapanya" w:date="2020-11-10T16:29:00Z" w:initials="KC">
    <w:p w14:paraId="2A4EF6A2" w14:textId="747FDCD4" w:rsidR="00545DE3" w:rsidRDefault="00545DE3">
      <w:pPr>
        <w:pStyle w:val="CommentText"/>
      </w:pPr>
      <w:r>
        <w:rPr>
          <w:rStyle w:val="CommentReference"/>
        </w:rPr>
        <w:annotationRef/>
      </w:r>
      <w:r>
        <w:t>There are many case studies in other countries that have led to conflicts. We need to bring this knowledge/these cases that show consequences (of unsustainable uses of natural resources).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A8F766" w15:done="0"/>
  <w15:commentEx w15:paraId="238C5F73" w15:paraIdParent="4DA8F766" w15:done="0"/>
  <w15:commentEx w15:paraId="136DCE44" w15:done="0"/>
  <w15:commentEx w15:paraId="54B86464" w15:done="0"/>
  <w15:commentEx w15:paraId="66083C4D" w15:done="0"/>
  <w15:commentEx w15:paraId="6211ADC9" w15:done="0"/>
  <w15:commentEx w15:paraId="0AD924F2" w15:done="0"/>
  <w15:commentEx w15:paraId="7F3924EA" w15:done="0"/>
  <w15:commentEx w15:paraId="72D7C7A0" w15:done="0"/>
  <w15:commentEx w15:paraId="6A153F41" w15:done="0"/>
  <w15:commentEx w15:paraId="2A4EF6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D9FD" w16cex:dateUtc="2020-11-01T18:06:00Z"/>
  <w16cex:commentExtensible w16cex:durableId="2355321A" w16cex:dateUtc="2020-11-10T08:36:00Z"/>
  <w16cex:commentExtensible w16cex:durableId="2355343E" w16cex:dateUtc="2020-11-10T08:46:00Z"/>
  <w16cex:commentExtensible w16cex:durableId="2355362A" w16cex:dateUtc="2020-11-10T08:54:00Z"/>
  <w16cex:commentExtensible w16cex:durableId="235536EA" w16cex:dateUtc="2020-11-10T08:57:00Z"/>
  <w16cex:commentExtensible w16cex:durableId="235539DD" w16cex:dateUtc="2020-11-10T09:10:00Z"/>
  <w16cex:commentExtensible w16cex:durableId="23553AF1" w16cex:dateUtc="2020-11-10T09:14:00Z"/>
  <w16cex:commentExtensible w16cex:durableId="23553C20" w16cex:dateUtc="2020-11-10T09:19:00Z"/>
  <w16cex:commentExtensible w16cex:durableId="23553D3E" w16cex:dateUtc="2020-11-10T09:24:00Z"/>
  <w16cex:commentExtensible w16cex:durableId="23553E69" w16cex:dateUtc="2020-11-10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A8F766" w16cid:durableId="2349D7F8"/>
  <w16cid:commentId w16cid:paraId="238C5F73" w16cid:durableId="2349D9FD"/>
  <w16cid:commentId w16cid:paraId="136DCE44" w16cid:durableId="2355321A"/>
  <w16cid:commentId w16cid:paraId="54B86464" w16cid:durableId="2355343E"/>
  <w16cid:commentId w16cid:paraId="66083C4D" w16cid:durableId="2355362A"/>
  <w16cid:commentId w16cid:paraId="6211ADC9" w16cid:durableId="235536EA"/>
  <w16cid:commentId w16cid:paraId="0AD924F2" w16cid:durableId="235539DD"/>
  <w16cid:commentId w16cid:paraId="7F3924EA" w16cid:durableId="23553AF1"/>
  <w16cid:commentId w16cid:paraId="72D7C7A0" w16cid:durableId="23553C20"/>
  <w16cid:commentId w16cid:paraId="6A153F41" w16cid:durableId="23553D3E"/>
  <w16cid:commentId w16cid:paraId="2A4EF6A2" w16cid:durableId="23553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9D521" w14:textId="77777777" w:rsidR="00DF7908" w:rsidRDefault="00DF7908" w:rsidP="00023D8D">
      <w:r>
        <w:separator/>
      </w:r>
    </w:p>
  </w:endnote>
  <w:endnote w:type="continuationSeparator" w:id="0">
    <w:p w14:paraId="75951986" w14:textId="77777777" w:rsidR="00DF7908" w:rsidRDefault="00DF7908"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19A95" w14:textId="77777777" w:rsidR="00DF7908" w:rsidRDefault="00DF7908" w:rsidP="00023D8D">
      <w:r>
        <w:separator/>
      </w:r>
    </w:p>
  </w:footnote>
  <w:footnote w:type="continuationSeparator" w:id="0">
    <w:p w14:paraId="206DF774" w14:textId="77777777" w:rsidR="00DF7908" w:rsidRDefault="00DF7908"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23D8D"/>
    <w:rsid w:val="00030438"/>
    <w:rsid w:val="00052991"/>
    <w:rsid w:val="000673F5"/>
    <w:rsid w:val="0008199F"/>
    <w:rsid w:val="000A5201"/>
    <w:rsid w:val="000D13B2"/>
    <w:rsid w:val="000D325E"/>
    <w:rsid w:val="000D6BF6"/>
    <w:rsid w:val="000F66ED"/>
    <w:rsid w:val="00110CE9"/>
    <w:rsid w:val="00126E0C"/>
    <w:rsid w:val="00131325"/>
    <w:rsid w:val="00133BA4"/>
    <w:rsid w:val="00170A89"/>
    <w:rsid w:val="00195F01"/>
    <w:rsid w:val="001A28D7"/>
    <w:rsid w:val="001B0D27"/>
    <w:rsid w:val="001B752B"/>
    <w:rsid w:val="001D75FB"/>
    <w:rsid w:val="001F3263"/>
    <w:rsid w:val="00254E61"/>
    <w:rsid w:val="00281BA5"/>
    <w:rsid w:val="002843A9"/>
    <w:rsid w:val="00292867"/>
    <w:rsid w:val="002956F9"/>
    <w:rsid w:val="002A15C4"/>
    <w:rsid w:val="002A5686"/>
    <w:rsid w:val="002B47AF"/>
    <w:rsid w:val="002C0711"/>
    <w:rsid w:val="002D1A4D"/>
    <w:rsid w:val="002E5684"/>
    <w:rsid w:val="003159CA"/>
    <w:rsid w:val="00381BB3"/>
    <w:rsid w:val="003901FA"/>
    <w:rsid w:val="0039725C"/>
    <w:rsid w:val="003A68EE"/>
    <w:rsid w:val="003D7226"/>
    <w:rsid w:val="003E5F21"/>
    <w:rsid w:val="003F4F78"/>
    <w:rsid w:val="00405840"/>
    <w:rsid w:val="0041507E"/>
    <w:rsid w:val="00420034"/>
    <w:rsid w:val="004216AD"/>
    <w:rsid w:val="00433749"/>
    <w:rsid w:val="00445407"/>
    <w:rsid w:val="00452F81"/>
    <w:rsid w:val="00455E1C"/>
    <w:rsid w:val="00473148"/>
    <w:rsid w:val="004754C3"/>
    <w:rsid w:val="00480D05"/>
    <w:rsid w:val="00494501"/>
    <w:rsid w:val="004973BB"/>
    <w:rsid w:val="004C4929"/>
    <w:rsid w:val="004D24FC"/>
    <w:rsid w:val="004F539B"/>
    <w:rsid w:val="005225AC"/>
    <w:rsid w:val="0053152E"/>
    <w:rsid w:val="00532DFF"/>
    <w:rsid w:val="00537058"/>
    <w:rsid w:val="00545DE3"/>
    <w:rsid w:val="00565791"/>
    <w:rsid w:val="00573FE8"/>
    <w:rsid w:val="00582C83"/>
    <w:rsid w:val="00583776"/>
    <w:rsid w:val="00595A74"/>
    <w:rsid w:val="005B3C7A"/>
    <w:rsid w:val="005C0E80"/>
    <w:rsid w:val="005D6831"/>
    <w:rsid w:val="00604F82"/>
    <w:rsid w:val="00614C8A"/>
    <w:rsid w:val="006432AC"/>
    <w:rsid w:val="0066469A"/>
    <w:rsid w:val="00672510"/>
    <w:rsid w:val="00697D5A"/>
    <w:rsid w:val="006D52E5"/>
    <w:rsid w:val="006D6B4F"/>
    <w:rsid w:val="006F59D2"/>
    <w:rsid w:val="00706082"/>
    <w:rsid w:val="00736E4B"/>
    <w:rsid w:val="00743A5D"/>
    <w:rsid w:val="00744E56"/>
    <w:rsid w:val="00760A91"/>
    <w:rsid w:val="00772D31"/>
    <w:rsid w:val="007877A4"/>
    <w:rsid w:val="007A3A76"/>
    <w:rsid w:val="007A45E5"/>
    <w:rsid w:val="007A7427"/>
    <w:rsid w:val="007C4A9A"/>
    <w:rsid w:val="007C7611"/>
    <w:rsid w:val="007E0F5B"/>
    <w:rsid w:val="007E5F9C"/>
    <w:rsid w:val="00822F48"/>
    <w:rsid w:val="00850ED5"/>
    <w:rsid w:val="008655A1"/>
    <w:rsid w:val="00865C56"/>
    <w:rsid w:val="008937A0"/>
    <w:rsid w:val="008A02D4"/>
    <w:rsid w:val="008B3070"/>
    <w:rsid w:val="008C6028"/>
    <w:rsid w:val="008E69AC"/>
    <w:rsid w:val="008F59AF"/>
    <w:rsid w:val="00910C30"/>
    <w:rsid w:val="00922677"/>
    <w:rsid w:val="00926650"/>
    <w:rsid w:val="0093267F"/>
    <w:rsid w:val="009334E2"/>
    <w:rsid w:val="00936588"/>
    <w:rsid w:val="00937F28"/>
    <w:rsid w:val="00944A31"/>
    <w:rsid w:val="00957BB3"/>
    <w:rsid w:val="00970F12"/>
    <w:rsid w:val="009721F9"/>
    <w:rsid w:val="009723D6"/>
    <w:rsid w:val="009739CB"/>
    <w:rsid w:val="009739E1"/>
    <w:rsid w:val="00980BB2"/>
    <w:rsid w:val="009920C6"/>
    <w:rsid w:val="0099779A"/>
    <w:rsid w:val="00997A7D"/>
    <w:rsid w:val="009A04D2"/>
    <w:rsid w:val="009A0BBF"/>
    <w:rsid w:val="009A10F3"/>
    <w:rsid w:val="009D11D8"/>
    <w:rsid w:val="00A044E6"/>
    <w:rsid w:val="00A10EE0"/>
    <w:rsid w:val="00A1689C"/>
    <w:rsid w:val="00A16B37"/>
    <w:rsid w:val="00A16CF9"/>
    <w:rsid w:val="00A55DD4"/>
    <w:rsid w:val="00A62E74"/>
    <w:rsid w:val="00A71007"/>
    <w:rsid w:val="00A767A4"/>
    <w:rsid w:val="00A966E7"/>
    <w:rsid w:val="00AA157B"/>
    <w:rsid w:val="00AB4674"/>
    <w:rsid w:val="00AD0900"/>
    <w:rsid w:val="00AD59BE"/>
    <w:rsid w:val="00AE272B"/>
    <w:rsid w:val="00AE767E"/>
    <w:rsid w:val="00AF4CC6"/>
    <w:rsid w:val="00B14722"/>
    <w:rsid w:val="00B335E8"/>
    <w:rsid w:val="00B72F4E"/>
    <w:rsid w:val="00B839FB"/>
    <w:rsid w:val="00B923C7"/>
    <w:rsid w:val="00B93EC5"/>
    <w:rsid w:val="00BB08F2"/>
    <w:rsid w:val="00BB70D4"/>
    <w:rsid w:val="00C20FF2"/>
    <w:rsid w:val="00C255F5"/>
    <w:rsid w:val="00C25C21"/>
    <w:rsid w:val="00C33944"/>
    <w:rsid w:val="00C40202"/>
    <w:rsid w:val="00C508A7"/>
    <w:rsid w:val="00C511EC"/>
    <w:rsid w:val="00C6515E"/>
    <w:rsid w:val="00C771E8"/>
    <w:rsid w:val="00C77295"/>
    <w:rsid w:val="00C83FEB"/>
    <w:rsid w:val="00CD6BC3"/>
    <w:rsid w:val="00CE5A29"/>
    <w:rsid w:val="00D244D0"/>
    <w:rsid w:val="00D24774"/>
    <w:rsid w:val="00D34FA9"/>
    <w:rsid w:val="00D73596"/>
    <w:rsid w:val="00D82D33"/>
    <w:rsid w:val="00DD73DE"/>
    <w:rsid w:val="00DF7908"/>
    <w:rsid w:val="00E212AE"/>
    <w:rsid w:val="00E3395C"/>
    <w:rsid w:val="00E72FE0"/>
    <w:rsid w:val="00E84F20"/>
    <w:rsid w:val="00EA03C4"/>
    <w:rsid w:val="00EA6F6F"/>
    <w:rsid w:val="00EB7AA4"/>
    <w:rsid w:val="00EC2DFB"/>
    <w:rsid w:val="00EE7803"/>
    <w:rsid w:val="00F07DD5"/>
    <w:rsid w:val="00F26276"/>
    <w:rsid w:val="00F6274E"/>
    <w:rsid w:val="00F77A1D"/>
    <w:rsid w:val="00F82767"/>
    <w:rsid w:val="00FA6227"/>
    <w:rsid w:val="00FA7F00"/>
    <w:rsid w:val="00FB081D"/>
    <w:rsid w:val="00FD4866"/>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F827"/>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24FC"/>
    <w:pPr>
      <w:spacing w:before="100" w:beforeAutospacing="1" w:after="100" w:afterAutospacing="1"/>
      <w:outlineLvl w:val="0"/>
    </w:pPr>
    <w:rPr>
      <w:rFonts w:ascii="Times New Roman" w:eastAsia="Times New Roman" w:hAnsi="Times New Roman" w:cs="Times New Roman"/>
      <w:b/>
      <w:bCs/>
      <w:kern w:val="36"/>
      <w:sz w:val="48"/>
      <w:szCs w:val="48"/>
      <w:lang w:val="en-TH"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style>
  <w:style w:type="character" w:customStyle="1" w:styleId="Heading1Char">
    <w:name w:val="Heading 1 Char"/>
    <w:basedOn w:val="DefaultParagraphFont"/>
    <w:link w:val="Heading1"/>
    <w:uiPriority w:val="9"/>
    <w:rsid w:val="004D24FC"/>
    <w:rPr>
      <w:rFonts w:ascii="Times New Roman" w:eastAsia="Times New Roman" w:hAnsi="Times New Roman" w:cs="Times New Roman"/>
      <w:b/>
      <w:bCs/>
      <w:kern w:val="36"/>
      <w:sz w:val="48"/>
      <w:szCs w:val="48"/>
      <w:lang w:val="en-TH"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1234468446">
      <w:bodyDiv w:val="1"/>
      <w:marLeft w:val="0"/>
      <w:marRight w:val="0"/>
      <w:marTop w:val="0"/>
      <w:marBottom w:val="0"/>
      <w:divBdr>
        <w:top w:val="none" w:sz="0" w:space="0" w:color="auto"/>
        <w:left w:val="none" w:sz="0" w:space="0" w:color="auto"/>
        <w:bottom w:val="none" w:sz="0" w:space="0" w:color="auto"/>
        <w:right w:val="none" w:sz="0" w:space="0" w:color="auto"/>
      </w:divBdr>
    </w:div>
    <w:div w:id="1234848982">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11</cp:revision>
  <dcterms:created xsi:type="dcterms:W3CDTF">2020-11-01T18:07:00Z</dcterms:created>
  <dcterms:modified xsi:type="dcterms:W3CDTF">2020-11-11T03:36:00Z</dcterms:modified>
</cp:coreProperties>
</file>