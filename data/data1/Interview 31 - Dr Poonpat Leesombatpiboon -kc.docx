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3E85"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2D656948" w14:textId="77777777" w:rsidR="00C255F5" w:rsidRPr="00B25D21" w:rsidRDefault="00C255F5">
      <w:pPr>
        <w:rPr>
          <w:rFonts w:ascii="Calibri Light" w:hAnsi="Calibri Light" w:cs="Calibri Light"/>
          <w:lang w:val="en-GB"/>
        </w:rPr>
      </w:pPr>
    </w:p>
    <w:p w14:paraId="2684B764" w14:textId="3BC7D0FC" w:rsidR="00B37A4E" w:rsidRPr="00CA2B20" w:rsidRDefault="00C255F5" w:rsidP="00B37A4E">
      <w:pPr>
        <w:rPr>
          <w:rFonts w:ascii="Calibri Light" w:hAnsi="Calibri Light" w:cs="Calibri Light"/>
          <w:b/>
          <w:i/>
          <w:sz w:val="22"/>
          <w:szCs w:val="22"/>
        </w:rPr>
      </w:pPr>
      <w:r w:rsidRPr="00B25D21">
        <w:rPr>
          <w:rFonts w:ascii="Calibri Light" w:hAnsi="Calibri Light" w:cs="Calibri Light"/>
          <w:b/>
          <w:i/>
          <w:sz w:val="22"/>
          <w:szCs w:val="22"/>
          <w:lang w:val="en-GB"/>
        </w:rPr>
        <w:t xml:space="preserve">Interview with </w:t>
      </w:r>
      <w:r w:rsidR="008E6F27">
        <w:rPr>
          <w:rFonts w:ascii="Calibri Light" w:hAnsi="Calibri Light" w:cs="Calibri Light"/>
          <w:b/>
          <w:i/>
          <w:sz w:val="22"/>
          <w:szCs w:val="22"/>
          <w:lang w:val="en-GB"/>
        </w:rPr>
        <w:t>Dr</w:t>
      </w:r>
      <w:r w:rsidR="002A32F9">
        <w:rPr>
          <w:rFonts w:ascii="Calibri Light" w:hAnsi="Calibri Light" w:cs="Calibri Light"/>
          <w:b/>
          <w:i/>
          <w:sz w:val="22"/>
          <w:szCs w:val="22"/>
          <w:lang w:val="en-GB"/>
        </w:rPr>
        <w:t xml:space="preserve"> POONPAT Leesombatpiboon, Executive Director, International Affairs Division, Office of the Permanent Secretary, Ministry of Energy (Bangkok)</w:t>
      </w:r>
      <w:r w:rsidR="00C218CC">
        <w:rPr>
          <w:rFonts w:ascii="Calibri Light" w:hAnsi="Calibri Light" w:cs="Calibri Light"/>
          <w:b/>
          <w:i/>
          <w:sz w:val="22"/>
          <w:szCs w:val="22"/>
          <w:lang w:val="en-GB"/>
        </w:rPr>
        <w:t xml:space="preserve">, </w:t>
      </w:r>
      <w:r w:rsidR="00C218CC">
        <w:rPr>
          <w:rFonts w:ascii="Calibri Light" w:hAnsi="Calibri Light" w:cs="Calibri Light"/>
          <w:b/>
          <w:bCs/>
          <w:i/>
          <w:sz w:val="22"/>
          <w:szCs w:val="22"/>
          <w:lang w:val="en-GB"/>
        </w:rPr>
        <w:t>November 6</w:t>
      </w:r>
      <w:r w:rsidR="00B37A4E" w:rsidRPr="00B25D21">
        <w:rPr>
          <w:rFonts w:ascii="Calibri Light" w:hAnsi="Calibri Light" w:cs="Calibri Light"/>
          <w:b/>
          <w:bCs/>
          <w:i/>
          <w:sz w:val="22"/>
          <w:szCs w:val="22"/>
          <w:lang w:val="en-GB"/>
        </w:rPr>
        <w:t>, 2020.</w:t>
      </w:r>
    </w:p>
    <w:p w14:paraId="4C7C2EB3" w14:textId="77777777" w:rsidR="00C255F5" w:rsidRPr="00B25D21" w:rsidRDefault="00C255F5">
      <w:pPr>
        <w:rPr>
          <w:rFonts w:ascii="Calibri Light" w:hAnsi="Calibri Light" w:cs="Calibri Light"/>
          <w:sz w:val="22"/>
          <w:szCs w:val="22"/>
          <w:lang w:val="en-GB"/>
        </w:rPr>
      </w:pPr>
    </w:p>
    <w:p w14:paraId="53186BC8" w14:textId="2259367F"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r w:rsidR="002A32F9">
        <w:rPr>
          <w:rFonts w:ascii="Calibri Light" w:hAnsi="Calibri Light" w:cs="Calibri Light"/>
          <w:sz w:val="22"/>
          <w:szCs w:val="22"/>
          <w:lang w:val="en-GB"/>
        </w:rPr>
        <w:t>The request to record this interview was declined.</w:t>
      </w:r>
    </w:p>
    <w:p w14:paraId="6AEBC0EE" w14:textId="77777777" w:rsidR="002D1A4D" w:rsidRPr="00B25D21" w:rsidRDefault="002D1A4D">
      <w:pPr>
        <w:rPr>
          <w:rFonts w:ascii="Calibri Light" w:hAnsi="Calibri Light" w:cs="Calibri Light"/>
          <w:sz w:val="22"/>
          <w:szCs w:val="22"/>
          <w:lang w:val="en-GB"/>
        </w:rPr>
      </w:pPr>
    </w:p>
    <w:p w14:paraId="71554C2A" w14:textId="05F3BE0C"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8E6F27">
        <w:rPr>
          <w:rFonts w:ascii="Calibri Light" w:hAnsi="Calibri Light" w:cs="Calibri Light"/>
          <w:sz w:val="22"/>
          <w:szCs w:val="22"/>
          <w:lang w:val="en-GB"/>
        </w:rPr>
        <w:t>Klomjit Chandrapanya</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summarised the World Bank’s (WB)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8E6F27">
        <w:rPr>
          <w:rFonts w:ascii="Calibri Light" w:hAnsi="Calibri Light" w:cs="Calibri Light"/>
          <w:sz w:val="22"/>
          <w:szCs w:val="22"/>
          <w:lang w:val="en-GB"/>
        </w:rPr>
        <w:t>Sh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7057E210" w14:textId="77777777" w:rsidR="009721F9" w:rsidRPr="00B25D21" w:rsidRDefault="009721F9">
      <w:pPr>
        <w:rPr>
          <w:rFonts w:ascii="Calibri Light" w:hAnsi="Calibri Light" w:cs="Calibri Light"/>
          <w:sz w:val="22"/>
          <w:szCs w:val="22"/>
          <w:lang w:val="en-GB"/>
        </w:rPr>
      </w:pPr>
    </w:p>
    <w:p w14:paraId="768874EC"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6BFA7E56" w14:textId="77777777" w:rsidR="00B37A4E" w:rsidRPr="00B25D21" w:rsidRDefault="00B37A4E" w:rsidP="002D1A4D">
      <w:pPr>
        <w:rPr>
          <w:rFonts w:ascii="Calibri Light" w:hAnsi="Calibri Light" w:cs="Calibri Light"/>
          <w:b/>
          <w:bCs/>
          <w:sz w:val="22"/>
          <w:szCs w:val="22"/>
          <w:lang w:val="en-GB"/>
        </w:rPr>
      </w:pPr>
    </w:p>
    <w:p w14:paraId="164B5016" w14:textId="2A22F6AC" w:rsidR="0055187E" w:rsidRDefault="002A32F9">
      <w:pPr>
        <w:rPr>
          <w:rFonts w:ascii="Calibri Light" w:hAnsi="Calibri Light" w:cs="Calibri Light"/>
          <w:sz w:val="22"/>
          <w:szCs w:val="22"/>
          <w:lang w:val="en-GB"/>
        </w:rPr>
      </w:pPr>
      <w:r>
        <w:rPr>
          <w:rFonts w:ascii="Calibri Light" w:hAnsi="Calibri Light" w:cs="Calibri Light"/>
          <w:sz w:val="22"/>
          <w:szCs w:val="22"/>
          <w:lang w:val="en-GB"/>
        </w:rPr>
        <w:t>The development issues are more complex now than before – especially when dealing with multiple objectives. Water supply, hydropower etc. and all of the different stakeholder groups, who have different objectives. We cannot go in one direction to meet our goals; we need to take an holistic approach.</w:t>
      </w:r>
    </w:p>
    <w:p w14:paraId="1BE7E403" w14:textId="77777777" w:rsidR="002A32F9" w:rsidRDefault="002A32F9">
      <w:pPr>
        <w:rPr>
          <w:rFonts w:ascii="Calibri Light" w:hAnsi="Calibri Light" w:cs="Calibri Light"/>
          <w:sz w:val="22"/>
          <w:szCs w:val="22"/>
          <w:lang w:val="en-GB"/>
        </w:rPr>
      </w:pPr>
    </w:p>
    <w:p w14:paraId="1A5DE513" w14:textId="50EAF76B" w:rsidR="002A32F9" w:rsidRDefault="002A32F9">
      <w:pPr>
        <w:rPr>
          <w:rFonts w:ascii="Calibri Light" w:hAnsi="Calibri Light" w:cs="Calibri Light"/>
          <w:sz w:val="22"/>
          <w:szCs w:val="22"/>
          <w:lang w:val="en-GB"/>
        </w:rPr>
      </w:pPr>
      <w:r>
        <w:rPr>
          <w:rFonts w:ascii="Calibri Light" w:hAnsi="Calibri Light" w:cs="Calibri Light"/>
          <w:sz w:val="22"/>
          <w:szCs w:val="22"/>
          <w:lang w:val="en-GB"/>
        </w:rPr>
        <w:t xml:space="preserve">The lack of understanding of stakeholders </w:t>
      </w:r>
      <w:r w:rsidR="00845A9D">
        <w:rPr>
          <w:rFonts w:ascii="Calibri Light" w:hAnsi="Calibri Light" w:cs="Calibri Light"/>
          <w:sz w:val="22"/>
          <w:szCs w:val="22"/>
          <w:lang w:val="en-GB"/>
        </w:rPr>
        <w:t>are</w:t>
      </w:r>
      <w:r>
        <w:rPr>
          <w:rFonts w:ascii="Calibri Light" w:hAnsi="Calibri Light" w:cs="Calibri Light"/>
          <w:sz w:val="22"/>
          <w:szCs w:val="22"/>
          <w:lang w:val="en-GB"/>
        </w:rPr>
        <w:t xml:space="preserve"> particular areas of focus. If you ask environmentalists, they want the protection of the river, which may then lead to antagonism; policy makers “want to bring the better life</w:t>
      </w:r>
      <w:r w:rsidR="006A2231">
        <w:rPr>
          <w:rFonts w:ascii="Calibri Light" w:hAnsi="Calibri Light" w:cs="Calibri Light"/>
          <w:sz w:val="22"/>
          <w:szCs w:val="22"/>
          <w:lang w:val="en-GB"/>
        </w:rPr>
        <w:t>” and they may not have many options available to them if they want to increase GDP. We need to balance between these for peace and development.</w:t>
      </w:r>
    </w:p>
    <w:p w14:paraId="2A40486C" w14:textId="77777777" w:rsidR="006A2231" w:rsidRDefault="006A2231">
      <w:pPr>
        <w:rPr>
          <w:rFonts w:ascii="Calibri Light" w:hAnsi="Calibri Light" w:cs="Calibri Light"/>
          <w:sz w:val="22"/>
          <w:szCs w:val="22"/>
          <w:lang w:val="en-GB"/>
        </w:rPr>
      </w:pPr>
    </w:p>
    <w:p w14:paraId="1C33C75B" w14:textId="3A4D9B6C" w:rsidR="006A2231" w:rsidRDefault="006A2231">
      <w:pPr>
        <w:rPr>
          <w:rFonts w:ascii="Calibri Light" w:hAnsi="Calibri Light" w:cs="Calibri Light"/>
          <w:sz w:val="22"/>
          <w:szCs w:val="22"/>
          <w:lang w:val="en-GB"/>
        </w:rPr>
      </w:pPr>
      <w:r>
        <w:rPr>
          <w:rFonts w:ascii="Calibri Light" w:hAnsi="Calibri Light" w:cs="Calibri Light"/>
          <w:sz w:val="22"/>
          <w:szCs w:val="22"/>
          <w:lang w:val="en-GB"/>
        </w:rPr>
        <w:t xml:space="preserve">Stakeholders may have access to different sets of information. </w:t>
      </w:r>
      <w:r w:rsidR="0035281A">
        <w:rPr>
          <w:rFonts w:ascii="Calibri Light" w:hAnsi="Calibri Light" w:cs="Calibri Light"/>
          <w:sz w:val="22"/>
          <w:szCs w:val="22"/>
          <w:lang w:val="en-GB"/>
        </w:rPr>
        <w:t>The platforms that have been set up to bring them together often result in antagonism</w:t>
      </w:r>
      <w:r w:rsidR="00845A9D">
        <w:rPr>
          <w:rFonts w:ascii="Calibri Light" w:hAnsi="Calibri Light" w:cs="Calibri Light"/>
          <w:sz w:val="22"/>
          <w:szCs w:val="22"/>
          <w:lang w:val="en-GB"/>
        </w:rPr>
        <w:t xml:space="preserve"> based on different informatio</w:t>
      </w:r>
      <w:ins w:id="0" w:author="Klomjit Chandrapanya" w:date="2020-11-13T09:52:00Z">
        <w:r w:rsidR="00A043F2">
          <w:rPr>
            <w:rFonts w:ascii="Calibri Light" w:hAnsi="Calibri Light" w:cs="Calibri Light"/>
            <w:sz w:val="22"/>
            <w:szCs w:val="22"/>
            <w:lang w:val="en-GB"/>
          </w:rPr>
          <w:t>n</w:t>
        </w:r>
      </w:ins>
      <w:r w:rsidR="0035281A">
        <w:rPr>
          <w:rFonts w:ascii="Calibri Light" w:hAnsi="Calibri Light" w:cs="Calibri Light"/>
          <w:sz w:val="22"/>
          <w:szCs w:val="22"/>
          <w:lang w:val="en-GB"/>
        </w:rPr>
        <w:t>. We need to find a peaceful way, and which institution should be responsible for this. How can the people be educated? They have to know what alternatives there are if they are to be told that they have to sacrifice something. The government needs to be committed to the people if we are to have trust. If you promise jobs, and then you do not provide this, then they will not believe you next time. This is a serious problem. But the commitment is not just for the government to provide – the people have to provide this as well. Dr Poonpat provides an example of affected people accepting a compensation package and then, later, demandi</w:t>
      </w:r>
      <w:r w:rsidR="006D4248">
        <w:rPr>
          <w:rFonts w:ascii="Calibri Light" w:hAnsi="Calibri Light" w:cs="Calibri Light"/>
          <w:sz w:val="22"/>
          <w:szCs w:val="22"/>
          <w:lang w:val="en-GB"/>
        </w:rPr>
        <w:t xml:space="preserve">ng more. This too does not, he feels, </w:t>
      </w:r>
      <w:del w:id="1" w:author="Klomjit Chandrapanya" w:date="2020-11-13T09:53:00Z">
        <w:r w:rsidR="006D4248" w:rsidDel="00A043F2">
          <w:rPr>
            <w:rFonts w:ascii="Calibri Light" w:hAnsi="Calibri Light" w:cs="Calibri Light"/>
            <w:sz w:val="22"/>
            <w:szCs w:val="22"/>
            <w:lang w:val="en-GB"/>
          </w:rPr>
          <w:delText xml:space="preserve">does not </w:delText>
        </w:r>
      </w:del>
      <w:r w:rsidR="006D4248">
        <w:rPr>
          <w:rFonts w:ascii="Calibri Light" w:hAnsi="Calibri Light" w:cs="Calibri Light"/>
          <w:sz w:val="22"/>
          <w:szCs w:val="22"/>
          <w:lang w:val="en-GB"/>
        </w:rPr>
        <w:t>result in trust.</w:t>
      </w:r>
      <w:r w:rsidR="00845A9D">
        <w:rPr>
          <w:rFonts w:ascii="Calibri Light" w:hAnsi="Calibri Light" w:cs="Calibri Light"/>
          <w:sz w:val="22"/>
          <w:szCs w:val="22"/>
          <w:lang w:val="en-GB"/>
        </w:rPr>
        <w:t xml:space="preserve"> Trust is bi-directional</w:t>
      </w:r>
    </w:p>
    <w:p w14:paraId="479B0DCB" w14:textId="77777777" w:rsidR="007B7B37" w:rsidRPr="00B25D21" w:rsidRDefault="007B7B37">
      <w:pPr>
        <w:rPr>
          <w:rFonts w:ascii="Calibri Light" w:hAnsi="Calibri Light" w:cs="Calibri Light"/>
          <w:sz w:val="22"/>
          <w:szCs w:val="22"/>
          <w:lang w:val="en-GB"/>
        </w:rPr>
      </w:pPr>
    </w:p>
    <w:p w14:paraId="481C82C4"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6499514A" w14:textId="7CC374CC" w:rsidR="00066D1B" w:rsidRDefault="00066D1B" w:rsidP="004D344E">
      <w:pPr>
        <w:rPr>
          <w:rFonts w:ascii="Calibri Light" w:hAnsi="Calibri Light" w:cs="Calibri Light"/>
          <w:sz w:val="22"/>
          <w:szCs w:val="22"/>
          <w:lang w:val="en-GB"/>
        </w:rPr>
      </w:pPr>
    </w:p>
    <w:p w14:paraId="57177F31" w14:textId="50022A64" w:rsidR="00A51F97" w:rsidRDefault="006D4248" w:rsidP="004D344E">
      <w:pPr>
        <w:rPr>
          <w:rFonts w:ascii="Calibri Light" w:hAnsi="Calibri Light" w:cs="Calibri Light"/>
          <w:sz w:val="22"/>
          <w:szCs w:val="22"/>
          <w:lang w:val="en-GB"/>
        </w:rPr>
      </w:pPr>
      <w:r>
        <w:rPr>
          <w:rFonts w:ascii="Calibri Light" w:hAnsi="Calibri Light" w:cs="Calibri Light"/>
          <w:sz w:val="22"/>
          <w:szCs w:val="22"/>
          <w:lang w:val="en-GB"/>
        </w:rPr>
        <w:t xml:space="preserve">The Mekong River is an international river. It is very important for all of the countries that share it. They must cooperate for peaceful life. But how can this be done. People </w:t>
      </w:r>
      <w:r w:rsidR="008333B5">
        <w:rPr>
          <w:rFonts w:ascii="Calibri Light" w:hAnsi="Calibri Light" w:cs="Calibri Light"/>
          <w:sz w:val="22"/>
          <w:szCs w:val="22"/>
          <w:lang w:val="en-GB"/>
        </w:rPr>
        <w:t>might not have enough information for a long-term perspective. What will sustainable development provide the countries?</w:t>
      </w:r>
      <w:r w:rsidR="009F0860">
        <w:rPr>
          <w:rFonts w:ascii="Calibri Light" w:hAnsi="Calibri Light" w:cs="Calibri Light"/>
          <w:sz w:val="22"/>
          <w:szCs w:val="22"/>
          <w:lang w:val="en-GB"/>
        </w:rPr>
        <w:t xml:space="preserve"> And</w:t>
      </w:r>
      <w:r w:rsidR="005B0BDB">
        <w:rPr>
          <w:rFonts w:ascii="Calibri Light" w:hAnsi="Calibri Light" w:cs="Calibri Light"/>
          <w:sz w:val="22"/>
          <w:szCs w:val="22"/>
          <w:lang w:val="en-GB"/>
        </w:rPr>
        <w:t xml:space="preserve"> will ensure that options are realistic and do-able for the short- and long-term benefits. Most decision-makers are responsible for their peoples’ lives and how these can be improved. Agriculture for cooperation must be done in a sustainable manner. And then water for peoples’ lives, so that they have access to good quality, clean water. And, finally, hydropower for peoples’ lives, so that they may have electricity.</w:t>
      </w:r>
    </w:p>
    <w:p w14:paraId="7255FF26" w14:textId="77777777" w:rsidR="0022392F" w:rsidRPr="00B25D21" w:rsidRDefault="0022392F" w:rsidP="004D344E">
      <w:pPr>
        <w:rPr>
          <w:rFonts w:ascii="Calibri Light" w:hAnsi="Calibri Light" w:cs="Calibri Light"/>
          <w:sz w:val="22"/>
          <w:szCs w:val="22"/>
          <w:lang w:val="en-GB"/>
        </w:rPr>
      </w:pPr>
    </w:p>
    <w:p w14:paraId="1F48F59E"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4D03828B" w14:textId="77777777" w:rsidR="00C77295" w:rsidRDefault="00C77295">
      <w:pPr>
        <w:rPr>
          <w:rFonts w:ascii="Calibri Light" w:hAnsi="Calibri Light" w:cs="Calibri Light"/>
          <w:sz w:val="22"/>
          <w:szCs w:val="22"/>
          <w:lang w:val="en-GB"/>
        </w:rPr>
      </w:pPr>
    </w:p>
    <w:p w14:paraId="34D291BC" w14:textId="4255FF5F" w:rsidR="0022392F" w:rsidRDefault="00A136DB">
      <w:pPr>
        <w:rPr>
          <w:rFonts w:ascii="Calibri Light" w:hAnsi="Calibri Light" w:cs="Calibri Light"/>
          <w:sz w:val="22"/>
          <w:szCs w:val="22"/>
          <w:lang w:val="en-GB"/>
        </w:rPr>
      </w:pPr>
      <w:r>
        <w:rPr>
          <w:rFonts w:ascii="Calibri Light" w:hAnsi="Calibri Light" w:cs="Calibri Light"/>
          <w:sz w:val="22"/>
          <w:szCs w:val="22"/>
          <w:lang w:val="en-GB"/>
        </w:rPr>
        <w:t>Dr Poonpat thought that the MRC’</w:t>
      </w:r>
      <w:r w:rsidR="00C0621B">
        <w:rPr>
          <w:rFonts w:ascii="Calibri Light" w:hAnsi="Calibri Light" w:cs="Calibri Light"/>
          <w:sz w:val="22"/>
          <w:szCs w:val="22"/>
          <w:lang w:val="en-GB"/>
        </w:rPr>
        <w:t>s proc</w:t>
      </w:r>
      <w:r>
        <w:rPr>
          <w:rFonts w:ascii="Calibri Light" w:hAnsi="Calibri Light" w:cs="Calibri Light"/>
          <w:sz w:val="22"/>
          <w:szCs w:val="22"/>
          <w:lang w:val="en-GB"/>
        </w:rPr>
        <w:t>edures were an example of this.</w:t>
      </w:r>
      <w:r w:rsidR="00C0621B">
        <w:rPr>
          <w:rFonts w:ascii="Calibri Light" w:hAnsi="Calibri Light" w:cs="Calibri Light"/>
          <w:sz w:val="22"/>
          <w:szCs w:val="22"/>
          <w:lang w:val="en-GB"/>
        </w:rPr>
        <w:t xml:space="preserve"> Each of the member countries has to follow these.</w:t>
      </w:r>
    </w:p>
    <w:p w14:paraId="7832B11B" w14:textId="77777777" w:rsidR="00C0621B" w:rsidRDefault="00C0621B">
      <w:pPr>
        <w:rPr>
          <w:rFonts w:ascii="Calibri Light" w:hAnsi="Calibri Light" w:cs="Calibri Light"/>
          <w:sz w:val="22"/>
          <w:szCs w:val="22"/>
          <w:lang w:val="en-GB"/>
        </w:rPr>
      </w:pPr>
    </w:p>
    <w:p w14:paraId="4BC15198" w14:textId="0979DE56" w:rsidR="00C0621B" w:rsidRDefault="00C0621B">
      <w:pPr>
        <w:rPr>
          <w:rFonts w:ascii="Calibri Light" w:hAnsi="Calibri Light" w:cs="Calibri Light"/>
          <w:sz w:val="22"/>
          <w:szCs w:val="22"/>
          <w:lang w:val="en-GB"/>
        </w:rPr>
      </w:pPr>
      <w:r>
        <w:rPr>
          <w:rFonts w:ascii="Calibri Light" w:hAnsi="Calibri Light" w:cs="Calibri Light"/>
          <w:sz w:val="22"/>
          <w:szCs w:val="22"/>
          <w:lang w:val="en-GB"/>
        </w:rPr>
        <w:t>He discusses the regional power trading initiative under the GMS, to support power trading across the region. This can create ‘true development impact’</w:t>
      </w:r>
      <w:r w:rsidR="004736F5">
        <w:rPr>
          <w:rFonts w:ascii="Calibri Light" w:hAnsi="Calibri Light" w:cs="Calibri Light"/>
          <w:sz w:val="22"/>
          <w:szCs w:val="22"/>
          <w:lang w:val="en-GB"/>
        </w:rPr>
        <w:t xml:space="preserve"> that can create more benefits</w:t>
      </w:r>
      <w:r>
        <w:rPr>
          <w:rFonts w:ascii="Calibri Light" w:hAnsi="Calibri Light" w:cs="Calibri Light"/>
          <w:sz w:val="22"/>
          <w:szCs w:val="22"/>
          <w:lang w:val="en-GB"/>
        </w:rPr>
        <w:t xml:space="preserve">. Thailand is connecting with Laos, China and Myanmar, he says. </w:t>
      </w:r>
    </w:p>
    <w:p w14:paraId="23532FFB" w14:textId="77777777" w:rsidR="004736F5" w:rsidRDefault="004736F5">
      <w:pPr>
        <w:rPr>
          <w:rFonts w:ascii="Calibri Light" w:hAnsi="Calibri Light" w:cs="Calibri Light"/>
          <w:sz w:val="22"/>
          <w:szCs w:val="22"/>
          <w:lang w:val="en-GB"/>
        </w:rPr>
      </w:pPr>
    </w:p>
    <w:p w14:paraId="49648680" w14:textId="2AA7346A" w:rsidR="004736F5" w:rsidRDefault="004736F5">
      <w:pPr>
        <w:rPr>
          <w:rFonts w:ascii="Calibri Light" w:hAnsi="Calibri Light" w:cs="Calibri Light"/>
          <w:sz w:val="22"/>
          <w:szCs w:val="22"/>
          <w:lang w:val="en-GB"/>
        </w:rPr>
      </w:pPr>
      <w:r>
        <w:rPr>
          <w:rFonts w:ascii="Calibri Light" w:hAnsi="Calibri Light" w:cs="Calibri Light"/>
          <w:sz w:val="22"/>
          <w:szCs w:val="22"/>
          <w:lang w:val="en-GB"/>
        </w:rPr>
        <w:t>At the moment, Dr Poonpat says, Laos is seen as Thailand’s main export supply. Referencing Myanmar, he says that Thailand can help to ‘bridge the gap between supply and demand’ with their grid. For example, enabling exports from Laos to Myanmar.</w:t>
      </w:r>
    </w:p>
    <w:p w14:paraId="63C3ED56" w14:textId="77777777" w:rsidR="005B2BF8" w:rsidRDefault="005B2BF8">
      <w:pPr>
        <w:rPr>
          <w:rFonts w:ascii="Calibri Light" w:hAnsi="Calibri Light" w:cs="Calibri Light"/>
          <w:sz w:val="22"/>
          <w:szCs w:val="22"/>
          <w:lang w:val="en-GB"/>
        </w:rPr>
      </w:pPr>
    </w:p>
    <w:p w14:paraId="59C81B97"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6CD752C2" w14:textId="77777777" w:rsidR="008937A0" w:rsidRPr="00B25D21" w:rsidRDefault="008937A0">
      <w:pPr>
        <w:rPr>
          <w:rFonts w:ascii="Calibri Light" w:hAnsi="Calibri Light" w:cs="Calibri Light"/>
          <w:sz w:val="22"/>
          <w:szCs w:val="22"/>
          <w:lang w:val="en-GB"/>
        </w:rPr>
      </w:pPr>
    </w:p>
    <w:p w14:paraId="2D92A3B2" w14:textId="0DDBAADF" w:rsidR="005B2BF8" w:rsidRDefault="004736F5" w:rsidP="004D344E">
      <w:pPr>
        <w:rPr>
          <w:rFonts w:ascii="Calibri Light" w:hAnsi="Calibri Light" w:cs="Calibri Light"/>
          <w:bCs/>
          <w:sz w:val="22"/>
          <w:szCs w:val="22"/>
          <w:lang w:val="en-GB"/>
        </w:rPr>
      </w:pPr>
      <w:r>
        <w:rPr>
          <w:rFonts w:ascii="Calibri Light" w:hAnsi="Calibri Light" w:cs="Calibri Light"/>
          <w:bCs/>
          <w:sz w:val="22"/>
          <w:szCs w:val="22"/>
          <w:lang w:val="en-GB"/>
        </w:rPr>
        <w:t xml:space="preserve">There are, Dr Poonpat feels, too many frameworks, but there is a different rationale to each one of them. So, the relative advantages will differ. The MRC focusses more on the environment and livelihoods; ACMECS is more about economy, infrastructure and ‘the social life’; the LMC </w:t>
      </w:r>
      <w:del w:id="2" w:author="Klomjit Chandrapanya" w:date="2020-11-13T09:58:00Z">
        <w:r w:rsidDel="00F64EAA">
          <w:rPr>
            <w:rFonts w:ascii="Calibri Light" w:hAnsi="Calibri Light" w:cs="Calibri Light"/>
            <w:bCs/>
            <w:sz w:val="22"/>
            <w:szCs w:val="22"/>
            <w:lang w:val="en-GB"/>
          </w:rPr>
          <w:delText xml:space="preserve">is </w:delText>
        </w:r>
      </w:del>
      <w:r>
        <w:rPr>
          <w:rFonts w:ascii="Calibri Light" w:hAnsi="Calibri Light" w:cs="Calibri Light"/>
          <w:bCs/>
          <w:sz w:val="22"/>
          <w:szCs w:val="22"/>
          <w:lang w:val="en-GB"/>
        </w:rPr>
        <w:t>focusses on connectivity, infrastructure and capacity-building, providing training opportunities in its various focal areas; from time to time, the LMI also provides capacity building, but also gender, SMEs, and ensuring that hydropower works at maximum efficiency.</w:t>
      </w:r>
    </w:p>
    <w:p w14:paraId="5A904255" w14:textId="77777777" w:rsidR="004736F5" w:rsidRPr="00B25D21" w:rsidRDefault="004736F5" w:rsidP="004D344E">
      <w:pPr>
        <w:rPr>
          <w:rFonts w:ascii="Calibri Light" w:hAnsi="Calibri Light" w:cs="Calibri Light"/>
          <w:bCs/>
          <w:sz w:val="22"/>
          <w:szCs w:val="22"/>
          <w:lang w:val="en-GB"/>
        </w:rPr>
      </w:pPr>
    </w:p>
    <w:p w14:paraId="4CBF847B"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6A4A4C8E" w14:textId="77777777" w:rsidR="008937A0" w:rsidRPr="00B25D21" w:rsidRDefault="008937A0">
      <w:pPr>
        <w:rPr>
          <w:rFonts w:ascii="Calibri Light" w:hAnsi="Calibri Light" w:cs="Calibri Light"/>
          <w:sz w:val="22"/>
          <w:szCs w:val="22"/>
          <w:lang w:val="en-GB"/>
        </w:rPr>
      </w:pPr>
    </w:p>
    <w:p w14:paraId="6C3A7C49" w14:textId="60C60FB8" w:rsidR="001037E0" w:rsidRDefault="007E73F7" w:rsidP="004D344E">
      <w:pPr>
        <w:rPr>
          <w:rFonts w:ascii="Calibri Light" w:hAnsi="Calibri Light" w:cs="Calibri Light"/>
          <w:sz w:val="22"/>
          <w:szCs w:val="22"/>
          <w:lang w:val="en-GB"/>
        </w:rPr>
      </w:pPr>
      <w:r>
        <w:rPr>
          <w:rFonts w:ascii="Calibri Light" w:hAnsi="Calibri Light" w:cs="Calibri Light"/>
          <w:sz w:val="22"/>
          <w:szCs w:val="22"/>
          <w:lang w:val="en-GB"/>
        </w:rPr>
        <w:t>‘Success’ in the context of the Mekong refers to the livelihoods of the people. Development should bring ‘better life to the people’. But Mekong benefits are not just for those who live in the immediate river area – beyond the basin, power production serves to electrify countries and contributes to energy security, both of which Dr Poonpat considers important.</w:t>
      </w:r>
    </w:p>
    <w:p w14:paraId="2F62FF3A" w14:textId="77777777" w:rsidR="00293321" w:rsidRDefault="00293321" w:rsidP="004D344E">
      <w:pPr>
        <w:rPr>
          <w:rFonts w:ascii="Calibri Light" w:hAnsi="Calibri Light" w:cs="Calibri Light"/>
          <w:sz w:val="22"/>
          <w:szCs w:val="22"/>
          <w:lang w:val="en-GB"/>
        </w:rPr>
      </w:pPr>
    </w:p>
    <w:p w14:paraId="03E62CCA" w14:textId="72BCB51D" w:rsidR="00293321" w:rsidRDefault="00293321" w:rsidP="004D344E">
      <w:pPr>
        <w:rPr>
          <w:rFonts w:ascii="Calibri Light" w:hAnsi="Calibri Light" w:cs="Calibri Light"/>
          <w:sz w:val="22"/>
          <w:szCs w:val="22"/>
          <w:lang w:val="en-GB"/>
        </w:rPr>
      </w:pPr>
      <w:r>
        <w:rPr>
          <w:rFonts w:ascii="Calibri Light" w:hAnsi="Calibri Light" w:cs="Calibri Light"/>
          <w:sz w:val="22"/>
          <w:szCs w:val="22"/>
          <w:lang w:val="en-GB"/>
        </w:rPr>
        <w:t>How can we ensure “that projects can bring the peaceful life of the people in those areas?” Cooperation and collaboration are what are needed. Dr Poonpat says he does not want to see the Mekong becoming a source of conflict. It should be a source of cooperation.</w:t>
      </w:r>
    </w:p>
    <w:p w14:paraId="16688E3B" w14:textId="77777777" w:rsidR="007E73F7" w:rsidRPr="00B25D21" w:rsidRDefault="007E73F7" w:rsidP="004D344E">
      <w:pPr>
        <w:rPr>
          <w:rFonts w:ascii="Calibri Light" w:hAnsi="Calibri Light" w:cs="Calibri Light"/>
          <w:sz w:val="22"/>
          <w:szCs w:val="22"/>
          <w:lang w:val="en-GB"/>
        </w:rPr>
      </w:pPr>
    </w:p>
    <w:p w14:paraId="5526259C"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337DAB10" w14:textId="77777777" w:rsidR="00BB08F2" w:rsidRDefault="00BB08F2">
      <w:pPr>
        <w:rPr>
          <w:rFonts w:ascii="Calibri Light" w:hAnsi="Calibri Light" w:cs="Calibri Light"/>
          <w:sz w:val="22"/>
          <w:szCs w:val="22"/>
          <w:lang w:val="en-GB"/>
        </w:rPr>
      </w:pPr>
    </w:p>
    <w:p w14:paraId="7BF82ED0" w14:textId="3FDD9B75" w:rsidR="000B6B24" w:rsidRDefault="00293321">
      <w:pPr>
        <w:rPr>
          <w:rFonts w:ascii="Calibri Light" w:hAnsi="Calibri Light" w:cs="Calibri Light"/>
          <w:sz w:val="22"/>
          <w:szCs w:val="22"/>
          <w:lang w:val="en-GB"/>
        </w:rPr>
      </w:pPr>
      <w:r>
        <w:rPr>
          <w:rFonts w:ascii="Calibri Light" w:hAnsi="Calibri Light" w:cs="Calibri Light"/>
          <w:sz w:val="22"/>
          <w:szCs w:val="22"/>
          <w:lang w:val="en-GB"/>
        </w:rPr>
        <w:t xml:space="preserve">To be effective, “we shouldn’t jump to conclusions on the first day”. Any large dam project will impact peoples’ lives. Information-sharing and the process of listening to people in these areas is </w:t>
      </w:r>
      <w:commentRangeStart w:id="3"/>
      <w:r>
        <w:rPr>
          <w:rFonts w:ascii="Calibri Light" w:hAnsi="Calibri Light" w:cs="Calibri Light"/>
          <w:sz w:val="22"/>
          <w:szCs w:val="22"/>
          <w:lang w:val="en-GB"/>
        </w:rPr>
        <w:t>necessary</w:t>
      </w:r>
      <w:commentRangeEnd w:id="3"/>
      <w:r w:rsidR="00F64EAA">
        <w:rPr>
          <w:rStyle w:val="CommentReference"/>
        </w:rPr>
        <w:commentReference w:id="3"/>
      </w:r>
      <w:r>
        <w:rPr>
          <w:rFonts w:ascii="Calibri Light" w:hAnsi="Calibri Light" w:cs="Calibri Light"/>
          <w:sz w:val="22"/>
          <w:szCs w:val="22"/>
          <w:lang w:val="en-GB"/>
        </w:rPr>
        <w:t xml:space="preserve">. Then compromise is possible. He suggests that, perhaps, public hearings are a way to do this but worries that this may not be efficient enough. Focus </w:t>
      </w:r>
      <w:commentRangeStart w:id="4"/>
      <w:r>
        <w:rPr>
          <w:rFonts w:ascii="Calibri Light" w:hAnsi="Calibri Light" w:cs="Calibri Light"/>
          <w:sz w:val="22"/>
          <w:szCs w:val="22"/>
          <w:lang w:val="en-GB"/>
        </w:rPr>
        <w:t>groups</w:t>
      </w:r>
      <w:commentRangeEnd w:id="4"/>
      <w:r w:rsidR="00F64EAA">
        <w:rPr>
          <w:rStyle w:val="CommentReference"/>
        </w:rPr>
        <w:commentReference w:id="4"/>
      </w:r>
      <w:r>
        <w:rPr>
          <w:rFonts w:ascii="Calibri Light" w:hAnsi="Calibri Light" w:cs="Calibri Light"/>
          <w:sz w:val="22"/>
          <w:szCs w:val="22"/>
          <w:lang w:val="en-GB"/>
        </w:rPr>
        <w:t xml:space="preserve"> could be an alternative.</w:t>
      </w:r>
    </w:p>
    <w:p w14:paraId="33A1A282" w14:textId="77777777" w:rsidR="00293321" w:rsidRDefault="00293321">
      <w:pPr>
        <w:rPr>
          <w:rFonts w:ascii="Calibri Light" w:hAnsi="Calibri Light" w:cs="Calibri Light"/>
          <w:sz w:val="22"/>
          <w:szCs w:val="22"/>
          <w:lang w:val="en-GB"/>
        </w:rPr>
      </w:pPr>
    </w:p>
    <w:p w14:paraId="5AE4283F" w14:textId="05A4488A" w:rsidR="00293321" w:rsidRDefault="00293321">
      <w:pPr>
        <w:rPr>
          <w:rFonts w:ascii="Calibri Light" w:hAnsi="Calibri Light" w:cs="Calibri Light"/>
          <w:sz w:val="22"/>
          <w:szCs w:val="22"/>
          <w:lang w:val="en-GB"/>
        </w:rPr>
      </w:pPr>
      <w:r>
        <w:rPr>
          <w:rFonts w:ascii="Calibri Light" w:hAnsi="Calibri Light" w:cs="Calibri Light"/>
          <w:sz w:val="22"/>
          <w:szCs w:val="22"/>
          <w:lang w:val="en-GB"/>
        </w:rPr>
        <w:t xml:space="preserve">At national levels, diplomatic channels are needed to create sufficient understanding – you do not want a project to cause problems in the future. There have to be communications mechanisms between countries and with the people. </w:t>
      </w:r>
      <w:r w:rsidR="00A42ADD">
        <w:rPr>
          <w:rFonts w:ascii="Calibri Light" w:hAnsi="Calibri Light" w:cs="Calibri Light"/>
          <w:sz w:val="22"/>
          <w:szCs w:val="22"/>
          <w:lang w:val="en-GB"/>
        </w:rPr>
        <w:t>“</w:t>
      </w:r>
      <w:r>
        <w:rPr>
          <w:rFonts w:ascii="Calibri Light" w:hAnsi="Calibri Light" w:cs="Calibri Light"/>
          <w:sz w:val="22"/>
          <w:szCs w:val="22"/>
          <w:lang w:val="en-GB"/>
        </w:rPr>
        <w:t>If you are too silent, people will question you and it can turn into a serious problem”.</w:t>
      </w:r>
    </w:p>
    <w:p w14:paraId="04C2FA06" w14:textId="77777777" w:rsidR="000B6B24" w:rsidRPr="00B25D21" w:rsidRDefault="000B6B24">
      <w:pPr>
        <w:rPr>
          <w:rFonts w:ascii="Calibri Light" w:hAnsi="Calibri Light" w:cs="Calibri Light"/>
          <w:sz w:val="22"/>
          <w:szCs w:val="22"/>
          <w:lang w:val="en-GB"/>
        </w:rPr>
      </w:pPr>
    </w:p>
    <w:p w14:paraId="72CF0C04"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C0CDD62" w14:textId="77777777" w:rsidR="00552832" w:rsidRDefault="00552832">
      <w:pPr>
        <w:rPr>
          <w:rFonts w:ascii="Calibri Light" w:hAnsi="Calibri Light" w:cs="Calibri Light"/>
          <w:sz w:val="22"/>
          <w:szCs w:val="22"/>
          <w:lang w:val="en-GB"/>
        </w:rPr>
      </w:pPr>
    </w:p>
    <w:p w14:paraId="55081777" w14:textId="21FB0215" w:rsidR="00102901" w:rsidRDefault="00A42ADD">
      <w:pPr>
        <w:rPr>
          <w:rFonts w:ascii="Calibri Light" w:hAnsi="Calibri Light" w:cs="Calibri Light"/>
          <w:sz w:val="22"/>
          <w:szCs w:val="22"/>
          <w:lang w:val="en-GB"/>
        </w:rPr>
      </w:pPr>
      <w:r>
        <w:rPr>
          <w:rFonts w:ascii="Calibri Light" w:hAnsi="Calibri Light" w:cs="Calibri Light"/>
          <w:sz w:val="22"/>
          <w:szCs w:val="22"/>
          <w:lang w:val="en-GB"/>
        </w:rPr>
        <w:t xml:space="preserve">Trust. This can enable and – its absence – prevent. “You need to do things in a transparent and accountable manner”. Effective institutions are also necessary – that can deliver development to the </w:t>
      </w:r>
      <w:r>
        <w:rPr>
          <w:rFonts w:ascii="Calibri Light" w:hAnsi="Calibri Light" w:cs="Calibri Light"/>
          <w:sz w:val="22"/>
          <w:szCs w:val="22"/>
          <w:lang w:val="en-GB"/>
        </w:rPr>
        <w:lastRenderedPageBreak/>
        <w:t xml:space="preserve">areas where projects will happen. And then political will from the governments is very important, that sends a clear signal to the stakeholders and the people. </w:t>
      </w:r>
    </w:p>
    <w:p w14:paraId="358BB041" w14:textId="77777777" w:rsidR="00A42ADD" w:rsidRDefault="00A42ADD">
      <w:pPr>
        <w:rPr>
          <w:rFonts w:ascii="Calibri Light" w:hAnsi="Calibri Light" w:cs="Calibri Light"/>
          <w:sz w:val="22"/>
          <w:szCs w:val="22"/>
          <w:lang w:val="en-GB"/>
        </w:rPr>
      </w:pPr>
    </w:p>
    <w:p w14:paraId="4AF5722C" w14:textId="1E21DCE1" w:rsidR="00A42ADD" w:rsidRDefault="00A42ADD">
      <w:pPr>
        <w:rPr>
          <w:rFonts w:ascii="Calibri Light" w:hAnsi="Calibri Light" w:cs="Calibri Light"/>
          <w:sz w:val="22"/>
          <w:szCs w:val="22"/>
          <w:lang w:val="en-GB"/>
        </w:rPr>
      </w:pPr>
      <w:r>
        <w:rPr>
          <w:rFonts w:ascii="Calibri Light" w:hAnsi="Calibri Light" w:cs="Calibri Light"/>
          <w:sz w:val="22"/>
          <w:szCs w:val="22"/>
          <w:lang w:val="en-GB"/>
        </w:rPr>
        <w:t xml:space="preserve">Dr Poonpat worries that there may be people in project </w:t>
      </w:r>
      <w:r w:rsidR="00170F62">
        <w:rPr>
          <w:rFonts w:ascii="Calibri Light" w:hAnsi="Calibri Light" w:cs="Calibri Light"/>
          <w:sz w:val="22"/>
          <w:szCs w:val="22"/>
          <w:lang w:val="en-GB"/>
        </w:rPr>
        <w:t>areas who really understand the issues very well. But then the project takes too long, and they die or they move away, and the next generation do not understand the issues as well; and they are then in opposition, destroying the trust between the developer and the people</w:t>
      </w:r>
      <w:r w:rsidR="009F56E4">
        <w:rPr>
          <w:rFonts w:ascii="Calibri Light" w:hAnsi="Calibri Light" w:cs="Calibri Light"/>
          <w:sz w:val="22"/>
          <w:szCs w:val="22"/>
          <w:lang w:val="en-GB"/>
        </w:rPr>
        <w:t>. Also, financing – if this is reduced for any reason, this can also destroy trust.</w:t>
      </w:r>
    </w:p>
    <w:p w14:paraId="7B30E72E" w14:textId="77777777" w:rsidR="009F56E4" w:rsidRPr="00B25D21" w:rsidRDefault="009F56E4">
      <w:pPr>
        <w:rPr>
          <w:rFonts w:ascii="Calibri Light" w:hAnsi="Calibri Light" w:cs="Calibri Light"/>
          <w:sz w:val="22"/>
          <w:szCs w:val="22"/>
          <w:lang w:val="en-GB"/>
        </w:rPr>
      </w:pPr>
    </w:p>
    <w:p w14:paraId="4D823013" w14:textId="77777777" w:rsidR="00BB08F2" w:rsidRDefault="00BB08F2" w:rsidP="00BB08F2">
      <w:pPr>
        <w:rPr>
          <w:rFonts w:ascii="Calibri Light" w:hAnsi="Calibri Light" w:cs="Calibri Light"/>
          <w:b/>
          <w:bCs/>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3FFC2993" w14:textId="77777777" w:rsidR="002476F7" w:rsidRDefault="002476F7" w:rsidP="00BB08F2">
      <w:pPr>
        <w:rPr>
          <w:rFonts w:ascii="Calibri Light" w:hAnsi="Calibri Light" w:cs="Calibri Light"/>
          <w:b/>
          <w:bCs/>
          <w:sz w:val="22"/>
          <w:szCs w:val="22"/>
          <w:lang w:val="en-GB"/>
        </w:rPr>
      </w:pPr>
    </w:p>
    <w:p w14:paraId="6B607B38" w14:textId="69957CB7" w:rsidR="00102901" w:rsidRDefault="009F56E4" w:rsidP="004D344E">
      <w:pPr>
        <w:rPr>
          <w:rFonts w:ascii="Calibri Light" w:hAnsi="Calibri Light" w:cs="Calibri Light"/>
          <w:sz w:val="22"/>
          <w:szCs w:val="22"/>
          <w:lang w:val="en-GB"/>
        </w:rPr>
      </w:pPr>
      <w:r>
        <w:rPr>
          <w:rFonts w:ascii="Calibri Light" w:hAnsi="Calibri Light" w:cs="Calibri Light"/>
          <w:sz w:val="22"/>
          <w:szCs w:val="22"/>
          <w:lang w:val="en-GB"/>
        </w:rPr>
        <w:t xml:space="preserve">Dr Poonpat cannot say. Each stakeholder can influence each other and play a role in bringing a project to success. Often, the people do not trust the government, so a third party is needed to ‘confirm the message. International organisations can play this role – such as the World Bank and the ADB. Academics can also play this role.  </w:t>
      </w:r>
    </w:p>
    <w:p w14:paraId="629429B3" w14:textId="77777777" w:rsidR="003B0E93" w:rsidRPr="00B25D21" w:rsidRDefault="003B0E93" w:rsidP="004D344E">
      <w:pPr>
        <w:rPr>
          <w:rFonts w:ascii="Calibri Light" w:hAnsi="Calibri Light" w:cs="Calibri Light"/>
          <w:sz w:val="22"/>
          <w:szCs w:val="22"/>
          <w:lang w:val="en-GB"/>
        </w:rPr>
      </w:pPr>
    </w:p>
    <w:p w14:paraId="0E0D1142"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265BD982" w14:textId="77777777" w:rsidR="000C6237" w:rsidRPr="00B25D21" w:rsidRDefault="000C6237" w:rsidP="004D344E">
      <w:pPr>
        <w:rPr>
          <w:rFonts w:ascii="Calibri Light" w:hAnsi="Calibri Light" w:cs="Calibri Light"/>
          <w:sz w:val="22"/>
          <w:szCs w:val="22"/>
          <w:lang w:val="en-GB"/>
        </w:rPr>
      </w:pPr>
    </w:p>
    <w:p w14:paraId="235A2A13" w14:textId="7A12582E" w:rsidR="003B0E93" w:rsidRDefault="009F56E4" w:rsidP="004D344E">
      <w:pPr>
        <w:rPr>
          <w:rFonts w:ascii="Calibri Light" w:hAnsi="Calibri Light" w:cs="Calibri Light"/>
          <w:sz w:val="22"/>
          <w:szCs w:val="22"/>
          <w:lang w:val="en-GB"/>
        </w:rPr>
      </w:pPr>
      <w:r>
        <w:rPr>
          <w:rFonts w:ascii="Calibri Light" w:hAnsi="Calibri Light" w:cs="Calibri Light"/>
          <w:sz w:val="22"/>
          <w:szCs w:val="22"/>
          <w:lang w:val="en-GB"/>
        </w:rPr>
        <w:t xml:space="preserve">This can be achieved through international commitments – at least, those that have entered into Thai policy. For example, the UN defined carbon levels. The energy sector is moving towards lower carbon levels through renewable energy. The people need to use less “in the right and wise way”. In terms of economic development, </w:t>
      </w:r>
      <w:r w:rsidR="00996B42">
        <w:rPr>
          <w:rFonts w:ascii="Calibri Light" w:hAnsi="Calibri Light" w:cs="Calibri Light"/>
          <w:sz w:val="22"/>
          <w:szCs w:val="22"/>
          <w:lang w:val="en-GB"/>
        </w:rPr>
        <w:t>we can lower the costs to the environment and improve development.</w:t>
      </w:r>
    </w:p>
    <w:p w14:paraId="2CCDC4F0" w14:textId="77777777" w:rsidR="00996B42" w:rsidRDefault="00996B42" w:rsidP="004D344E">
      <w:pPr>
        <w:rPr>
          <w:rFonts w:ascii="Calibri Light" w:hAnsi="Calibri Light" w:cs="Calibri Light"/>
          <w:sz w:val="22"/>
          <w:szCs w:val="22"/>
          <w:lang w:val="en-GB"/>
        </w:rPr>
      </w:pPr>
    </w:p>
    <w:p w14:paraId="6D08F823" w14:textId="7A935AB9" w:rsidR="00996B42" w:rsidRPr="00B25D21" w:rsidRDefault="00996B42" w:rsidP="004D344E">
      <w:pPr>
        <w:rPr>
          <w:rFonts w:ascii="Calibri Light" w:hAnsi="Calibri Light" w:cs="Calibri Light"/>
          <w:sz w:val="22"/>
          <w:szCs w:val="22"/>
          <w:lang w:val="en-GB"/>
        </w:rPr>
      </w:pPr>
      <w:r>
        <w:rPr>
          <w:rFonts w:ascii="Calibri Light" w:hAnsi="Calibri Light" w:cs="Calibri Light"/>
          <w:sz w:val="22"/>
          <w:szCs w:val="22"/>
          <w:lang w:val="en-GB"/>
        </w:rPr>
        <w:t>So, for the government, it is about complying with these international commitments.</w:t>
      </w:r>
    </w:p>
    <w:sectPr w:rsidR="00996B42"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lomjit Chandrapanya" w:date="2020-11-13T10:02:00Z" w:initials="KC">
    <w:p w14:paraId="358BA163" w14:textId="0A7E4813" w:rsidR="00F64EAA" w:rsidRDefault="00F64EAA">
      <w:pPr>
        <w:pStyle w:val="CommentText"/>
      </w:pPr>
      <w:r>
        <w:rPr>
          <w:rStyle w:val="CommentReference"/>
        </w:rPr>
        <w:annotationRef/>
      </w:r>
      <w:r>
        <w:t>“In the listening process the key is to listen deeply to what they want’.</w:t>
      </w:r>
    </w:p>
  </w:comment>
  <w:comment w:id="4" w:author="Klomjit Chandrapanya" w:date="2020-11-13T10:03:00Z" w:initials="KC">
    <w:p w14:paraId="299FC3F7" w14:textId="4CD2E6CA" w:rsidR="00F64EAA" w:rsidRDefault="00F64EAA">
      <w:pPr>
        <w:pStyle w:val="CommentText"/>
      </w:pPr>
      <w:r>
        <w:rPr>
          <w:rStyle w:val="CommentReference"/>
        </w:rPr>
        <w:annotationRef/>
      </w:r>
      <w:r>
        <w:t>“focus groups in each village”.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8BA163" w15:done="0"/>
  <w15:commentEx w15:paraId="299FC3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D823" w16cex:dateUtc="2020-11-13T03:02:00Z"/>
  <w16cex:commentExtensible w16cex:durableId="2358D871" w16cex:dateUtc="2020-11-13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8BA163" w16cid:durableId="2358D823"/>
  <w16cid:commentId w16cid:paraId="299FC3F7" w16cid:durableId="2358D8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66B14" w14:textId="77777777" w:rsidR="004D7EEC" w:rsidRDefault="004D7EEC" w:rsidP="00023D8D">
      <w:r>
        <w:separator/>
      </w:r>
    </w:p>
  </w:endnote>
  <w:endnote w:type="continuationSeparator" w:id="0">
    <w:p w14:paraId="3F6FBDD0" w14:textId="77777777" w:rsidR="004D7EEC" w:rsidRDefault="004D7EEC"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16109" w14:textId="77777777" w:rsidR="004D7EEC" w:rsidRDefault="004D7EEC" w:rsidP="00023D8D">
      <w:r>
        <w:separator/>
      </w:r>
    </w:p>
  </w:footnote>
  <w:footnote w:type="continuationSeparator" w:id="0">
    <w:p w14:paraId="7348CBC0" w14:textId="77777777" w:rsidR="004D7EEC" w:rsidRDefault="004D7EEC"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45FE5"/>
    <w:multiLevelType w:val="multilevel"/>
    <w:tmpl w:val="451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0"/>
  </w:num>
  <w:num w:numId="6">
    <w:abstractNumId w:val="1"/>
  </w:num>
  <w:num w:numId="7">
    <w:abstractNumId w:val="2"/>
  </w:num>
  <w:num w:numId="8">
    <w:abstractNumId w:val="5"/>
  </w:num>
  <w:num w:numId="9">
    <w:abstractNumId w:val="9"/>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09E8"/>
    <w:rsid w:val="000514FA"/>
    <w:rsid w:val="00052991"/>
    <w:rsid w:val="00066D1B"/>
    <w:rsid w:val="0007221B"/>
    <w:rsid w:val="00073A32"/>
    <w:rsid w:val="000759DA"/>
    <w:rsid w:val="0008199F"/>
    <w:rsid w:val="00085E92"/>
    <w:rsid w:val="00096985"/>
    <w:rsid w:val="000B26F7"/>
    <w:rsid w:val="000B5021"/>
    <w:rsid w:val="000B6B24"/>
    <w:rsid w:val="000B7FF3"/>
    <w:rsid w:val="000C3C7F"/>
    <w:rsid w:val="000C6237"/>
    <w:rsid w:val="000C72D6"/>
    <w:rsid w:val="000D13B2"/>
    <w:rsid w:val="000D325E"/>
    <w:rsid w:val="000D53A3"/>
    <w:rsid w:val="000D6BF6"/>
    <w:rsid w:val="000E1062"/>
    <w:rsid w:val="000E30AC"/>
    <w:rsid w:val="000F4E7B"/>
    <w:rsid w:val="00100029"/>
    <w:rsid w:val="00102901"/>
    <w:rsid w:val="001037E0"/>
    <w:rsid w:val="001056CB"/>
    <w:rsid w:val="00107DB3"/>
    <w:rsid w:val="00110CE9"/>
    <w:rsid w:val="00126E0C"/>
    <w:rsid w:val="00127B51"/>
    <w:rsid w:val="00131325"/>
    <w:rsid w:val="0013151B"/>
    <w:rsid w:val="0013355D"/>
    <w:rsid w:val="00133BA4"/>
    <w:rsid w:val="00134B77"/>
    <w:rsid w:val="00143DDB"/>
    <w:rsid w:val="001657A4"/>
    <w:rsid w:val="00170F62"/>
    <w:rsid w:val="00176242"/>
    <w:rsid w:val="0018027B"/>
    <w:rsid w:val="001841CB"/>
    <w:rsid w:val="00195F01"/>
    <w:rsid w:val="001A46F3"/>
    <w:rsid w:val="001B0D27"/>
    <w:rsid w:val="001B624D"/>
    <w:rsid w:val="001B752B"/>
    <w:rsid w:val="001C1FED"/>
    <w:rsid w:val="001D75FB"/>
    <w:rsid w:val="001F0A6B"/>
    <w:rsid w:val="002010D6"/>
    <w:rsid w:val="00214F18"/>
    <w:rsid w:val="0022392F"/>
    <w:rsid w:val="0022453C"/>
    <w:rsid w:val="00225840"/>
    <w:rsid w:val="00235B25"/>
    <w:rsid w:val="002455D4"/>
    <w:rsid w:val="002476F7"/>
    <w:rsid w:val="00254E61"/>
    <w:rsid w:val="00255709"/>
    <w:rsid w:val="002656ED"/>
    <w:rsid w:val="002664D7"/>
    <w:rsid w:val="00280B2C"/>
    <w:rsid w:val="00281BA5"/>
    <w:rsid w:val="002843A9"/>
    <w:rsid w:val="00284E99"/>
    <w:rsid w:val="00292867"/>
    <w:rsid w:val="00292A55"/>
    <w:rsid w:val="00293321"/>
    <w:rsid w:val="00293A7B"/>
    <w:rsid w:val="00294499"/>
    <w:rsid w:val="002956F9"/>
    <w:rsid w:val="002A15C4"/>
    <w:rsid w:val="002A2C40"/>
    <w:rsid w:val="002A32F9"/>
    <w:rsid w:val="002A5686"/>
    <w:rsid w:val="002B0FAF"/>
    <w:rsid w:val="002B3DEB"/>
    <w:rsid w:val="002B47AF"/>
    <w:rsid w:val="002C0711"/>
    <w:rsid w:val="002D1A4D"/>
    <w:rsid w:val="002D4B08"/>
    <w:rsid w:val="002E5684"/>
    <w:rsid w:val="002E5ACC"/>
    <w:rsid w:val="002F550D"/>
    <w:rsid w:val="0030294C"/>
    <w:rsid w:val="003159CA"/>
    <w:rsid w:val="00331F6F"/>
    <w:rsid w:val="00334632"/>
    <w:rsid w:val="0035281A"/>
    <w:rsid w:val="00361291"/>
    <w:rsid w:val="00381BB3"/>
    <w:rsid w:val="00384F77"/>
    <w:rsid w:val="0038579A"/>
    <w:rsid w:val="003901FA"/>
    <w:rsid w:val="00391E41"/>
    <w:rsid w:val="0039725C"/>
    <w:rsid w:val="003A68EE"/>
    <w:rsid w:val="003B0E93"/>
    <w:rsid w:val="003B3621"/>
    <w:rsid w:val="003D060E"/>
    <w:rsid w:val="003D5E30"/>
    <w:rsid w:val="003D7226"/>
    <w:rsid w:val="003E1431"/>
    <w:rsid w:val="003E5F21"/>
    <w:rsid w:val="003F0EDF"/>
    <w:rsid w:val="003F1FA2"/>
    <w:rsid w:val="003F4F78"/>
    <w:rsid w:val="003F503E"/>
    <w:rsid w:val="003F7026"/>
    <w:rsid w:val="0040367E"/>
    <w:rsid w:val="0040498B"/>
    <w:rsid w:val="00405840"/>
    <w:rsid w:val="0041507E"/>
    <w:rsid w:val="004168A8"/>
    <w:rsid w:val="00420034"/>
    <w:rsid w:val="00421251"/>
    <w:rsid w:val="004216AD"/>
    <w:rsid w:val="00433749"/>
    <w:rsid w:val="00435A75"/>
    <w:rsid w:val="004429B1"/>
    <w:rsid w:val="00445407"/>
    <w:rsid w:val="00445CBF"/>
    <w:rsid w:val="00452F81"/>
    <w:rsid w:val="00453775"/>
    <w:rsid w:val="00455E1C"/>
    <w:rsid w:val="004624F0"/>
    <w:rsid w:val="00473148"/>
    <w:rsid w:val="004736F5"/>
    <w:rsid w:val="004754C3"/>
    <w:rsid w:val="00476CBF"/>
    <w:rsid w:val="00480D05"/>
    <w:rsid w:val="00494501"/>
    <w:rsid w:val="0049499D"/>
    <w:rsid w:val="004973BB"/>
    <w:rsid w:val="004A410F"/>
    <w:rsid w:val="004A413E"/>
    <w:rsid w:val="004A739A"/>
    <w:rsid w:val="004C4929"/>
    <w:rsid w:val="004D344E"/>
    <w:rsid w:val="004D6A86"/>
    <w:rsid w:val="004D7772"/>
    <w:rsid w:val="004D7EEC"/>
    <w:rsid w:val="004F45B0"/>
    <w:rsid w:val="004F539B"/>
    <w:rsid w:val="005045D0"/>
    <w:rsid w:val="00505545"/>
    <w:rsid w:val="00510C24"/>
    <w:rsid w:val="005147CD"/>
    <w:rsid w:val="005225AC"/>
    <w:rsid w:val="00527510"/>
    <w:rsid w:val="0053152E"/>
    <w:rsid w:val="00532DFF"/>
    <w:rsid w:val="00535136"/>
    <w:rsid w:val="00550DDD"/>
    <w:rsid w:val="0055187E"/>
    <w:rsid w:val="00552832"/>
    <w:rsid w:val="00563FD8"/>
    <w:rsid w:val="00565791"/>
    <w:rsid w:val="005728C5"/>
    <w:rsid w:val="00572A47"/>
    <w:rsid w:val="00573FE8"/>
    <w:rsid w:val="00576C9E"/>
    <w:rsid w:val="00580B82"/>
    <w:rsid w:val="00583776"/>
    <w:rsid w:val="00586929"/>
    <w:rsid w:val="0058707C"/>
    <w:rsid w:val="00595A74"/>
    <w:rsid w:val="005A4ED9"/>
    <w:rsid w:val="005B0BDB"/>
    <w:rsid w:val="005B2BF8"/>
    <w:rsid w:val="005B3C7A"/>
    <w:rsid w:val="005C0E80"/>
    <w:rsid w:val="005D6831"/>
    <w:rsid w:val="005E0A57"/>
    <w:rsid w:val="005E1AA8"/>
    <w:rsid w:val="00604F82"/>
    <w:rsid w:val="00606367"/>
    <w:rsid w:val="006103E3"/>
    <w:rsid w:val="00613B16"/>
    <w:rsid w:val="00614D2B"/>
    <w:rsid w:val="00614F76"/>
    <w:rsid w:val="006151C3"/>
    <w:rsid w:val="00615438"/>
    <w:rsid w:val="006432AC"/>
    <w:rsid w:val="0066469A"/>
    <w:rsid w:val="00672510"/>
    <w:rsid w:val="00687C86"/>
    <w:rsid w:val="00691E42"/>
    <w:rsid w:val="00697D5A"/>
    <w:rsid w:val="006A1B22"/>
    <w:rsid w:val="006A2231"/>
    <w:rsid w:val="006C425B"/>
    <w:rsid w:val="006D4248"/>
    <w:rsid w:val="006D52E5"/>
    <w:rsid w:val="006D6B4F"/>
    <w:rsid w:val="006E1E5E"/>
    <w:rsid w:val="006F00CF"/>
    <w:rsid w:val="006F59D2"/>
    <w:rsid w:val="006F6E15"/>
    <w:rsid w:val="00705696"/>
    <w:rsid w:val="00706082"/>
    <w:rsid w:val="00741645"/>
    <w:rsid w:val="00743A5D"/>
    <w:rsid w:val="00744E56"/>
    <w:rsid w:val="00760A91"/>
    <w:rsid w:val="0076567B"/>
    <w:rsid w:val="00772D31"/>
    <w:rsid w:val="00782B7C"/>
    <w:rsid w:val="0078321C"/>
    <w:rsid w:val="007877A4"/>
    <w:rsid w:val="007931DC"/>
    <w:rsid w:val="007A35EF"/>
    <w:rsid w:val="007A3A76"/>
    <w:rsid w:val="007A7427"/>
    <w:rsid w:val="007B307C"/>
    <w:rsid w:val="007B60FC"/>
    <w:rsid w:val="007B7B37"/>
    <w:rsid w:val="007C4A9A"/>
    <w:rsid w:val="007C7611"/>
    <w:rsid w:val="007D0D96"/>
    <w:rsid w:val="007E4546"/>
    <w:rsid w:val="007E5F9C"/>
    <w:rsid w:val="007E73F7"/>
    <w:rsid w:val="007F23E2"/>
    <w:rsid w:val="007F4936"/>
    <w:rsid w:val="0082099C"/>
    <w:rsid w:val="00822F48"/>
    <w:rsid w:val="008333B5"/>
    <w:rsid w:val="00845A9D"/>
    <w:rsid w:val="00850ED5"/>
    <w:rsid w:val="008655A1"/>
    <w:rsid w:val="00865C56"/>
    <w:rsid w:val="00867C4C"/>
    <w:rsid w:val="00871AA4"/>
    <w:rsid w:val="00873A4A"/>
    <w:rsid w:val="00880D3C"/>
    <w:rsid w:val="00890333"/>
    <w:rsid w:val="008937A0"/>
    <w:rsid w:val="008952B1"/>
    <w:rsid w:val="008953C5"/>
    <w:rsid w:val="008A02D4"/>
    <w:rsid w:val="008A18CE"/>
    <w:rsid w:val="008A56DB"/>
    <w:rsid w:val="008B3070"/>
    <w:rsid w:val="008C3CC1"/>
    <w:rsid w:val="008C5DA0"/>
    <w:rsid w:val="008C6028"/>
    <w:rsid w:val="008C6E18"/>
    <w:rsid w:val="008E5628"/>
    <w:rsid w:val="008E5966"/>
    <w:rsid w:val="008E69AC"/>
    <w:rsid w:val="008E6F27"/>
    <w:rsid w:val="008F5670"/>
    <w:rsid w:val="008F59AF"/>
    <w:rsid w:val="00910C30"/>
    <w:rsid w:val="0092158C"/>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7488C"/>
    <w:rsid w:val="00980A96"/>
    <w:rsid w:val="00980BB2"/>
    <w:rsid w:val="00983FDD"/>
    <w:rsid w:val="009920C6"/>
    <w:rsid w:val="00996B42"/>
    <w:rsid w:val="009972C3"/>
    <w:rsid w:val="0099779A"/>
    <w:rsid w:val="00997A7D"/>
    <w:rsid w:val="009A017E"/>
    <w:rsid w:val="009A04D2"/>
    <w:rsid w:val="009A0BBF"/>
    <w:rsid w:val="009A10F3"/>
    <w:rsid w:val="009A2241"/>
    <w:rsid w:val="009A44F4"/>
    <w:rsid w:val="009B25EB"/>
    <w:rsid w:val="009C32C9"/>
    <w:rsid w:val="009C55DA"/>
    <w:rsid w:val="009D11D8"/>
    <w:rsid w:val="009D19B3"/>
    <w:rsid w:val="009E4C78"/>
    <w:rsid w:val="009F0860"/>
    <w:rsid w:val="009F129E"/>
    <w:rsid w:val="009F13C7"/>
    <w:rsid w:val="009F56E4"/>
    <w:rsid w:val="00A043F2"/>
    <w:rsid w:val="00A0518B"/>
    <w:rsid w:val="00A07954"/>
    <w:rsid w:val="00A10EE0"/>
    <w:rsid w:val="00A136DB"/>
    <w:rsid w:val="00A13D16"/>
    <w:rsid w:val="00A1689C"/>
    <w:rsid w:val="00A16B37"/>
    <w:rsid w:val="00A16CF9"/>
    <w:rsid w:val="00A306C9"/>
    <w:rsid w:val="00A34CBF"/>
    <w:rsid w:val="00A42ADD"/>
    <w:rsid w:val="00A45F86"/>
    <w:rsid w:val="00A51F97"/>
    <w:rsid w:val="00A546F5"/>
    <w:rsid w:val="00A6257B"/>
    <w:rsid w:val="00A62E74"/>
    <w:rsid w:val="00A64BA7"/>
    <w:rsid w:val="00A660C1"/>
    <w:rsid w:val="00A67AA8"/>
    <w:rsid w:val="00A71007"/>
    <w:rsid w:val="00A767A4"/>
    <w:rsid w:val="00A9527F"/>
    <w:rsid w:val="00A966E7"/>
    <w:rsid w:val="00AA157B"/>
    <w:rsid w:val="00AA1F8C"/>
    <w:rsid w:val="00AA6C7D"/>
    <w:rsid w:val="00AB4674"/>
    <w:rsid w:val="00AD0900"/>
    <w:rsid w:val="00AD3896"/>
    <w:rsid w:val="00AD59BE"/>
    <w:rsid w:val="00AE1040"/>
    <w:rsid w:val="00AE20DD"/>
    <w:rsid w:val="00AE272B"/>
    <w:rsid w:val="00AE3DDF"/>
    <w:rsid w:val="00AE767E"/>
    <w:rsid w:val="00AF4CC6"/>
    <w:rsid w:val="00B13391"/>
    <w:rsid w:val="00B14722"/>
    <w:rsid w:val="00B25D21"/>
    <w:rsid w:val="00B26C0D"/>
    <w:rsid w:val="00B27EF5"/>
    <w:rsid w:val="00B370BD"/>
    <w:rsid w:val="00B37A4E"/>
    <w:rsid w:val="00B564CD"/>
    <w:rsid w:val="00B56C06"/>
    <w:rsid w:val="00B65601"/>
    <w:rsid w:val="00B72F4E"/>
    <w:rsid w:val="00B82781"/>
    <w:rsid w:val="00B92445"/>
    <w:rsid w:val="00B93EC5"/>
    <w:rsid w:val="00BA046B"/>
    <w:rsid w:val="00BA2908"/>
    <w:rsid w:val="00BB08F2"/>
    <w:rsid w:val="00BB70D4"/>
    <w:rsid w:val="00BD289F"/>
    <w:rsid w:val="00BD4178"/>
    <w:rsid w:val="00BE034C"/>
    <w:rsid w:val="00BF2000"/>
    <w:rsid w:val="00BF2C01"/>
    <w:rsid w:val="00BF3732"/>
    <w:rsid w:val="00C011CE"/>
    <w:rsid w:val="00C0621B"/>
    <w:rsid w:val="00C20FF2"/>
    <w:rsid w:val="00C218CC"/>
    <w:rsid w:val="00C255F5"/>
    <w:rsid w:val="00C25C21"/>
    <w:rsid w:val="00C271C6"/>
    <w:rsid w:val="00C2725D"/>
    <w:rsid w:val="00C27C16"/>
    <w:rsid w:val="00C33944"/>
    <w:rsid w:val="00C33BFF"/>
    <w:rsid w:val="00C36995"/>
    <w:rsid w:val="00C45288"/>
    <w:rsid w:val="00C508A7"/>
    <w:rsid w:val="00C50B7E"/>
    <w:rsid w:val="00C511EC"/>
    <w:rsid w:val="00C62DC8"/>
    <w:rsid w:val="00C63B38"/>
    <w:rsid w:val="00C6515E"/>
    <w:rsid w:val="00C65BEE"/>
    <w:rsid w:val="00C74782"/>
    <w:rsid w:val="00C77295"/>
    <w:rsid w:val="00C83FEB"/>
    <w:rsid w:val="00C86D73"/>
    <w:rsid w:val="00C87246"/>
    <w:rsid w:val="00CA2B20"/>
    <w:rsid w:val="00CB55E5"/>
    <w:rsid w:val="00CC3CAC"/>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58F2"/>
    <w:rsid w:val="00DB5E3B"/>
    <w:rsid w:val="00DC01DE"/>
    <w:rsid w:val="00DC0BE7"/>
    <w:rsid w:val="00DC50A7"/>
    <w:rsid w:val="00DC5F22"/>
    <w:rsid w:val="00DC6323"/>
    <w:rsid w:val="00DD2C60"/>
    <w:rsid w:val="00DD73DE"/>
    <w:rsid w:val="00DE78FB"/>
    <w:rsid w:val="00DF3066"/>
    <w:rsid w:val="00E212AE"/>
    <w:rsid w:val="00E3395C"/>
    <w:rsid w:val="00E42384"/>
    <w:rsid w:val="00E50AE3"/>
    <w:rsid w:val="00E5565E"/>
    <w:rsid w:val="00E5671E"/>
    <w:rsid w:val="00E61917"/>
    <w:rsid w:val="00E67D69"/>
    <w:rsid w:val="00E72FE0"/>
    <w:rsid w:val="00E7506F"/>
    <w:rsid w:val="00E8122C"/>
    <w:rsid w:val="00E84F20"/>
    <w:rsid w:val="00E87064"/>
    <w:rsid w:val="00EA0E13"/>
    <w:rsid w:val="00EA6F6F"/>
    <w:rsid w:val="00EB7AA4"/>
    <w:rsid w:val="00EC2DFB"/>
    <w:rsid w:val="00EC6C02"/>
    <w:rsid w:val="00EC765A"/>
    <w:rsid w:val="00EE7803"/>
    <w:rsid w:val="00EF77B5"/>
    <w:rsid w:val="00F00E1B"/>
    <w:rsid w:val="00F05A64"/>
    <w:rsid w:val="00F075F0"/>
    <w:rsid w:val="00F07DD5"/>
    <w:rsid w:val="00F23AEE"/>
    <w:rsid w:val="00F24B8C"/>
    <w:rsid w:val="00F26276"/>
    <w:rsid w:val="00F3274C"/>
    <w:rsid w:val="00F4160B"/>
    <w:rsid w:val="00F43CE7"/>
    <w:rsid w:val="00F5370D"/>
    <w:rsid w:val="00F5594C"/>
    <w:rsid w:val="00F6274E"/>
    <w:rsid w:val="00F64EAA"/>
    <w:rsid w:val="00F77A1D"/>
    <w:rsid w:val="00F800CE"/>
    <w:rsid w:val="00F82767"/>
    <w:rsid w:val="00F83E01"/>
    <w:rsid w:val="00F879C6"/>
    <w:rsid w:val="00FA3DCC"/>
    <w:rsid w:val="00FA6227"/>
    <w:rsid w:val="00FA7F00"/>
    <w:rsid w:val="00FB081D"/>
    <w:rsid w:val="00FB23E1"/>
    <w:rsid w:val="00FC401E"/>
    <w:rsid w:val="00FD2F0B"/>
    <w:rsid w:val="00FD3A25"/>
    <w:rsid w:val="00FE32F1"/>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352"/>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CA2B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 w:type="character" w:customStyle="1" w:styleId="Heading2Char">
    <w:name w:val="Heading 2 Char"/>
    <w:basedOn w:val="DefaultParagraphFont"/>
    <w:link w:val="Heading2"/>
    <w:uiPriority w:val="9"/>
    <w:semiHidden/>
    <w:rsid w:val="00CA2B2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579482792">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300111040">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1978797870">
      <w:bodyDiv w:val="1"/>
      <w:marLeft w:val="0"/>
      <w:marRight w:val="0"/>
      <w:marTop w:val="0"/>
      <w:marBottom w:val="0"/>
      <w:divBdr>
        <w:top w:val="none" w:sz="0" w:space="0" w:color="auto"/>
        <w:left w:val="none" w:sz="0" w:space="0" w:color="auto"/>
        <w:bottom w:val="none" w:sz="0" w:space="0" w:color="auto"/>
        <w:right w:val="none" w:sz="0" w:space="0" w:color="auto"/>
      </w:divBdr>
    </w:div>
    <w:div w:id="1999918956">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4</cp:revision>
  <dcterms:created xsi:type="dcterms:W3CDTF">2020-11-13T02:51:00Z</dcterms:created>
  <dcterms:modified xsi:type="dcterms:W3CDTF">2020-11-13T03:12:00Z</dcterms:modified>
</cp:coreProperties>
</file>