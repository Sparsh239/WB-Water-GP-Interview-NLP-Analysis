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23E85" w14:textId="77777777" w:rsidR="00C255F5" w:rsidRPr="00E42384" w:rsidRDefault="006432AC">
      <w:pPr>
        <w:rPr>
          <w:rFonts w:ascii="Calibri Light" w:hAnsi="Calibri Light" w:cs="Calibri Light"/>
          <w:sz w:val="44"/>
          <w:szCs w:val="44"/>
        </w:rPr>
      </w:pPr>
      <w:r w:rsidRPr="00E42384">
        <w:rPr>
          <w:rFonts w:ascii="Calibri Light" w:hAnsi="Calibri Light" w:cs="Calibri Light"/>
          <w:sz w:val="44"/>
          <w:szCs w:val="44"/>
        </w:rPr>
        <w:t xml:space="preserve">Mekong Vision 3.0: </w:t>
      </w:r>
      <w:r w:rsidR="00C255F5" w:rsidRPr="00E42384">
        <w:rPr>
          <w:rFonts w:ascii="Calibri Light" w:hAnsi="Calibri Light" w:cs="Calibri Light"/>
          <w:sz w:val="44"/>
          <w:szCs w:val="44"/>
        </w:rPr>
        <w:t>Stakeholder Consultations</w:t>
      </w:r>
    </w:p>
    <w:p w14:paraId="2D656948" w14:textId="77777777" w:rsidR="00C255F5" w:rsidRPr="00E42384" w:rsidRDefault="00C255F5">
      <w:pPr>
        <w:rPr>
          <w:rFonts w:ascii="Calibri Light" w:hAnsi="Calibri Light" w:cs="Calibri Light"/>
        </w:rPr>
      </w:pPr>
    </w:p>
    <w:p w14:paraId="2684B764" w14:textId="77777777" w:rsidR="00B37A4E" w:rsidRPr="00B37A4E" w:rsidRDefault="00C255F5" w:rsidP="00B37A4E">
      <w:pPr>
        <w:rPr>
          <w:rFonts w:ascii="Calibri Light" w:hAnsi="Calibri Light" w:cs="Calibri Light"/>
          <w:b/>
          <w:i/>
          <w:sz w:val="22"/>
          <w:szCs w:val="22"/>
        </w:rPr>
      </w:pPr>
      <w:r w:rsidRPr="00E42384">
        <w:rPr>
          <w:rFonts w:ascii="Calibri Light" w:hAnsi="Calibri Light" w:cs="Calibri Light"/>
          <w:b/>
          <w:i/>
          <w:sz w:val="22"/>
          <w:szCs w:val="22"/>
        </w:rPr>
        <w:t xml:space="preserve">Interview with </w:t>
      </w:r>
      <w:r w:rsidR="00EF77B5">
        <w:rPr>
          <w:rFonts w:ascii="Calibri Light" w:hAnsi="Calibri Light" w:cs="Calibri Light"/>
          <w:b/>
          <w:i/>
          <w:sz w:val="22"/>
          <w:szCs w:val="22"/>
        </w:rPr>
        <w:t xml:space="preserve">Prof. LU Xing, </w:t>
      </w:r>
      <w:r w:rsidR="00EF77B5" w:rsidRPr="00EF77B5">
        <w:rPr>
          <w:rFonts w:ascii="Calibri Light" w:hAnsi="Calibri Light" w:cs="Calibri Light"/>
          <w:b/>
          <w:i/>
          <w:sz w:val="22"/>
          <w:szCs w:val="22"/>
        </w:rPr>
        <w:t>Director, GMS Study Center</w:t>
      </w:r>
      <w:r w:rsidR="00EF77B5">
        <w:rPr>
          <w:rFonts w:ascii="Calibri Light" w:hAnsi="Calibri Light" w:cs="Calibri Light"/>
          <w:b/>
          <w:i/>
          <w:sz w:val="22"/>
          <w:szCs w:val="22"/>
        </w:rPr>
        <w:t>,</w:t>
      </w:r>
      <w:r w:rsidR="00EF77B5" w:rsidRPr="00EF77B5">
        <w:rPr>
          <w:rFonts w:ascii="Calibri Light" w:hAnsi="Calibri Light" w:cs="Calibri Light"/>
          <w:b/>
          <w:i/>
          <w:sz w:val="22"/>
          <w:szCs w:val="22"/>
        </w:rPr>
        <w:t xml:space="preserve"> Institute </w:t>
      </w:r>
      <w:r w:rsidR="00EF77B5">
        <w:rPr>
          <w:rFonts w:ascii="Calibri Light" w:hAnsi="Calibri Light" w:cs="Calibri Light"/>
          <w:b/>
          <w:i/>
          <w:sz w:val="22"/>
          <w:szCs w:val="22"/>
        </w:rPr>
        <w:t>of Southeast Asian</w:t>
      </w:r>
      <w:r w:rsidR="00EF77B5" w:rsidRPr="00EF77B5">
        <w:rPr>
          <w:rFonts w:ascii="Calibri Light" w:hAnsi="Calibri Light" w:cs="Calibri Light"/>
          <w:b/>
          <w:i/>
          <w:sz w:val="22"/>
          <w:szCs w:val="22"/>
        </w:rPr>
        <w:t xml:space="preserve"> Studies</w:t>
      </w:r>
      <w:r w:rsidR="00EF77B5">
        <w:rPr>
          <w:rFonts w:ascii="Calibri Light" w:hAnsi="Calibri Light" w:cs="Calibri Light"/>
          <w:b/>
          <w:i/>
          <w:sz w:val="22"/>
          <w:szCs w:val="22"/>
        </w:rPr>
        <w:t>,</w:t>
      </w:r>
      <w:r w:rsidR="00EF77B5" w:rsidRPr="00EF77B5">
        <w:rPr>
          <w:rFonts w:ascii="Calibri Light" w:hAnsi="Calibri Light" w:cs="Calibri Light"/>
          <w:b/>
          <w:i/>
          <w:sz w:val="22"/>
          <w:szCs w:val="22"/>
        </w:rPr>
        <w:t xml:space="preserve"> School of International Studies, Yunnan University</w:t>
      </w:r>
      <w:r w:rsidR="00EF77B5">
        <w:rPr>
          <w:rFonts w:ascii="Calibri Light" w:hAnsi="Calibri Light" w:cs="Calibri Light"/>
          <w:b/>
          <w:bCs/>
          <w:i/>
          <w:sz w:val="22"/>
          <w:szCs w:val="22"/>
        </w:rPr>
        <w:t>, October 30</w:t>
      </w:r>
      <w:r w:rsidR="00B37A4E">
        <w:rPr>
          <w:rFonts w:ascii="Calibri Light" w:hAnsi="Calibri Light" w:cs="Calibri Light"/>
          <w:b/>
          <w:bCs/>
          <w:i/>
          <w:sz w:val="22"/>
          <w:szCs w:val="22"/>
        </w:rPr>
        <w:t>, 2020.</w:t>
      </w:r>
    </w:p>
    <w:p w14:paraId="4C7C2EB3" w14:textId="77777777" w:rsidR="00C255F5" w:rsidRPr="00E42384" w:rsidRDefault="00C255F5">
      <w:pPr>
        <w:rPr>
          <w:rFonts w:ascii="Calibri Light" w:hAnsi="Calibri Light" w:cs="Calibri Light"/>
          <w:sz w:val="22"/>
          <w:szCs w:val="22"/>
        </w:rPr>
      </w:pPr>
    </w:p>
    <w:p w14:paraId="53186BC8" w14:textId="77777777" w:rsidR="002D1A4D" w:rsidRPr="00E42384" w:rsidRDefault="0041507E">
      <w:pPr>
        <w:rPr>
          <w:rFonts w:ascii="Calibri Light" w:hAnsi="Calibri Light" w:cs="Calibri Light"/>
          <w:sz w:val="22"/>
          <w:szCs w:val="22"/>
        </w:rPr>
      </w:pPr>
      <w:r w:rsidRPr="00E42384">
        <w:rPr>
          <w:rFonts w:ascii="Calibri Light" w:hAnsi="Calibri Light" w:cs="Calibri Light"/>
          <w:b/>
          <w:sz w:val="22"/>
          <w:szCs w:val="22"/>
        </w:rPr>
        <w:t>Note</w:t>
      </w:r>
      <w:r w:rsidR="00195F01" w:rsidRPr="00E42384">
        <w:rPr>
          <w:rFonts w:ascii="Calibri Light" w:hAnsi="Calibri Light" w:cs="Calibri Light"/>
          <w:b/>
          <w:sz w:val="22"/>
          <w:szCs w:val="22"/>
        </w:rPr>
        <w:t>s</w:t>
      </w:r>
      <w:r w:rsidRPr="00E42384">
        <w:rPr>
          <w:rFonts w:ascii="Calibri Light" w:hAnsi="Calibri Light" w:cs="Calibri Light"/>
          <w:sz w:val="22"/>
          <w:szCs w:val="22"/>
        </w:rPr>
        <w:t>: Unless indicated as a direct quote, these notes are not verbatim, and reflect the interviewers’ interpretation of what was said.</w:t>
      </w:r>
      <w:r w:rsidR="00743A5D" w:rsidRPr="00E42384">
        <w:rPr>
          <w:rFonts w:ascii="Calibri Light" w:hAnsi="Calibri Light" w:cs="Calibri Light"/>
          <w:sz w:val="22"/>
          <w:szCs w:val="22"/>
        </w:rPr>
        <w:t xml:space="preserve"> </w:t>
      </w:r>
      <w:r w:rsidR="00F3274C">
        <w:rPr>
          <w:rFonts w:ascii="Calibri Light" w:hAnsi="Calibri Light" w:cs="Calibri Light"/>
          <w:sz w:val="22"/>
          <w:szCs w:val="22"/>
        </w:rPr>
        <w:t>The participants in this interview also agreed to provide a written response to the interview questions.</w:t>
      </w:r>
    </w:p>
    <w:p w14:paraId="6AEBC0EE" w14:textId="77777777" w:rsidR="002D1A4D" w:rsidRPr="00E42384" w:rsidRDefault="002D1A4D">
      <w:pPr>
        <w:rPr>
          <w:rFonts w:ascii="Calibri Light" w:hAnsi="Calibri Light" w:cs="Calibri Light"/>
          <w:sz w:val="22"/>
          <w:szCs w:val="22"/>
        </w:rPr>
      </w:pPr>
    </w:p>
    <w:p w14:paraId="71554C2A" w14:textId="77777777" w:rsidR="00C255F5" w:rsidRPr="00E42384" w:rsidRDefault="00C255F5">
      <w:pPr>
        <w:rPr>
          <w:rFonts w:ascii="Calibri Light" w:hAnsi="Calibri Light" w:cs="Calibri Light"/>
          <w:sz w:val="22"/>
          <w:szCs w:val="22"/>
        </w:rPr>
      </w:pPr>
      <w:r w:rsidRPr="00E42384">
        <w:rPr>
          <w:rFonts w:ascii="Calibri Light" w:hAnsi="Calibri Light" w:cs="Calibri Light"/>
          <w:sz w:val="22"/>
          <w:szCs w:val="22"/>
        </w:rPr>
        <w:t xml:space="preserve">The interview was introduced by </w:t>
      </w:r>
      <w:r w:rsidR="009C55DA">
        <w:rPr>
          <w:rFonts w:ascii="Calibri Light" w:hAnsi="Calibri Light" w:cs="Calibri Light"/>
          <w:sz w:val="22"/>
          <w:szCs w:val="22"/>
        </w:rPr>
        <w:t>Qiong Lu</w:t>
      </w:r>
      <w:r w:rsidR="00743A5D" w:rsidRPr="00E42384">
        <w:rPr>
          <w:rFonts w:ascii="Calibri Light" w:hAnsi="Calibri Light" w:cs="Calibri Light"/>
          <w:sz w:val="22"/>
          <w:szCs w:val="22"/>
        </w:rPr>
        <w:t xml:space="preserve"> (Wo</w:t>
      </w:r>
      <w:r w:rsidR="00532DFF" w:rsidRPr="00E42384">
        <w:rPr>
          <w:rFonts w:ascii="Calibri Light" w:hAnsi="Calibri Light" w:cs="Calibri Light"/>
          <w:sz w:val="22"/>
          <w:szCs w:val="22"/>
        </w:rPr>
        <w:t>rld Bank</w:t>
      </w:r>
      <w:r w:rsidR="00743A5D" w:rsidRPr="00E42384">
        <w:rPr>
          <w:rFonts w:ascii="Calibri Light" w:hAnsi="Calibri Light" w:cs="Calibri Light"/>
          <w:sz w:val="22"/>
          <w:szCs w:val="22"/>
        </w:rPr>
        <w:t>)</w:t>
      </w:r>
      <w:r w:rsidRPr="00E42384">
        <w:rPr>
          <w:rFonts w:ascii="Calibri Light" w:hAnsi="Calibri Light" w:cs="Calibri Light"/>
          <w:sz w:val="22"/>
          <w:szCs w:val="22"/>
        </w:rPr>
        <w:t xml:space="preserve">, who summarised the World Bank’s (WB) history of engagement in the Mekong, </w:t>
      </w:r>
      <w:r w:rsidR="009721F9" w:rsidRPr="00E42384">
        <w:rPr>
          <w:rFonts w:ascii="Calibri Light" w:hAnsi="Calibri Light" w:cs="Calibri Light"/>
          <w:sz w:val="22"/>
          <w:szCs w:val="22"/>
        </w:rPr>
        <w:t xml:space="preserve">and provided a background to the Mekong 3.0 initiative. </w:t>
      </w:r>
      <w:r w:rsidR="0038579A">
        <w:rPr>
          <w:rFonts w:ascii="Calibri Light" w:hAnsi="Calibri Light" w:cs="Calibri Light"/>
          <w:sz w:val="22"/>
          <w:szCs w:val="22"/>
        </w:rPr>
        <w:t>Sh</w:t>
      </w:r>
      <w:r w:rsidR="00743A5D" w:rsidRPr="00E42384">
        <w:rPr>
          <w:rFonts w:ascii="Calibri Light" w:hAnsi="Calibri Light" w:cs="Calibri Light"/>
          <w:sz w:val="22"/>
          <w:szCs w:val="22"/>
        </w:rPr>
        <w:t>e</w:t>
      </w:r>
      <w:r w:rsidR="009721F9" w:rsidRPr="00E42384">
        <w:rPr>
          <w:rFonts w:ascii="Calibri Light" w:hAnsi="Calibri Light" w:cs="Calibri Light"/>
          <w:sz w:val="22"/>
          <w:szCs w:val="22"/>
        </w:rPr>
        <w:t xml:space="preserve"> then handed over to the Mekong Futures interview team.</w:t>
      </w:r>
    </w:p>
    <w:p w14:paraId="7057E210" w14:textId="77777777" w:rsidR="009721F9" w:rsidRPr="00E42384" w:rsidRDefault="009721F9">
      <w:pPr>
        <w:rPr>
          <w:rFonts w:ascii="Calibri Light" w:hAnsi="Calibri Light" w:cs="Calibri Light"/>
          <w:sz w:val="22"/>
          <w:szCs w:val="22"/>
        </w:rPr>
      </w:pPr>
    </w:p>
    <w:p w14:paraId="768874EC" w14:textId="77777777" w:rsidR="002D1A4D" w:rsidRDefault="002D1A4D" w:rsidP="002D1A4D">
      <w:pPr>
        <w:rPr>
          <w:rFonts w:ascii="Calibri Light" w:hAnsi="Calibri Light" w:cs="Calibri Light"/>
          <w:b/>
          <w:bCs/>
          <w:sz w:val="22"/>
          <w:szCs w:val="22"/>
        </w:rPr>
      </w:pPr>
      <w:r w:rsidRPr="00E42384">
        <w:rPr>
          <w:rFonts w:ascii="Calibri Light" w:hAnsi="Calibri Light" w:cs="Calibri Light"/>
          <w:b/>
          <w:sz w:val="22"/>
          <w:szCs w:val="22"/>
        </w:rPr>
        <w:t xml:space="preserve">Question 1: </w:t>
      </w:r>
      <w:r w:rsidRPr="00E42384">
        <w:rPr>
          <w:rFonts w:ascii="Calibri Light" w:hAnsi="Calibri Light" w:cs="Calibri Light"/>
          <w:b/>
          <w:bCs/>
          <w:sz w:val="22"/>
          <w:szCs w:val="22"/>
        </w:rPr>
        <w:t>What do you think are the current challenges to sustai</w:t>
      </w:r>
      <w:r w:rsidR="00066D1B">
        <w:rPr>
          <w:rFonts w:ascii="Calibri Light" w:hAnsi="Calibri Light" w:cs="Calibri Light"/>
          <w:b/>
          <w:bCs/>
          <w:sz w:val="22"/>
          <w:szCs w:val="22"/>
        </w:rPr>
        <w:t>nable development in the Mekong</w:t>
      </w:r>
      <w:r w:rsidRPr="00E42384">
        <w:rPr>
          <w:rFonts w:ascii="Calibri Light" w:hAnsi="Calibri Light" w:cs="Calibri Light"/>
          <w:b/>
          <w:bCs/>
          <w:sz w:val="22"/>
          <w:szCs w:val="22"/>
        </w:rPr>
        <w:t>–Lancang region?</w:t>
      </w:r>
    </w:p>
    <w:p w14:paraId="6BFA7E56" w14:textId="77777777" w:rsidR="00B37A4E" w:rsidRDefault="00B37A4E" w:rsidP="002D1A4D">
      <w:pPr>
        <w:rPr>
          <w:rFonts w:ascii="Calibri Light" w:hAnsi="Calibri Light" w:cs="Calibri Light"/>
          <w:b/>
          <w:bCs/>
          <w:sz w:val="22"/>
          <w:szCs w:val="22"/>
        </w:rPr>
      </w:pPr>
    </w:p>
    <w:p w14:paraId="03CDAC25" w14:textId="77777777" w:rsidR="0040498B" w:rsidRDefault="0007221B">
      <w:pPr>
        <w:rPr>
          <w:rFonts w:ascii="Calibri Light" w:hAnsi="Calibri Light" w:cs="Calibri Light"/>
          <w:bCs/>
          <w:sz w:val="22"/>
          <w:szCs w:val="22"/>
        </w:rPr>
      </w:pPr>
      <w:r>
        <w:rPr>
          <w:rFonts w:ascii="Calibri Light" w:hAnsi="Calibri Light" w:cs="Calibri Light"/>
          <w:bCs/>
          <w:sz w:val="22"/>
          <w:szCs w:val="22"/>
        </w:rPr>
        <w:t xml:space="preserve">The primary challenge is scarcity, which is increasing. In the past there was so much water. This is not the case now. In southwest China, rainfall has reduced by 20%. So, competition for water resources is increasing. The second challenge is the Mekong’s flows. So, it is a question of both volume and distribution. </w:t>
      </w:r>
    </w:p>
    <w:p w14:paraId="0451C782" w14:textId="77777777" w:rsidR="0007221B" w:rsidRDefault="0007221B">
      <w:pPr>
        <w:rPr>
          <w:rFonts w:ascii="Calibri Light" w:hAnsi="Calibri Light" w:cs="Calibri Light"/>
          <w:bCs/>
          <w:sz w:val="22"/>
          <w:szCs w:val="22"/>
        </w:rPr>
      </w:pPr>
    </w:p>
    <w:p w14:paraId="505F8551" w14:textId="3A7C9D88" w:rsidR="0007221B" w:rsidRDefault="0007221B">
      <w:pPr>
        <w:rPr>
          <w:rFonts w:ascii="Calibri Light" w:hAnsi="Calibri Light" w:cs="Calibri Light"/>
          <w:bCs/>
          <w:sz w:val="22"/>
          <w:szCs w:val="22"/>
        </w:rPr>
      </w:pPr>
      <w:r>
        <w:rPr>
          <w:rFonts w:ascii="Calibri Light" w:hAnsi="Calibri Light" w:cs="Calibri Light"/>
          <w:bCs/>
          <w:sz w:val="22"/>
          <w:szCs w:val="22"/>
        </w:rPr>
        <w:t>There has been huge development in the Mekong Delta. You need to assess how whole changes in the economy cr</w:t>
      </w:r>
      <w:ins w:id="0" w:author="Klomjit Chandrapanya" w:date="2020-11-12T18:56:00Z">
        <w:r w:rsidR="002C1F98">
          <w:rPr>
            <w:rFonts w:ascii="Calibri Light" w:hAnsi="Calibri Light" w:cs="Calibri Light"/>
            <w:bCs/>
            <w:sz w:val="22"/>
            <w:szCs w:val="22"/>
          </w:rPr>
          <w:t>e</w:t>
        </w:r>
      </w:ins>
      <w:r>
        <w:rPr>
          <w:rFonts w:ascii="Calibri Light" w:hAnsi="Calibri Light" w:cs="Calibri Light"/>
          <w:bCs/>
          <w:sz w:val="22"/>
          <w:szCs w:val="22"/>
        </w:rPr>
        <w:t xml:space="preserve">ate new types of impact. In turn, this changes the nature and the magnitude of the demand for water. On the Tonle Sap, there has been big changes to the governance system as well – by transferring </w:t>
      </w:r>
      <w:r w:rsidR="00563FD8">
        <w:rPr>
          <w:rFonts w:ascii="Calibri Light" w:hAnsi="Calibri Light" w:cs="Calibri Light"/>
          <w:bCs/>
          <w:sz w:val="22"/>
          <w:szCs w:val="22"/>
        </w:rPr>
        <w:t>35 previous private sector</w:t>
      </w:r>
      <w:r>
        <w:rPr>
          <w:rFonts w:ascii="Calibri Light" w:hAnsi="Calibri Light" w:cs="Calibri Light"/>
          <w:bCs/>
          <w:sz w:val="22"/>
          <w:szCs w:val="22"/>
        </w:rPr>
        <w:t xml:space="preserve"> fishing lots to </w:t>
      </w:r>
      <w:r w:rsidR="00563FD8">
        <w:rPr>
          <w:rFonts w:ascii="Calibri Light" w:hAnsi="Calibri Light" w:cs="Calibri Light"/>
          <w:bCs/>
          <w:sz w:val="22"/>
          <w:szCs w:val="22"/>
        </w:rPr>
        <w:t>500</w:t>
      </w:r>
      <w:r>
        <w:rPr>
          <w:rFonts w:ascii="Calibri Light" w:hAnsi="Calibri Light" w:cs="Calibri Light"/>
          <w:bCs/>
          <w:sz w:val="22"/>
          <w:szCs w:val="22"/>
        </w:rPr>
        <w:t xml:space="preserve"> community </w:t>
      </w:r>
      <w:r w:rsidR="00563FD8">
        <w:rPr>
          <w:rFonts w:ascii="Calibri Light" w:hAnsi="Calibri Light" w:cs="Calibri Light"/>
          <w:bCs/>
          <w:sz w:val="22"/>
          <w:szCs w:val="22"/>
        </w:rPr>
        <w:t>managed lots</w:t>
      </w:r>
      <w:r>
        <w:rPr>
          <w:rFonts w:ascii="Calibri Light" w:hAnsi="Calibri Light" w:cs="Calibri Light"/>
          <w:bCs/>
          <w:sz w:val="22"/>
          <w:szCs w:val="22"/>
        </w:rPr>
        <w:t xml:space="preserve">. </w:t>
      </w:r>
      <w:r w:rsidR="00563FD8">
        <w:rPr>
          <w:rFonts w:ascii="Calibri Light" w:hAnsi="Calibri Light" w:cs="Calibri Light"/>
          <w:bCs/>
          <w:sz w:val="22"/>
          <w:szCs w:val="22"/>
        </w:rPr>
        <w:t xml:space="preserve">The private sector lots may have been more economically efficient, but distribution was not fair. </w:t>
      </w:r>
      <w:r>
        <w:rPr>
          <w:rFonts w:ascii="Calibri Light" w:hAnsi="Calibri Light" w:cs="Calibri Light"/>
          <w:bCs/>
          <w:sz w:val="22"/>
          <w:szCs w:val="22"/>
        </w:rPr>
        <w:t xml:space="preserve">The Mekong now has a regulated flow. It is no longer natural flow. This then has impacts in other ecosystems, such as wetlands. </w:t>
      </w:r>
    </w:p>
    <w:p w14:paraId="7B8A4C03" w14:textId="77777777" w:rsidR="00D50389" w:rsidRDefault="00D50389">
      <w:pPr>
        <w:rPr>
          <w:rFonts w:ascii="Calibri Light" w:hAnsi="Calibri Light" w:cs="Calibri Light"/>
          <w:bCs/>
          <w:sz w:val="22"/>
          <w:szCs w:val="22"/>
        </w:rPr>
      </w:pPr>
    </w:p>
    <w:p w14:paraId="03931C42" w14:textId="71B6D79A" w:rsidR="00D50389" w:rsidRDefault="00D50389">
      <w:pPr>
        <w:rPr>
          <w:rFonts w:ascii="Calibri Light" w:hAnsi="Calibri Light" w:cs="Calibri Light"/>
          <w:bCs/>
          <w:sz w:val="22"/>
          <w:szCs w:val="22"/>
        </w:rPr>
      </w:pPr>
      <w:r>
        <w:rPr>
          <w:rFonts w:ascii="Calibri Light" w:hAnsi="Calibri Light" w:cs="Calibri Light"/>
          <w:bCs/>
          <w:sz w:val="22"/>
          <w:szCs w:val="22"/>
        </w:rPr>
        <w:t xml:space="preserve">The primary driver of all these changes is market forces. He says that we (scholars) have not given much attention to what he calls the ‘invisible user’ which is the agricultural sector. This uses 80% of water use in the Mekong. The second main driver is hydropower. In national policies, </w:t>
      </w:r>
      <w:r w:rsidR="00563FD8">
        <w:rPr>
          <w:rFonts w:ascii="Calibri Light" w:hAnsi="Calibri Light" w:cs="Calibri Light"/>
          <w:bCs/>
          <w:sz w:val="22"/>
          <w:szCs w:val="22"/>
        </w:rPr>
        <w:t xml:space="preserve">economic </w:t>
      </w:r>
      <w:r>
        <w:rPr>
          <w:rFonts w:ascii="Calibri Light" w:hAnsi="Calibri Light" w:cs="Calibri Light"/>
          <w:bCs/>
          <w:sz w:val="22"/>
          <w:szCs w:val="22"/>
        </w:rPr>
        <w:t>development is the priority rather than conservation.</w:t>
      </w:r>
    </w:p>
    <w:p w14:paraId="3DAFCB8C" w14:textId="77777777" w:rsidR="00D50389" w:rsidRDefault="00D50389">
      <w:pPr>
        <w:rPr>
          <w:rFonts w:ascii="Calibri Light" w:hAnsi="Calibri Light" w:cs="Calibri Light"/>
          <w:bCs/>
          <w:sz w:val="22"/>
          <w:szCs w:val="22"/>
        </w:rPr>
      </w:pPr>
    </w:p>
    <w:p w14:paraId="25625325" w14:textId="18246151" w:rsidR="006F6E15" w:rsidRDefault="00D50389">
      <w:pPr>
        <w:rPr>
          <w:rFonts w:ascii="Calibri Light" w:hAnsi="Calibri Light" w:cs="Calibri Light"/>
          <w:bCs/>
          <w:sz w:val="22"/>
          <w:szCs w:val="22"/>
        </w:rPr>
      </w:pPr>
      <w:r>
        <w:rPr>
          <w:rFonts w:ascii="Calibri Light" w:hAnsi="Calibri Light" w:cs="Calibri Light"/>
          <w:bCs/>
          <w:sz w:val="22"/>
          <w:szCs w:val="22"/>
        </w:rPr>
        <w:t>What, Prof. Lu wonders, do we mean by ‘reasonable use’ in international rivers? When there is plenty of water</w:t>
      </w:r>
      <w:r w:rsidR="00563FD8">
        <w:rPr>
          <w:rFonts w:ascii="Calibri Light" w:hAnsi="Calibri Light" w:cs="Calibri Light"/>
          <w:bCs/>
          <w:sz w:val="22"/>
          <w:szCs w:val="22"/>
        </w:rPr>
        <w:t xml:space="preserve"> (water is viewed as a freely accessible resource),</w:t>
      </w:r>
      <w:r>
        <w:rPr>
          <w:rFonts w:ascii="Calibri Light" w:hAnsi="Calibri Light" w:cs="Calibri Light"/>
          <w:bCs/>
          <w:sz w:val="22"/>
          <w:szCs w:val="22"/>
        </w:rPr>
        <w:t xml:space="preserve"> this does not matter, but when there is scarcity</w:t>
      </w:r>
      <w:r w:rsidR="00563FD8">
        <w:rPr>
          <w:rFonts w:ascii="Calibri Light" w:hAnsi="Calibri Light" w:cs="Calibri Light"/>
          <w:bCs/>
          <w:sz w:val="22"/>
          <w:szCs w:val="22"/>
        </w:rPr>
        <w:t xml:space="preserve">, water needs to be valued. </w:t>
      </w:r>
      <w:r>
        <w:rPr>
          <w:rFonts w:ascii="Calibri Light" w:hAnsi="Calibri Light" w:cs="Calibri Light"/>
          <w:bCs/>
          <w:sz w:val="22"/>
          <w:szCs w:val="22"/>
        </w:rPr>
        <w:t xml:space="preserve"> </w:t>
      </w:r>
    </w:p>
    <w:p w14:paraId="46B625E2" w14:textId="54D8378D" w:rsidR="00563FD8" w:rsidRDefault="00563FD8">
      <w:pPr>
        <w:rPr>
          <w:rFonts w:ascii="Calibri Light" w:hAnsi="Calibri Light" w:cs="Calibri Light"/>
          <w:bCs/>
          <w:sz w:val="22"/>
          <w:szCs w:val="22"/>
        </w:rPr>
      </w:pPr>
    </w:p>
    <w:p w14:paraId="05D7FE02" w14:textId="01BCA7D8" w:rsidR="00563FD8" w:rsidRDefault="00563FD8">
      <w:pPr>
        <w:rPr>
          <w:rFonts w:ascii="Calibri Light" w:hAnsi="Calibri Light" w:cs="Calibri Light"/>
          <w:bCs/>
          <w:sz w:val="22"/>
          <w:szCs w:val="22"/>
        </w:rPr>
      </w:pPr>
      <w:r>
        <w:rPr>
          <w:rFonts w:ascii="Calibri Light" w:hAnsi="Calibri Light" w:cs="Calibri Light"/>
          <w:bCs/>
          <w:sz w:val="22"/>
          <w:szCs w:val="22"/>
        </w:rPr>
        <w:t xml:space="preserve">Water rights are demarcated via treaties as substitute. India and Pakistan is an example: where dam agreements are in place, seasonal flows agreed and there is a monitoring system. </w:t>
      </w:r>
    </w:p>
    <w:p w14:paraId="7DE8D3B9" w14:textId="77777777" w:rsidR="00563FD8" w:rsidRDefault="00563FD8">
      <w:pPr>
        <w:rPr>
          <w:rFonts w:ascii="Calibri Light" w:hAnsi="Calibri Light" w:cs="Calibri Light"/>
          <w:sz w:val="22"/>
          <w:szCs w:val="22"/>
        </w:rPr>
      </w:pPr>
    </w:p>
    <w:p w14:paraId="481C82C4" w14:textId="77777777" w:rsidR="00AB4674" w:rsidRPr="00E42384" w:rsidRDefault="00AB4674" w:rsidP="00AB4674">
      <w:pPr>
        <w:rPr>
          <w:rFonts w:ascii="Calibri Light" w:hAnsi="Calibri Light" w:cs="Calibri Light"/>
          <w:sz w:val="22"/>
          <w:szCs w:val="22"/>
        </w:rPr>
      </w:pPr>
      <w:r w:rsidRPr="00E42384">
        <w:rPr>
          <w:rFonts w:ascii="Calibri Light" w:hAnsi="Calibri Light" w:cs="Calibri Light"/>
          <w:b/>
          <w:sz w:val="22"/>
          <w:szCs w:val="22"/>
        </w:rPr>
        <w:t xml:space="preserve">Question 2: </w:t>
      </w:r>
      <w:r w:rsidRPr="00E42384">
        <w:rPr>
          <w:rFonts w:ascii="Calibri Light" w:hAnsi="Calibri Light" w:cs="Calibri Light"/>
          <w:b/>
          <w:bCs/>
          <w:sz w:val="22"/>
          <w:szCs w:val="22"/>
        </w:rPr>
        <w:t>What does regional cooperation mean to you? What are the opportunities for regional cooperation to support sustainable development in the Mekong- Lancang?</w:t>
      </w:r>
    </w:p>
    <w:p w14:paraId="08D16842" w14:textId="77777777" w:rsidR="00AB4674" w:rsidRPr="00E42384" w:rsidRDefault="00AB4674">
      <w:pPr>
        <w:rPr>
          <w:rFonts w:ascii="Calibri Light" w:hAnsi="Calibri Light" w:cs="Calibri Light"/>
          <w:sz w:val="22"/>
          <w:szCs w:val="22"/>
        </w:rPr>
      </w:pPr>
    </w:p>
    <w:p w14:paraId="6499514A" w14:textId="2A4516C2" w:rsidR="00066D1B" w:rsidRDefault="00615438" w:rsidP="004D344E">
      <w:pPr>
        <w:rPr>
          <w:rFonts w:ascii="Calibri Light" w:hAnsi="Calibri Light" w:cs="Calibri Light"/>
          <w:bCs/>
          <w:sz w:val="22"/>
          <w:szCs w:val="22"/>
        </w:rPr>
      </w:pPr>
      <w:r>
        <w:rPr>
          <w:rFonts w:ascii="Calibri Light" w:hAnsi="Calibri Light" w:cs="Calibri Light"/>
          <w:bCs/>
          <w:sz w:val="22"/>
          <w:szCs w:val="22"/>
        </w:rPr>
        <w:t>Cooperation occurs when water is a key part of the i</w:t>
      </w:r>
      <w:r w:rsidR="00D50389">
        <w:rPr>
          <w:rFonts w:ascii="Calibri Light" w:hAnsi="Calibri Light" w:cs="Calibri Light"/>
          <w:bCs/>
          <w:sz w:val="22"/>
          <w:szCs w:val="22"/>
        </w:rPr>
        <w:t xml:space="preserve">nter-state </w:t>
      </w:r>
      <w:r>
        <w:rPr>
          <w:rFonts w:ascii="Calibri Light" w:hAnsi="Calibri Light" w:cs="Calibri Light"/>
          <w:bCs/>
          <w:sz w:val="22"/>
          <w:szCs w:val="22"/>
        </w:rPr>
        <w:t xml:space="preserve">business on international rivers. Prof. Lu also feels that it is important to have scholars’ voices included in an advisory role. In the Mekong, sovereignty is very strong. States </w:t>
      </w:r>
      <w:r w:rsidR="00B65601">
        <w:rPr>
          <w:rFonts w:ascii="Calibri Light" w:hAnsi="Calibri Light" w:cs="Calibri Light"/>
          <w:bCs/>
          <w:sz w:val="22"/>
          <w:szCs w:val="22"/>
        </w:rPr>
        <w:t xml:space="preserve">respond to internal pressure, and they have to think about their own </w:t>
      </w:r>
      <w:r w:rsidR="00563FD8">
        <w:rPr>
          <w:rFonts w:ascii="Calibri Light" w:hAnsi="Calibri Light" w:cs="Calibri Light"/>
          <w:bCs/>
          <w:sz w:val="22"/>
          <w:szCs w:val="22"/>
        </w:rPr>
        <w:t>societies</w:t>
      </w:r>
      <w:r w:rsidR="00B65601">
        <w:rPr>
          <w:rFonts w:ascii="Calibri Light" w:hAnsi="Calibri Light" w:cs="Calibri Light"/>
          <w:bCs/>
          <w:sz w:val="22"/>
          <w:szCs w:val="22"/>
        </w:rPr>
        <w:t>. In Thailand, for example, civil society resistance has prevented development. The MRC can do little other than facilitate discussions around the 3S</w:t>
      </w:r>
      <w:r w:rsidR="00563FD8">
        <w:rPr>
          <w:rFonts w:ascii="Calibri Light" w:hAnsi="Calibri Light" w:cs="Calibri Light"/>
          <w:bCs/>
          <w:sz w:val="22"/>
          <w:szCs w:val="22"/>
        </w:rPr>
        <w:t xml:space="preserve"> (an international basin) for example</w:t>
      </w:r>
      <w:r w:rsidR="00B65601">
        <w:rPr>
          <w:rFonts w:ascii="Calibri Light" w:hAnsi="Calibri Light" w:cs="Calibri Light"/>
          <w:bCs/>
          <w:sz w:val="22"/>
          <w:szCs w:val="22"/>
        </w:rPr>
        <w:t xml:space="preserve">. Can six countries discuss water allocation? And can they use water ‘reasonably’? I do not think so. Water can </w:t>
      </w:r>
      <w:r w:rsidR="00B65601">
        <w:rPr>
          <w:rFonts w:ascii="Calibri Light" w:hAnsi="Calibri Light" w:cs="Calibri Light"/>
          <w:bCs/>
          <w:sz w:val="22"/>
          <w:szCs w:val="22"/>
        </w:rPr>
        <w:lastRenderedPageBreak/>
        <w:t xml:space="preserve">be used far more efficiently, but it is not because it remains </w:t>
      </w:r>
      <w:r w:rsidR="00563FD8">
        <w:rPr>
          <w:rFonts w:ascii="Calibri Light" w:hAnsi="Calibri Light" w:cs="Calibri Light"/>
          <w:bCs/>
          <w:sz w:val="22"/>
          <w:szCs w:val="22"/>
        </w:rPr>
        <w:t xml:space="preserve">perceived as (and is) </w:t>
      </w:r>
      <w:r w:rsidR="00B65601">
        <w:rPr>
          <w:rFonts w:ascii="Calibri Light" w:hAnsi="Calibri Light" w:cs="Calibri Light"/>
          <w:bCs/>
          <w:sz w:val="22"/>
          <w:szCs w:val="22"/>
        </w:rPr>
        <w:t>free.</w:t>
      </w:r>
      <w:r w:rsidR="00DC50A7">
        <w:rPr>
          <w:rFonts w:ascii="Calibri Light" w:hAnsi="Calibri Light" w:cs="Calibri Light"/>
          <w:bCs/>
          <w:sz w:val="22"/>
          <w:szCs w:val="22"/>
        </w:rPr>
        <w:t xml:space="preserve"> Water saving technologies for example is almost absent. </w:t>
      </w:r>
    </w:p>
    <w:p w14:paraId="68D06F41" w14:textId="77777777" w:rsidR="00B65601" w:rsidRPr="00143DDB" w:rsidRDefault="00B65601" w:rsidP="004D344E">
      <w:pPr>
        <w:rPr>
          <w:rFonts w:ascii="Calibri Light" w:hAnsi="Calibri Light" w:cs="Calibri Light"/>
          <w:sz w:val="22"/>
          <w:szCs w:val="22"/>
        </w:rPr>
      </w:pPr>
    </w:p>
    <w:p w14:paraId="1F48F59E" w14:textId="77777777" w:rsidR="00C77295" w:rsidRPr="00E42384" w:rsidRDefault="00C77295" w:rsidP="00C77295">
      <w:pPr>
        <w:rPr>
          <w:rFonts w:ascii="Calibri Light" w:hAnsi="Calibri Light" w:cs="Calibri Light"/>
          <w:sz w:val="22"/>
          <w:szCs w:val="22"/>
        </w:rPr>
      </w:pPr>
      <w:r w:rsidRPr="00E42384">
        <w:rPr>
          <w:rFonts w:ascii="Calibri Light" w:hAnsi="Calibri Light" w:cs="Calibri Light"/>
          <w:b/>
          <w:sz w:val="22"/>
          <w:szCs w:val="22"/>
        </w:rPr>
        <w:t>Question 3:</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are there examples where some or all of the Mekong-Lancang countries have cooperated to yield a clear and positive trans-boundary river management outcome?</w:t>
      </w:r>
    </w:p>
    <w:p w14:paraId="4D03828B" w14:textId="77777777" w:rsidR="00C77295" w:rsidRPr="00E42384" w:rsidRDefault="00C77295">
      <w:pPr>
        <w:rPr>
          <w:rFonts w:ascii="Calibri Light" w:hAnsi="Calibri Light" w:cs="Calibri Light"/>
          <w:sz w:val="22"/>
          <w:szCs w:val="22"/>
        </w:rPr>
      </w:pPr>
    </w:p>
    <w:p w14:paraId="1AB3E7AA" w14:textId="3786E97E" w:rsidR="0030294C" w:rsidRDefault="00B65601" w:rsidP="004D344E">
      <w:pPr>
        <w:rPr>
          <w:rFonts w:ascii="Calibri Light" w:hAnsi="Calibri Light" w:cs="Calibri Light"/>
          <w:sz w:val="22"/>
          <w:szCs w:val="22"/>
        </w:rPr>
      </w:pPr>
      <w:r>
        <w:rPr>
          <w:rFonts w:ascii="Calibri Light" w:hAnsi="Calibri Light" w:cs="Calibri Light"/>
          <w:sz w:val="22"/>
          <w:szCs w:val="22"/>
        </w:rPr>
        <w:t xml:space="preserve">So far, the MRC: at least for the four lower Mekong countries, have a platform. If the countries want to use the river, then they have a platform and a process by which they can discuss this. The LMC’s agreement to share water is very big progress. </w:t>
      </w:r>
      <w:r w:rsidR="00A67AA8">
        <w:rPr>
          <w:rFonts w:ascii="Calibri Light" w:hAnsi="Calibri Light" w:cs="Calibri Light"/>
          <w:sz w:val="22"/>
          <w:szCs w:val="22"/>
        </w:rPr>
        <w:t>The LMC has also been active in capacity building for droughts and flooding. Prof. Lu hopes that we will have more collaboration around the Mekong. The Chinese government, he says, has shifted in a positive direction. But he would like to see it go further, to assessing ‘reasonable use’ and then on to ‘equitable use’.</w:t>
      </w:r>
    </w:p>
    <w:p w14:paraId="02CB1E15" w14:textId="77777777" w:rsidR="00A67AA8" w:rsidRDefault="00A67AA8" w:rsidP="004D344E">
      <w:pPr>
        <w:rPr>
          <w:rFonts w:ascii="Calibri Light" w:hAnsi="Calibri Light" w:cs="Calibri Light"/>
          <w:sz w:val="22"/>
          <w:szCs w:val="22"/>
        </w:rPr>
      </w:pPr>
    </w:p>
    <w:p w14:paraId="454DBD62" w14:textId="77777777" w:rsidR="00A67AA8" w:rsidRDefault="00A67AA8" w:rsidP="004D344E">
      <w:pPr>
        <w:rPr>
          <w:rFonts w:ascii="Calibri Light" w:hAnsi="Calibri Light" w:cs="Calibri Light"/>
          <w:sz w:val="22"/>
          <w:szCs w:val="22"/>
        </w:rPr>
      </w:pPr>
      <w:r>
        <w:rPr>
          <w:rFonts w:ascii="Calibri Light" w:hAnsi="Calibri Light" w:cs="Calibri Light"/>
          <w:sz w:val="22"/>
          <w:szCs w:val="22"/>
        </w:rPr>
        <w:t>Kim Geheb (Mekong Futures) asks what the difference is between collaboration and cooperation. Prof. Lu responds that collaboration involves building the same principle; it is the ‘equal way’ – the principle of how to do things.</w:t>
      </w:r>
    </w:p>
    <w:p w14:paraId="52672375" w14:textId="77777777" w:rsidR="00B65601" w:rsidRDefault="00B65601" w:rsidP="004D344E">
      <w:pPr>
        <w:rPr>
          <w:rFonts w:ascii="Calibri Light" w:hAnsi="Calibri Light" w:cs="Calibri Light"/>
          <w:sz w:val="22"/>
          <w:szCs w:val="22"/>
        </w:rPr>
      </w:pPr>
    </w:p>
    <w:p w14:paraId="59C81B97"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 xml:space="preserve">Question 4: </w:t>
      </w:r>
      <w:r w:rsidRPr="00E42384">
        <w:rPr>
          <w:rFonts w:ascii="Calibri Light" w:hAnsi="Calibri Light" w:cs="Calibri Light"/>
          <w:b/>
          <w:bCs/>
          <w:sz w:val="22"/>
          <w:szCs w:val="22"/>
        </w:rPr>
        <w:t>What are the relative advantages/merits of the different mechanisms for cooperation, and do you see any opportunities for improvements?</w:t>
      </w:r>
    </w:p>
    <w:p w14:paraId="6CD752C2" w14:textId="77777777" w:rsidR="008937A0" w:rsidRPr="00E42384" w:rsidRDefault="008937A0">
      <w:pPr>
        <w:rPr>
          <w:rFonts w:ascii="Calibri Light" w:hAnsi="Calibri Light" w:cs="Calibri Light"/>
          <w:sz w:val="22"/>
          <w:szCs w:val="22"/>
        </w:rPr>
      </w:pPr>
    </w:p>
    <w:p w14:paraId="1B8ED3B1" w14:textId="62F65793" w:rsidR="00586929" w:rsidRDefault="00F05A64" w:rsidP="004D344E">
      <w:pPr>
        <w:rPr>
          <w:rFonts w:ascii="Calibri Light" w:hAnsi="Calibri Light" w:cs="Calibri Light"/>
          <w:bCs/>
          <w:sz w:val="22"/>
          <w:szCs w:val="22"/>
        </w:rPr>
      </w:pPr>
      <w:r>
        <w:rPr>
          <w:rFonts w:ascii="Calibri Light" w:hAnsi="Calibri Light" w:cs="Calibri Light"/>
          <w:bCs/>
          <w:sz w:val="22"/>
          <w:szCs w:val="22"/>
        </w:rPr>
        <w:t xml:space="preserve">The primary mechanism is the </w:t>
      </w:r>
      <w:commentRangeStart w:id="1"/>
      <w:r>
        <w:rPr>
          <w:rFonts w:ascii="Calibri Light" w:hAnsi="Calibri Light" w:cs="Calibri Light"/>
          <w:bCs/>
          <w:sz w:val="22"/>
          <w:szCs w:val="22"/>
        </w:rPr>
        <w:t>LMC</w:t>
      </w:r>
      <w:commentRangeEnd w:id="1"/>
      <w:r w:rsidR="00532F6B">
        <w:rPr>
          <w:rStyle w:val="CommentReference"/>
        </w:rPr>
        <w:commentReference w:id="1"/>
      </w:r>
      <w:r>
        <w:rPr>
          <w:rFonts w:ascii="Calibri Light" w:hAnsi="Calibri Light" w:cs="Calibri Light"/>
          <w:bCs/>
          <w:sz w:val="22"/>
          <w:szCs w:val="22"/>
        </w:rPr>
        <w:t xml:space="preserve"> because it includes water in its core business. </w:t>
      </w:r>
      <w:r w:rsidR="00011AAC">
        <w:rPr>
          <w:rFonts w:ascii="Calibri Light" w:hAnsi="Calibri Light" w:cs="Calibri Light"/>
          <w:bCs/>
          <w:sz w:val="22"/>
          <w:szCs w:val="22"/>
        </w:rPr>
        <w:t>For the other frameworks, water is not their core business. They only become aware of water if it is affected by their activities.</w:t>
      </w:r>
      <w:r w:rsidR="00DC50A7">
        <w:rPr>
          <w:rFonts w:ascii="Calibri Light" w:hAnsi="Calibri Light" w:cs="Calibri Light"/>
          <w:bCs/>
          <w:sz w:val="22"/>
          <w:szCs w:val="22"/>
        </w:rPr>
        <w:t xml:space="preserve"> Water is also central to the </w:t>
      </w:r>
      <w:commentRangeStart w:id="2"/>
      <w:r w:rsidR="00DC50A7">
        <w:rPr>
          <w:rFonts w:ascii="Calibri Light" w:hAnsi="Calibri Light" w:cs="Calibri Light"/>
          <w:bCs/>
          <w:sz w:val="22"/>
          <w:szCs w:val="22"/>
        </w:rPr>
        <w:t>MRC</w:t>
      </w:r>
      <w:commentRangeEnd w:id="2"/>
      <w:r w:rsidR="00532F6B">
        <w:rPr>
          <w:rStyle w:val="CommentReference"/>
        </w:rPr>
        <w:commentReference w:id="2"/>
      </w:r>
      <w:r w:rsidR="00DC50A7">
        <w:rPr>
          <w:rFonts w:ascii="Calibri Light" w:hAnsi="Calibri Light" w:cs="Calibri Light"/>
          <w:bCs/>
          <w:sz w:val="22"/>
          <w:szCs w:val="22"/>
        </w:rPr>
        <w:t xml:space="preserve">. </w:t>
      </w:r>
    </w:p>
    <w:p w14:paraId="515BE07A" w14:textId="77777777" w:rsidR="00011AAC" w:rsidRPr="00235B25" w:rsidRDefault="00011AAC" w:rsidP="004D344E">
      <w:pPr>
        <w:rPr>
          <w:rFonts w:ascii="Calibri Light" w:hAnsi="Calibri Light" w:cs="Calibri Light"/>
          <w:bCs/>
          <w:sz w:val="22"/>
          <w:szCs w:val="22"/>
        </w:rPr>
      </w:pPr>
    </w:p>
    <w:p w14:paraId="4CBF847B"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Question 5:</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when cooperation occurs between Lancang-Mekong countries, what indicates its success? How do you know if cooperation is successful?</w:t>
      </w:r>
    </w:p>
    <w:p w14:paraId="6A4A4C8E" w14:textId="77777777" w:rsidR="008937A0" w:rsidRDefault="008937A0">
      <w:pPr>
        <w:rPr>
          <w:rFonts w:ascii="Calibri Light" w:hAnsi="Calibri Light" w:cs="Calibri Light"/>
          <w:sz w:val="22"/>
          <w:szCs w:val="22"/>
        </w:rPr>
      </w:pPr>
    </w:p>
    <w:p w14:paraId="3F67D6AD" w14:textId="7B241852" w:rsidR="00C65BEE" w:rsidRDefault="00011AAC" w:rsidP="004D344E">
      <w:pPr>
        <w:rPr>
          <w:rFonts w:ascii="Calibri Light" w:hAnsi="Calibri Light" w:cs="Calibri Light"/>
          <w:sz w:val="22"/>
          <w:szCs w:val="22"/>
        </w:rPr>
      </w:pPr>
      <w:r>
        <w:rPr>
          <w:rFonts w:ascii="Calibri Light" w:hAnsi="Calibri Light" w:cs="Calibri Light"/>
          <w:sz w:val="22"/>
          <w:szCs w:val="22"/>
        </w:rPr>
        <w:t xml:space="preserve">There are different indicators that can reveal success: collaboration, information-sharing, expressing concerns to each other, and using water fairly and equitably. </w:t>
      </w:r>
      <w:r w:rsidR="00A306C9">
        <w:rPr>
          <w:rFonts w:ascii="Calibri Light" w:hAnsi="Calibri Light" w:cs="Calibri Light"/>
          <w:sz w:val="22"/>
          <w:szCs w:val="22"/>
        </w:rPr>
        <w:t>Also, if water is being used wisely at multiple levels, from the local to the national.</w:t>
      </w:r>
      <w:r w:rsidR="00DC50A7">
        <w:rPr>
          <w:rFonts w:ascii="Calibri Light" w:hAnsi="Calibri Light" w:cs="Calibri Light"/>
          <w:sz w:val="22"/>
          <w:szCs w:val="22"/>
        </w:rPr>
        <w:t xml:space="preserve"> Cooperation needs to be evaluated in the “real” world. </w:t>
      </w:r>
    </w:p>
    <w:p w14:paraId="0DA384B1" w14:textId="77777777" w:rsidR="00A306C9" w:rsidRPr="00E42384" w:rsidRDefault="00A306C9" w:rsidP="004D344E">
      <w:pPr>
        <w:rPr>
          <w:rFonts w:ascii="Calibri Light" w:hAnsi="Calibri Light" w:cs="Calibri Light"/>
          <w:sz w:val="22"/>
          <w:szCs w:val="22"/>
        </w:rPr>
      </w:pPr>
    </w:p>
    <w:p w14:paraId="5526259C"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6:</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for what types of Lancang-Mekong problems has cooperation been most effective?</w:t>
      </w:r>
    </w:p>
    <w:p w14:paraId="337DAB10" w14:textId="77777777" w:rsidR="00BB08F2" w:rsidRPr="00E42384" w:rsidRDefault="00BB08F2">
      <w:pPr>
        <w:rPr>
          <w:rFonts w:ascii="Calibri Light" w:hAnsi="Calibri Light" w:cs="Calibri Light"/>
          <w:sz w:val="22"/>
          <w:szCs w:val="22"/>
        </w:rPr>
      </w:pPr>
    </w:p>
    <w:p w14:paraId="77185309" w14:textId="32C5F362" w:rsidR="00FC401E" w:rsidRDefault="00A306C9" w:rsidP="004D344E">
      <w:pPr>
        <w:rPr>
          <w:rFonts w:ascii="Calibri Light" w:hAnsi="Calibri Light" w:cs="Calibri Light"/>
          <w:sz w:val="22"/>
          <w:szCs w:val="22"/>
        </w:rPr>
      </w:pPr>
      <w:r>
        <w:rPr>
          <w:rFonts w:ascii="Calibri Light" w:hAnsi="Calibri Light" w:cs="Calibri Light"/>
          <w:sz w:val="22"/>
          <w:szCs w:val="22"/>
        </w:rPr>
        <w:t xml:space="preserve">Prof. Lu focuses on pollution management, which, he says, is a concern that all of the countries have. In China, there are very strict pollution controls. Pollution is not a controversial issue, because, he says, it is very clear who is responsible. </w:t>
      </w:r>
      <w:r w:rsidR="007A35EF">
        <w:rPr>
          <w:rFonts w:ascii="Calibri Light" w:hAnsi="Calibri Light" w:cs="Calibri Light"/>
          <w:sz w:val="22"/>
          <w:szCs w:val="22"/>
        </w:rPr>
        <w:t>He references the response by local government in Laos to pollution arising from banana plantations. He also thinks that the ‘reasonable use’ of water is a non-controversial challenge, although he acknowledges that there is no consistency in how people and countries perceive ‘reasonable use’. He also believes that there is regional recognition of increasing demand for water. John Ward (Mekong Futures) says that there are projections that water pollution will increase across the Mekong, and asks if Prof. Lu believes that existing cooperation mechanisms can cope with this? Prof. Lu says that they cannot – they are good at monitoring and detection, but not resolving it.</w:t>
      </w:r>
    </w:p>
    <w:p w14:paraId="6F16B829" w14:textId="55A3FAA0" w:rsidR="00DC50A7" w:rsidRDefault="00DC50A7" w:rsidP="004D344E">
      <w:pPr>
        <w:rPr>
          <w:rFonts w:ascii="Calibri Light" w:hAnsi="Calibri Light" w:cs="Calibri Light"/>
          <w:sz w:val="22"/>
          <w:szCs w:val="22"/>
        </w:rPr>
      </w:pPr>
    </w:p>
    <w:p w14:paraId="0ED29E2D" w14:textId="4908F7E8" w:rsidR="00DC50A7" w:rsidRDefault="00DC50A7" w:rsidP="004D344E">
      <w:pPr>
        <w:rPr>
          <w:rFonts w:ascii="Calibri Light" w:hAnsi="Calibri Light" w:cs="Calibri Light"/>
          <w:sz w:val="22"/>
          <w:szCs w:val="22"/>
        </w:rPr>
      </w:pPr>
      <w:r>
        <w:rPr>
          <w:rFonts w:ascii="Calibri Light" w:hAnsi="Calibri Light" w:cs="Calibri Light"/>
          <w:sz w:val="22"/>
          <w:szCs w:val="22"/>
        </w:rPr>
        <w:t xml:space="preserve">Prof. Lu cited the example of how the management of pollution in Dali lake has changed, using participatory based nature friendly remediation. May be a case study for other </w:t>
      </w:r>
      <w:commentRangeStart w:id="3"/>
      <w:r>
        <w:rPr>
          <w:rFonts w:ascii="Calibri Light" w:hAnsi="Calibri Light" w:cs="Calibri Light"/>
          <w:sz w:val="22"/>
          <w:szCs w:val="22"/>
        </w:rPr>
        <w:t>countries</w:t>
      </w:r>
      <w:commentRangeEnd w:id="3"/>
      <w:r w:rsidR="00223648">
        <w:rPr>
          <w:rStyle w:val="CommentReference"/>
        </w:rPr>
        <w:commentReference w:id="3"/>
      </w:r>
      <w:r>
        <w:rPr>
          <w:rFonts w:ascii="Calibri Light" w:hAnsi="Calibri Light" w:cs="Calibri Light"/>
          <w:sz w:val="22"/>
          <w:szCs w:val="22"/>
        </w:rPr>
        <w:t xml:space="preserve">. </w:t>
      </w:r>
    </w:p>
    <w:p w14:paraId="7B367262" w14:textId="77777777" w:rsidR="00A306C9" w:rsidRPr="00E42384" w:rsidRDefault="00A306C9" w:rsidP="004D344E">
      <w:pPr>
        <w:rPr>
          <w:rFonts w:ascii="Calibri Light" w:hAnsi="Calibri Light" w:cs="Calibri Light"/>
          <w:sz w:val="22"/>
          <w:szCs w:val="22"/>
        </w:rPr>
      </w:pPr>
    </w:p>
    <w:p w14:paraId="72CF0C04"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7:</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view, which factors prevent cooperation? And which factors enable it?</w:t>
      </w:r>
    </w:p>
    <w:p w14:paraId="0C0CDD62" w14:textId="77777777" w:rsidR="00552832" w:rsidRPr="002664D7" w:rsidRDefault="00552832">
      <w:pPr>
        <w:rPr>
          <w:rFonts w:ascii="Calibri Light" w:hAnsi="Calibri Light" w:cs="Calibri Light"/>
          <w:sz w:val="22"/>
          <w:szCs w:val="22"/>
        </w:rPr>
      </w:pPr>
    </w:p>
    <w:p w14:paraId="6495A9AD" w14:textId="0B75E6B9" w:rsidR="00873A4A" w:rsidRDefault="007A35EF" w:rsidP="004D344E">
      <w:pPr>
        <w:rPr>
          <w:rFonts w:ascii="Calibri Light" w:hAnsi="Calibri Light" w:cs="Calibri Light"/>
          <w:sz w:val="22"/>
          <w:szCs w:val="22"/>
        </w:rPr>
      </w:pPr>
      <w:r>
        <w:rPr>
          <w:rFonts w:ascii="Calibri Light" w:hAnsi="Calibri Light" w:cs="Calibri Light"/>
          <w:sz w:val="22"/>
          <w:szCs w:val="22"/>
        </w:rPr>
        <w:lastRenderedPageBreak/>
        <w:t xml:space="preserve">Cooperation is prevented by </w:t>
      </w:r>
      <w:r w:rsidR="00E61917">
        <w:rPr>
          <w:rFonts w:ascii="Calibri Light" w:hAnsi="Calibri Light" w:cs="Calibri Light"/>
          <w:sz w:val="22"/>
          <w:szCs w:val="22"/>
        </w:rPr>
        <w:t>a lack of state’s understanding of each other’s concerns. Often, it gets too political</w:t>
      </w:r>
      <w:r w:rsidR="00DC50A7">
        <w:rPr>
          <w:rFonts w:ascii="Calibri Light" w:hAnsi="Calibri Light" w:cs="Calibri Light"/>
          <w:sz w:val="22"/>
          <w:szCs w:val="22"/>
        </w:rPr>
        <w:t xml:space="preserve"> and needs to be de-politicized</w:t>
      </w:r>
      <w:r w:rsidR="00E61917">
        <w:rPr>
          <w:rFonts w:ascii="Calibri Light" w:hAnsi="Calibri Light" w:cs="Calibri Light"/>
          <w:sz w:val="22"/>
          <w:szCs w:val="22"/>
        </w:rPr>
        <w:t xml:space="preserve">. And do those at the table </w:t>
      </w:r>
      <w:r w:rsidR="00E61917">
        <w:rPr>
          <w:rFonts w:ascii="Calibri Light" w:hAnsi="Calibri Light" w:cs="Calibri Light"/>
          <w:i/>
          <w:sz w:val="22"/>
          <w:szCs w:val="22"/>
        </w:rPr>
        <w:t>really</w:t>
      </w:r>
      <w:r w:rsidR="00E61917">
        <w:rPr>
          <w:rFonts w:ascii="Calibri Light" w:hAnsi="Calibri Light" w:cs="Calibri Light"/>
          <w:sz w:val="22"/>
          <w:szCs w:val="22"/>
        </w:rPr>
        <w:t xml:space="preserve"> understand the Mekong? Prof. Lu does not think so. He feels that regional</w:t>
      </w:r>
      <w:ins w:id="4" w:author="Klomjit Chandrapanya" w:date="2020-11-12T19:14:00Z">
        <w:r w:rsidR="00A12AF1">
          <w:rPr>
            <w:rFonts w:ascii="Calibri Light" w:hAnsi="Calibri Light" w:cs="Calibri Light"/>
            <w:sz w:val="22"/>
            <w:szCs w:val="22"/>
          </w:rPr>
          <w:t>-</w:t>
        </w:r>
      </w:ins>
      <w:del w:id="5" w:author="Klomjit Chandrapanya" w:date="2020-11-12T19:14:00Z">
        <w:r w:rsidR="00E61917" w:rsidDel="00A12AF1">
          <w:rPr>
            <w:rFonts w:ascii="Calibri Light" w:hAnsi="Calibri Light" w:cs="Calibri Light"/>
            <w:sz w:val="22"/>
            <w:szCs w:val="22"/>
          </w:rPr>
          <w:delText xml:space="preserve"> </w:delText>
        </w:r>
      </w:del>
      <w:r w:rsidR="00E61917">
        <w:rPr>
          <w:rFonts w:ascii="Calibri Light" w:hAnsi="Calibri Light" w:cs="Calibri Light"/>
          <w:sz w:val="22"/>
          <w:szCs w:val="22"/>
        </w:rPr>
        <w:t>national interests need to be looked at, and feels that (we) scholars can look at this to help improve understanding – to create a more enabling, mutually-understanding, space</w:t>
      </w:r>
      <w:r w:rsidR="00DC50A7">
        <w:rPr>
          <w:rFonts w:ascii="Calibri Light" w:hAnsi="Calibri Light" w:cs="Calibri Light"/>
          <w:sz w:val="22"/>
          <w:szCs w:val="22"/>
        </w:rPr>
        <w:t xml:space="preserve"> within and between countries</w:t>
      </w:r>
      <w:r w:rsidR="00E61917">
        <w:rPr>
          <w:rFonts w:ascii="Calibri Light" w:hAnsi="Calibri Light" w:cs="Calibri Light"/>
          <w:sz w:val="22"/>
          <w:szCs w:val="22"/>
        </w:rPr>
        <w:t>.</w:t>
      </w:r>
      <w:r w:rsidR="00DC50A7">
        <w:rPr>
          <w:rFonts w:ascii="Calibri Light" w:hAnsi="Calibri Light" w:cs="Calibri Light"/>
          <w:sz w:val="22"/>
          <w:szCs w:val="22"/>
        </w:rPr>
        <w:t xml:space="preserve"> There is also impunity for countries when they “export external costs”. </w:t>
      </w:r>
    </w:p>
    <w:p w14:paraId="57121946" w14:textId="6C607FBF" w:rsidR="00DC50A7" w:rsidRDefault="00DC50A7" w:rsidP="004D344E">
      <w:pPr>
        <w:rPr>
          <w:rFonts w:ascii="Calibri Light" w:hAnsi="Calibri Light" w:cs="Calibri Light"/>
          <w:sz w:val="22"/>
          <w:szCs w:val="22"/>
        </w:rPr>
      </w:pPr>
    </w:p>
    <w:p w14:paraId="4D823013"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8:</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when Lancang-Mekong countries cooperate for sustainable development of the basin, who are the most influential actors?</w:t>
      </w:r>
    </w:p>
    <w:p w14:paraId="167B3181" w14:textId="77777777" w:rsidR="00BB08F2" w:rsidRPr="00E42384" w:rsidRDefault="00BB08F2">
      <w:pPr>
        <w:rPr>
          <w:rFonts w:ascii="Calibri Light" w:hAnsi="Calibri Light" w:cs="Calibri Light"/>
          <w:sz w:val="22"/>
          <w:szCs w:val="22"/>
        </w:rPr>
      </w:pPr>
    </w:p>
    <w:p w14:paraId="0F26EB39" w14:textId="5F2934C7" w:rsidR="00DC6323" w:rsidRDefault="00E61917" w:rsidP="004D344E">
      <w:pPr>
        <w:rPr>
          <w:rFonts w:ascii="Calibri Light" w:hAnsi="Calibri Light" w:cs="Calibri Light"/>
          <w:sz w:val="22"/>
          <w:szCs w:val="22"/>
        </w:rPr>
      </w:pPr>
      <w:r>
        <w:rPr>
          <w:rFonts w:ascii="Calibri Light" w:hAnsi="Calibri Light" w:cs="Calibri Light"/>
          <w:sz w:val="22"/>
          <w:szCs w:val="22"/>
        </w:rPr>
        <w:t xml:space="preserve">This depends on the issue and at what time it is addressed. Prof. Lu identifies the international community as a primary influencer, and argues that their meetings and discussions can be a way to air concerns and to share information. As a second important influencer, ministries in the individual countries, but, again, it depends on the issue – ministries of energy are influential in the energy sector; ministries of environment in the environmental sector, etc. </w:t>
      </w:r>
      <w:r w:rsidR="00003A60">
        <w:rPr>
          <w:rFonts w:ascii="Calibri Light" w:hAnsi="Calibri Light" w:cs="Calibri Light"/>
          <w:sz w:val="22"/>
          <w:szCs w:val="22"/>
        </w:rPr>
        <w:t>Do not under-estimate civil society, Prof. Lu cautions, as well as scientists – although the latter groups are, he feels, often ‘invisible’. Public opinion is also very important, but he is not sure that it results in decisions. He agrees (in response to a comment from Kim Geheb) that the market forces he mentioned earlier are also influential. Market forces, he says, respond to and address social needs.</w:t>
      </w:r>
    </w:p>
    <w:p w14:paraId="4ADAA722" w14:textId="414AB252" w:rsidR="00DC50A7" w:rsidRDefault="00DC50A7" w:rsidP="004D344E">
      <w:pPr>
        <w:rPr>
          <w:rFonts w:ascii="Calibri Light" w:hAnsi="Calibri Light" w:cs="Calibri Light"/>
          <w:sz w:val="22"/>
          <w:szCs w:val="22"/>
        </w:rPr>
      </w:pPr>
    </w:p>
    <w:p w14:paraId="69A7CE00" w14:textId="4005AA08" w:rsidR="00DC50A7" w:rsidRDefault="00DC50A7" w:rsidP="004D344E">
      <w:pPr>
        <w:rPr>
          <w:rFonts w:ascii="Calibri Light" w:hAnsi="Calibri Light" w:cs="Calibri Light"/>
          <w:sz w:val="22"/>
          <w:szCs w:val="22"/>
        </w:rPr>
      </w:pPr>
      <w:r>
        <w:rPr>
          <w:rFonts w:ascii="Calibri Light" w:hAnsi="Calibri Light" w:cs="Calibri Light"/>
          <w:sz w:val="22"/>
          <w:szCs w:val="22"/>
        </w:rPr>
        <w:t xml:space="preserve">The media can also shape public opinion. Agriculture is the no. 1 influencer, followed by hydropower. Domestic water use is often a matter of survival: life and </w:t>
      </w:r>
      <w:commentRangeStart w:id="6"/>
      <w:r>
        <w:rPr>
          <w:rFonts w:ascii="Calibri Light" w:hAnsi="Calibri Light" w:cs="Calibri Light"/>
          <w:sz w:val="22"/>
          <w:szCs w:val="22"/>
        </w:rPr>
        <w:t>death</w:t>
      </w:r>
      <w:commentRangeEnd w:id="6"/>
      <w:r w:rsidR="00D67376">
        <w:rPr>
          <w:rStyle w:val="CommentReference"/>
        </w:rPr>
        <w:commentReference w:id="6"/>
      </w:r>
      <w:r>
        <w:rPr>
          <w:rFonts w:ascii="Calibri Light" w:hAnsi="Calibri Light" w:cs="Calibri Light"/>
          <w:sz w:val="22"/>
          <w:szCs w:val="22"/>
        </w:rPr>
        <w:t xml:space="preserve">.  </w:t>
      </w:r>
    </w:p>
    <w:p w14:paraId="631A9683" w14:textId="77777777" w:rsidR="00003A60" w:rsidRPr="00E42384" w:rsidRDefault="00003A60" w:rsidP="004D344E">
      <w:pPr>
        <w:rPr>
          <w:rFonts w:ascii="Calibri Light" w:hAnsi="Calibri Light" w:cs="Calibri Light"/>
          <w:sz w:val="22"/>
          <w:szCs w:val="22"/>
        </w:rPr>
      </w:pPr>
    </w:p>
    <w:p w14:paraId="0E0D1142" w14:textId="77777777" w:rsidR="00F26276" w:rsidRPr="00E42384" w:rsidRDefault="00F26276" w:rsidP="00F26276">
      <w:pPr>
        <w:rPr>
          <w:rFonts w:ascii="Calibri Light" w:hAnsi="Calibri Light" w:cs="Calibri Light"/>
          <w:sz w:val="22"/>
          <w:szCs w:val="22"/>
        </w:rPr>
      </w:pPr>
      <w:r w:rsidRPr="00E42384">
        <w:rPr>
          <w:rFonts w:ascii="Calibri Light" w:hAnsi="Calibri Light" w:cs="Calibri Light"/>
          <w:b/>
          <w:sz w:val="22"/>
          <w:szCs w:val="22"/>
        </w:rPr>
        <w:t>Question 9:</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how can governments balance natural resources sustainability with economic development goals?</w:t>
      </w:r>
    </w:p>
    <w:p w14:paraId="265BD982" w14:textId="77777777" w:rsidR="000C6237" w:rsidRDefault="000C6237" w:rsidP="004D344E">
      <w:pPr>
        <w:rPr>
          <w:rFonts w:ascii="Calibri Light" w:hAnsi="Calibri Light" w:cs="Calibri Light"/>
          <w:sz w:val="22"/>
          <w:szCs w:val="22"/>
        </w:rPr>
      </w:pPr>
    </w:p>
    <w:p w14:paraId="2CB42379" w14:textId="4DB85885" w:rsidR="00DC6323" w:rsidRDefault="00003A60" w:rsidP="004D344E">
      <w:pPr>
        <w:rPr>
          <w:rFonts w:ascii="Calibri Light" w:hAnsi="Calibri Light" w:cs="Calibri Light"/>
          <w:sz w:val="22"/>
          <w:szCs w:val="22"/>
        </w:rPr>
      </w:pPr>
      <w:r>
        <w:rPr>
          <w:rFonts w:ascii="Calibri Light" w:hAnsi="Calibri Light" w:cs="Calibri Light"/>
          <w:sz w:val="22"/>
          <w:szCs w:val="22"/>
        </w:rPr>
        <w:t>In just five years, China has change</w:t>
      </w:r>
      <w:r w:rsidR="00DC50A7">
        <w:rPr>
          <w:rFonts w:ascii="Calibri Light" w:hAnsi="Calibri Light" w:cs="Calibri Light"/>
          <w:sz w:val="22"/>
          <w:szCs w:val="22"/>
        </w:rPr>
        <w:t>d</w:t>
      </w:r>
      <w:r>
        <w:rPr>
          <w:rFonts w:ascii="Calibri Light" w:hAnsi="Calibri Light" w:cs="Calibri Light"/>
          <w:sz w:val="22"/>
          <w:szCs w:val="22"/>
        </w:rPr>
        <w:t xml:space="preserve"> the orientation of the state toward the environment – not just at the Party levels, but up and down the country’s governance structure. He references the work he is doing on Dali Lake in Yunnan, where the local government’s response to the lake’s environmental problems has been robust. To obtain sustainability, we need an ideology followed by policies, and then technique. We must not see environmental protection only as a cost, but that it also has benefits</w:t>
      </w:r>
      <w:r w:rsidR="000B5021">
        <w:rPr>
          <w:rFonts w:ascii="Calibri Light" w:hAnsi="Calibri Light" w:cs="Calibri Light"/>
          <w:sz w:val="22"/>
          <w:szCs w:val="22"/>
        </w:rPr>
        <w:t xml:space="preserve"> that are not mutually exclusive of economic development. </w:t>
      </w:r>
    </w:p>
    <w:p w14:paraId="5E0BC7B1" w14:textId="04F8BA47" w:rsidR="000B5021" w:rsidRDefault="000B5021" w:rsidP="004D344E">
      <w:pPr>
        <w:rPr>
          <w:rFonts w:ascii="Calibri Light" w:hAnsi="Calibri Light" w:cs="Calibri Light"/>
          <w:sz w:val="22"/>
          <w:szCs w:val="22"/>
        </w:rPr>
      </w:pPr>
    </w:p>
    <w:p w14:paraId="550EFBA0" w14:textId="5CBDE21A" w:rsidR="000B5021" w:rsidRPr="00C87246" w:rsidRDefault="000B5021" w:rsidP="004D344E">
      <w:pPr>
        <w:rPr>
          <w:rFonts w:ascii="Calibri Light" w:hAnsi="Calibri Light" w:cs="Calibri Light"/>
          <w:sz w:val="22"/>
          <w:szCs w:val="22"/>
        </w:rPr>
      </w:pPr>
      <w:r>
        <w:rPr>
          <w:rFonts w:ascii="Calibri Light" w:hAnsi="Calibri Light" w:cs="Calibri Light"/>
          <w:sz w:val="22"/>
          <w:szCs w:val="22"/>
        </w:rPr>
        <w:t xml:space="preserve">There are institutional costs associated with this and communities need </w:t>
      </w:r>
      <w:commentRangeStart w:id="7"/>
      <w:r>
        <w:rPr>
          <w:rFonts w:ascii="Calibri Light" w:hAnsi="Calibri Light" w:cs="Calibri Light"/>
          <w:sz w:val="22"/>
          <w:szCs w:val="22"/>
        </w:rPr>
        <w:t>support</w:t>
      </w:r>
      <w:commentRangeEnd w:id="7"/>
      <w:r w:rsidR="00D75F84">
        <w:rPr>
          <w:rStyle w:val="CommentReference"/>
        </w:rPr>
        <w:commentReference w:id="7"/>
      </w:r>
      <w:r>
        <w:rPr>
          <w:rFonts w:ascii="Calibri Light" w:hAnsi="Calibri Light" w:cs="Calibri Light"/>
          <w:sz w:val="22"/>
          <w:szCs w:val="22"/>
        </w:rPr>
        <w:t xml:space="preserve">. </w:t>
      </w:r>
    </w:p>
    <w:sectPr w:rsidR="000B5021" w:rsidRPr="00C87246"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lomjit Chandrapanya" w:date="2020-11-12T19:04:00Z" w:initials="KC">
    <w:p w14:paraId="6BFC7FEE" w14:textId="058A79C0" w:rsidR="00532F6B" w:rsidRDefault="00532F6B">
      <w:pPr>
        <w:pStyle w:val="CommentText"/>
      </w:pPr>
      <w:r>
        <w:rPr>
          <w:rStyle w:val="CommentReference"/>
        </w:rPr>
        <w:annotationRef/>
      </w:r>
      <w:r>
        <w:t>He said “we should look at MRC and LMC because it’s (their) core business”.</w:t>
      </w:r>
    </w:p>
  </w:comment>
  <w:comment w:id="2" w:author="Klomjit Chandrapanya" w:date="2020-11-12T19:05:00Z" w:initials="KC">
    <w:p w14:paraId="2C6D75DF" w14:textId="369C8DF6" w:rsidR="00532F6B" w:rsidRDefault="00532F6B">
      <w:pPr>
        <w:pStyle w:val="CommentText"/>
      </w:pPr>
      <w:r>
        <w:rPr>
          <w:rStyle w:val="CommentReference"/>
        </w:rPr>
        <w:annotationRef/>
      </w:r>
      <w:r>
        <w:t>“But the (other) platforms can solve water problems by themselves by building in a project level instrument’.</w:t>
      </w:r>
    </w:p>
  </w:comment>
  <w:comment w:id="3" w:author="Klomjit Chandrapanya" w:date="2020-11-12T19:10:00Z" w:initials="KC">
    <w:p w14:paraId="18584867" w14:textId="408F427F" w:rsidR="00223648" w:rsidRDefault="00223648">
      <w:pPr>
        <w:pStyle w:val="CommentText"/>
      </w:pPr>
      <w:r>
        <w:rPr>
          <w:rStyle w:val="CommentReference"/>
        </w:rPr>
        <w:annotationRef/>
      </w:r>
      <w:r>
        <w:t>He said it’s nott perfect but they’re doing something and bringing value to the local government. People can see how it is very costly but they do their best and it’s environment friendly.</w:t>
      </w:r>
    </w:p>
  </w:comment>
  <w:comment w:id="6" w:author="Klomjit Chandrapanya" w:date="2020-11-12T19:19:00Z" w:initials="KC">
    <w:p w14:paraId="55D45830" w14:textId="5096F572" w:rsidR="00D67376" w:rsidRDefault="00D67376">
      <w:pPr>
        <w:pStyle w:val="CommentText"/>
      </w:pPr>
      <w:r>
        <w:rPr>
          <w:rStyle w:val="CommentReference"/>
        </w:rPr>
        <w:annotationRef/>
      </w:r>
      <w:r>
        <w:t>And is why governments as ‘providers” have to address these issues. “Government provides solutions”.</w:t>
      </w:r>
    </w:p>
  </w:comment>
  <w:comment w:id="7" w:author="Klomjit Chandrapanya" w:date="2020-11-12T19:23:00Z" w:initials="KC">
    <w:p w14:paraId="2653797E" w14:textId="4BF497D9" w:rsidR="00D75F84" w:rsidRDefault="00D75F84">
      <w:pPr>
        <w:pStyle w:val="CommentText"/>
      </w:pPr>
      <w:r>
        <w:rPr>
          <w:rStyle w:val="CommentReference"/>
        </w:rPr>
        <w:annotationRef/>
      </w:r>
      <w:r>
        <w:t>He talked a fair bit about market forces and how thinking about water resources issues in those terms (i.e. “if we put every drop of water on the market”) we would gett to thinking about the economic perspectives on water and instruments. The message was not to just think of the market but a hybrid approach because markets alone will have “huge costs” while other ways and institutions to address it are not so costly.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FC7FEE" w15:done="0"/>
  <w15:commentEx w15:paraId="2C6D75DF" w15:done="0"/>
  <w15:commentEx w15:paraId="18584867" w15:done="0"/>
  <w15:commentEx w15:paraId="55D45830" w15:done="0"/>
  <w15:commentEx w15:paraId="265379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805A9" w16cex:dateUtc="2020-11-12T12:04:00Z"/>
  <w16cex:commentExtensible w16cex:durableId="235805FA" w16cex:dateUtc="2020-11-12T12:05:00Z"/>
  <w16cex:commentExtensible w16cex:durableId="23580712" w16cex:dateUtc="2020-11-12T12:10:00Z"/>
  <w16cex:commentExtensible w16cex:durableId="2358093E" w16cex:dateUtc="2020-11-12T12:19:00Z"/>
  <w16cex:commentExtensible w16cex:durableId="23580A28" w16cex:dateUtc="2020-11-12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FC7FEE" w16cid:durableId="235805A9"/>
  <w16cid:commentId w16cid:paraId="2C6D75DF" w16cid:durableId="235805FA"/>
  <w16cid:commentId w16cid:paraId="18584867" w16cid:durableId="23580712"/>
  <w16cid:commentId w16cid:paraId="55D45830" w16cid:durableId="2358093E"/>
  <w16cid:commentId w16cid:paraId="2653797E" w16cid:durableId="23580A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6CB5D" w14:textId="77777777" w:rsidR="006A2966" w:rsidRDefault="006A2966" w:rsidP="00023D8D">
      <w:r>
        <w:separator/>
      </w:r>
    </w:p>
  </w:endnote>
  <w:endnote w:type="continuationSeparator" w:id="0">
    <w:p w14:paraId="02E47A36" w14:textId="77777777" w:rsidR="006A2966" w:rsidRDefault="006A2966"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0ECC7" w14:textId="77777777" w:rsidR="006A2966" w:rsidRDefault="006A2966" w:rsidP="00023D8D">
      <w:r>
        <w:separator/>
      </w:r>
    </w:p>
  </w:footnote>
  <w:footnote w:type="continuationSeparator" w:id="0">
    <w:p w14:paraId="19244D80" w14:textId="77777777" w:rsidR="006A2966" w:rsidRDefault="006A2966"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1"/>
  </w:num>
  <w:num w:numId="7">
    <w:abstractNumId w:val="2"/>
  </w:num>
  <w:num w:numId="8">
    <w:abstractNumId w:val="5"/>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03A60"/>
    <w:rsid w:val="00004CC0"/>
    <w:rsid w:val="00011AAC"/>
    <w:rsid w:val="00011EDB"/>
    <w:rsid w:val="00017B8E"/>
    <w:rsid w:val="00023D8D"/>
    <w:rsid w:val="00030438"/>
    <w:rsid w:val="00034A08"/>
    <w:rsid w:val="00034F2D"/>
    <w:rsid w:val="000514FA"/>
    <w:rsid w:val="00052991"/>
    <w:rsid w:val="00066D1B"/>
    <w:rsid w:val="0007221B"/>
    <w:rsid w:val="000759DA"/>
    <w:rsid w:val="0008199F"/>
    <w:rsid w:val="00085E92"/>
    <w:rsid w:val="000B5021"/>
    <w:rsid w:val="000B7FF3"/>
    <w:rsid w:val="000C3C7F"/>
    <w:rsid w:val="000C6237"/>
    <w:rsid w:val="000D13B2"/>
    <w:rsid w:val="000D325E"/>
    <w:rsid w:val="000D53A3"/>
    <w:rsid w:val="000D6BF6"/>
    <w:rsid w:val="000E1062"/>
    <w:rsid w:val="000E30AC"/>
    <w:rsid w:val="001056CB"/>
    <w:rsid w:val="00107DB3"/>
    <w:rsid w:val="00110CE9"/>
    <w:rsid w:val="00126E0C"/>
    <w:rsid w:val="00131325"/>
    <w:rsid w:val="0013151B"/>
    <w:rsid w:val="0013355D"/>
    <w:rsid w:val="00133BA4"/>
    <w:rsid w:val="00134B77"/>
    <w:rsid w:val="00143DDB"/>
    <w:rsid w:val="00176242"/>
    <w:rsid w:val="00195F01"/>
    <w:rsid w:val="001A46F3"/>
    <w:rsid w:val="001B0D27"/>
    <w:rsid w:val="001B752B"/>
    <w:rsid w:val="001D75FB"/>
    <w:rsid w:val="002010D6"/>
    <w:rsid w:val="00214F18"/>
    <w:rsid w:val="00223648"/>
    <w:rsid w:val="0022453C"/>
    <w:rsid w:val="00225840"/>
    <w:rsid w:val="00235B25"/>
    <w:rsid w:val="002455D4"/>
    <w:rsid w:val="00254E61"/>
    <w:rsid w:val="00255709"/>
    <w:rsid w:val="002664D7"/>
    <w:rsid w:val="00280B2C"/>
    <w:rsid w:val="00281BA5"/>
    <w:rsid w:val="002843A9"/>
    <w:rsid w:val="00292867"/>
    <w:rsid w:val="00292A55"/>
    <w:rsid w:val="00293A7B"/>
    <w:rsid w:val="00294499"/>
    <w:rsid w:val="002956F9"/>
    <w:rsid w:val="002A15C4"/>
    <w:rsid w:val="002A2C40"/>
    <w:rsid w:val="002A5686"/>
    <w:rsid w:val="002B0FAF"/>
    <w:rsid w:val="002B47AF"/>
    <w:rsid w:val="002C0711"/>
    <w:rsid w:val="002C1F98"/>
    <w:rsid w:val="002D1A4D"/>
    <w:rsid w:val="002D4B08"/>
    <w:rsid w:val="002E5684"/>
    <w:rsid w:val="002F550D"/>
    <w:rsid w:val="0030294C"/>
    <w:rsid w:val="003159CA"/>
    <w:rsid w:val="00331F6F"/>
    <w:rsid w:val="00381BB3"/>
    <w:rsid w:val="0038579A"/>
    <w:rsid w:val="003901FA"/>
    <w:rsid w:val="00391E41"/>
    <w:rsid w:val="0039725C"/>
    <w:rsid w:val="003A68EE"/>
    <w:rsid w:val="003D5E30"/>
    <w:rsid w:val="003D7226"/>
    <w:rsid w:val="003E1431"/>
    <w:rsid w:val="003E5F21"/>
    <w:rsid w:val="003F4F78"/>
    <w:rsid w:val="003F7026"/>
    <w:rsid w:val="0040498B"/>
    <w:rsid w:val="00405840"/>
    <w:rsid w:val="0041507E"/>
    <w:rsid w:val="004168A8"/>
    <w:rsid w:val="00420034"/>
    <w:rsid w:val="00421251"/>
    <w:rsid w:val="004216AD"/>
    <w:rsid w:val="00433749"/>
    <w:rsid w:val="00435A75"/>
    <w:rsid w:val="004429B1"/>
    <w:rsid w:val="00445407"/>
    <w:rsid w:val="00452F81"/>
    <w:rsid w:val="00453775"/>
    <w:rsid w:val="00455E1C"/>
    <w:rsid w:val="00473148"/>
    <w:rsid w:val="004754C3"/>
    <w:rsid w:val="00480D05"/>
    <w:rsid w:val="00494501"/>
    <w:rsid w:val="0049499D"/>
    <w:rsid w:val="004973BB"/>
    <w:rsid w:val="004A410F"/>
    <w:rsid w:val="004C4929"/>
    <w:rsid w:val="004D344E"/>
    <w:rsid w:val="004D6A86"/>
    <w:rsid w:val="004F45B0"/>
    <w:rsid w:val="004F539B"/>
    <w:rsid w:val="00505545"/>
    <w:rsid w:val="00510C24"/>
    <w:rsid w:val="005225AC"/>
    <w:rsid w:val="0053152E"/>
    <w:rsid w:val="00532DFF"/>
    <w:rsid w:val="00532F6B"/>
    <w:rsid w:val="00535136"/>
    <w:rsid w:val="00550DDD"/>
    <w:rsid w:val="00552832"/>
    <w:rsid w:val="00563FD8"/>
    <w:rsid w:val="00565791"/>
    <w:rsid w:val="00573FE8"/>
    <w:rsid w:val="00576C9E"/>
    <w:rsid w:val="00583776"/>
    <w:rsid w:val="00586929"/>
    <w:rsid w:val="0058707C"/>
    <w:rsid w:val="00595A74"/>
    <w:rsid w:val="005A4ED9"/>
    <w:rsid w:val="005B3C7A"/>
    <w:rsid w:val="005C0E80"/>
    <w:rsid w:val="005D6831"/>
    <w:rsid w:val="005E1AA8"/>
    <w:rsid w:val="00604F82"/>
    <w:rsid w:val="00606367"/>
    <w:rsid w:val="00614F76"/>
    <w:rsid w:val="006151C3"/>
    <w:rsid w:val="00615438"/>
    <w:rsid w:val="006432AC"/>
    <w:rsid w:val="0066469A"/>
    <w:rsid w:val="00672510"/>
    <w:rsid w:val="00687C86"/>
    <w:rsid w:val="00691E42"/>
    <w:rsid w:val="00697D5A"/>
    <w:rsid w:val="006A2966"/>
    <w:rsid w:val="006C425B"/>
    <w:rsid w:val="006D52E5"/>
    <w:rsid w:val="006D6B4F"/>
    <w:rsid w:val="006F00CF"/>
    <w:rsid w:val="006F59D2"/>
    <w:rsid w:val="006F6E15"/>
    <w:rsid w:val="00706082"/>
    <w:rsid w:val="00741645"/>
    <w:rsid w:val="00743A5D"/>
    <w:rsid w:val="00744E56"/>
    <w:rsid w:val="00760A91"/>
    <w:rsid w:val="0076567B"/>
    <w:rsid w:val="00772D31"/>
    <w:rsid w:val="00782B7C"/>
    <w:rsid w:val="0078321C"/>
    <w:rsid w:val="007877A4"/>
    <w:rsid w:val="007931DC"/>
    <w:rsid w:val="007A35EF"/>
    <w:rsid w:val="007A3A76"/>
    <w:rsid w:val="007A7427"/>
    <w:rsid w:val="007B60FC"/>
    <w:rsid w:val="007C4A9A"/>
    <w:rsid w:val="007C7611"/>
    <w:rsid w:val="007E4546"/>
    <w:rsid w:val="007E5F9C"/>
    <w:rsid w:val="007F23E2"/>
    <w:rsid w:val="0082099C"/>
    <w:rsid w:val="00822F48"/>
    <w:rsid w:val="00850ED5"/>
    <w:rsid w:val="008655A1"/>
    <w:rsid w:val="00865C56"/>
    <w:rsid w:val="00867C4C"/>
    <w:rsid w:val="00871AA4"/>
    <w:rsid w:val="00873A4A"/>
    <w:rsid w:val="00880D3C"/>
    <w:rsid w:val="008937A0"/>
    <w:rsid w:val="008A02D4"/>
    <w:rsid w:val="008A18CE"/>
    <w:rsid w:val="008B3070"/>
    <w:rsid w:val="008C6028"/>
    <w:rsid w:val="008C6E18"/>
    <w:rsid w:val="008E69AC"/>
    <w:rsid w:val="008F59AF"/>
    <w:rsid w:val="00910C30"/>
    <w:rsid w:val="00922677"/>
    <w:rsid w:val="00926650"/>
    <w:rsid w:val="0093267F"/>
    <w:rsid w:val="009328FA"/>
    <w:rsid w:val="009334E2"/>
    <w:rsid w:val="00936588"/>
    <w:rsid w:val="00937473"/>
    <w:rsid w:val="00937F28"/>
    <w:rsid w:val="00944A31"/>
    <w:rsid w:val="00945E40"/>
    <w:rsid w:val="00957BB3"/>
    <w:rsid w:val="00970F12"/>
    <w:rsid w:val="00971849"/>
    <w:rsid w:val="009721F9"/>
    <w:rsid w:val="009723D6"/>
    <w:rsid w:val="009739E1"/>
    <w:rsid w:val="00980A96"/>
    <w:rsid w:val="00980BB2"/>
    <w:rsid w:val="00983FDD"/>
    <w:rsid w:val="009920C6"/>
    <w:rsid w:val="0099779A"/>
    <w:rsid w:val="00997A7D"/>
    <w:rsid w:val="009A04D2"/>
    <w:rsid w:val="009A0BBF"/>
    <w:rsid w:val="009A10F3"/>
    <w:rsid w:val="009A2241"/>
    <w:rsid w:val="009B25EB"/>
    <w:rsid w:val="009C32C9"/>
    <w:rsid w:val="009C55DA"/>
    <w:rsid w:val="009D11D8"/>
    <w:rsid w:val="009D19B3"/>
    <w:rsid w:val="009E4C78"/>
    <w:rsid w:val="009F129E"/>
    <w:rsid w:val="00A0518B"/>
    <w:rsid w:val="00A07954"/>
    <w:rsid w:val="00A10EE0"/>
    <w:rsid w:val="00A12AF1"/>
    <w:rsid w:val="00A13D16"/>
    <w:rsid w:val="00A1689C"/>
    <w:rsid w:val="00A16B37"/>
    <w:rsid w:val="00A16CF9"/>
    <w:rsid w:val="00A306C9"/>
    <w:rsid w:val="00A34CBF"/>
    <w:rsid w:val="00A45F86"/>
    <w:rsid w:val="00A62E74"/>
    <w:rsid w:val="00A64BA7"/>
    <w:rsid w:val="00A67AA8"/>
    <w:rsid w:val="00A71007"/>
    <w:rsid w:val="00A767A4"/>
    <w:rsid w:val="00A966E7"/>
    <w:rsid w:val="00AA157B"/>
    <w:rsid w:val="00AA1F8C"/>
    <w:rsid w:val="00AB4674"/>
    <w:rsid w:val="00AD0900"/>
    <w:rsid w:val="00AD3896"/>
    <w:rsid w:val="00AD59BE"/>
    <w:rsid w:val="00AE272B"/>
    <w:rsid w:val="00AE3DDF"/>
    <w:rsid w:val="00AE767E"/>
    <w:rsid w:val="00AF4CC6"/>
    <w:rsid w:val="00B14722"/>
    <w:rsid w:val="00B27EF5"/>
    <w:rsid w:val="00B37A4E"/>
    <w:rsid w:val="00B56C06"/>
    <w:rsid w:val="00B65601"/>
    <w:rsid w:val="00B72F4E"/>
    <w:rsid w:val="00B92445"/>
    <w:rsid w:val="00B93EC5"/>
    <w:rsid w:val="00BA046B"/>
    <w:rsid w:val="00BB08F2"/>
    <w:rsid w:val="00BB70D4"/>
    <w:rsid w:val="00BD289F"/>
    <w:rsid w:val="00BF2000"/>
    <w:rsid w:val="00BF2C01"/>
    <w:rsid w:val="00C20FF2"/>
    <w:rsid w:val="00C255F5"/>
    <w:rsid w:val="00C25C21"/>
    <w:rsid w:val="00C271C6"/>
    <w:rsid w:val="00C27C16"/>
    <w:rsid w:val="00C33944"/>
    <w:rsid w:val="00C33BFF"/>
    <w:rsid w:val="00C36995"/>
    <w:rsid w:val="00C45288"/>
    <w:rsid w:val="00C508A7"/>
    <w:rsid w:val="00C511EC"/>
    <w:rsid w:val="00C62DC8"/>
    <w:rsid w:val="00C6515E"/>
    <w:rsid w:val="00C65BEE"/>
    <w:rsid w:val="00C74782"/>
    <w:rsid w:val="00C77295"/>
    <w:rsid w:val="00C83FEB"/>
    <w:rsid w:val="00C87246"/>
    <w:rsid w:val="00CB55E5"/>
    <w:rsid w:val="00CC5B2C"/>
    <w:rsid w:val="00CD351E"/>
    <w:rsid w:val="00CD6BC3"/>
    <w:rsid w:val="00CE08B3"/>
    <w:rsid w:val="00CE5A29"/>
    <w:rsid w:val="00D02CCB"/>
    <w:rsid w:val="00D244D0"/>
    <w:rsid w:val="00D24774"/>
    <w:rsid w:val="00D25AE2"/>
    <w:rsid w:val="00D45031"/>
    <w:rsid w:val="00D45299"/>
    <w:rsid w:val="00D50389"/>
    <w:rsid w:val="00D55307"/>
    <w:rsid w:val="00D557DF"/>
    <w:rsid w:val="00D67376"/>
    <w:rsid w:val="00D75F84"/>
    <w:rsid w:val="00D82D33"/>
    <w:rsid w:val="00D93F2E"/>
    <w:rsid w:val="00DA1819"/>
    <w:rsid w:val="00DA58F2"/>
    <w:rsid w:val="00DC0BE7"/>
    <w:rsid w:val="00DC50A7"/>
    <w:rsid w:val="00DC6323"/>
    <w:rsid w:val="00DD73DE"/>
    <w:rsid w:val="00DF3066"/>
    <w:rsid w:val="00E212AE"/>
    <w:rsid w:val="00E3395C"/>
    <w:rsid w:val="00E42384"/>
    <w:rsid w:val="00E50AE3"/>
    <w:rsid w:val="00E5565E"/>
    <w:rsid w:val="00E61917"/>
    <w:rsid w:val="00E72FE0"/>
    <w:rsid w:val="00E8122C"/>
    <w:rsid w:val="00E84F20"/>
    <w:rsid w:val="00E87064"/>
    <w:rsid w:val="00EA6F6F"/>
    <w:rsid w:val="00EB7AA4"/>
    <w:rsid w:val="00EC2DFB"/>
    <w:rsid w:val="00EC6C02"/>
    <w:rsid w:val="00EC765A"/>
    <w:rsid w:val="00EE7803"/>
    <w:rsid w:val="00EF77B5"/>
    <w:rsid w:val="00F05A64"/>
    <w:rsid w:val="00F075F0"/>
    <w:rsid w:val="00F07DD5"/>
    <w:rsid w:val="00F24B8C"/>
    <w:rsid w:val="00F26276"/>
    <w:rsid w:val="00F3274C"/>
    <w:rsid w:val="00F4160B"/>
    <w:rsid w:val="00F43CE7"/>
    <w:rsid w:val="00F5370D"/>
    <w:rsid w:val="00F5594C"/>
    <w:rsid w:val="00F6274E"/>
    <w:rsid w:val="00F77A1D"/>
    <w:rsid w:val="00F800CE"/>
    <w:rsid w:val="00F82767"/>
    <w:rsid w:val="00F879C6"/>
    <w:rsid w:val="00FA3DCC"/>
    <w:rsid w:val="00FA6227"/>
    <w:rsid w:val="00FA7F00"/>
    <w:rsid w:val="00FB081D"/>
    <w:rsid w:val="00FC401E"/>
    <w:rsid w:val="00FD3A25"/>
    <w:rsid w:val="00FE3FA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2352"/>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8321C"/>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F2C01"/>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BF2C01"/>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8C6E18"/>
  </w:style>
  <w:style w:type="character" w:styleId="Emphasis">
    <w:name w:val="Emphasis"/>
    <w:basedOn w:val="DefaultParagraphFont"/>
    <w:uiPriority w:val="20"/>
    <w:qFormat/>
    <w:rsid w:val="008C6E18"/>
    <w:rPr>
      <w:i/>
      <w:iCs/>
    </w:rPr>
  </w:style>
  <w:style w:type="character" w:styleId="Hyperlink">
    <w:name w:val="Hyperlink"/>
    <w:basedOn w:val="DefaultParagraphFont"/>
    <w:uiPriority w:val="99"/>
    <w:unhideWhenUsed/>
    <w:rsid w:val="0078321C"/>
    <w:rPr>
      <w:color w:val="0563C1" w:themeColor="hyperlink"/>
      <w:u w:val="single"/>
    </w:rPr>
  </w:style>
  <w:style w:type="character" w:styleId="UnresolvedMention">
    <w:name w:val="Unresolved Mention"/>
    <w:basedOn w:val="DefaultParagraphFont"/>
    <w:uiPriority w:val="99"/>
    <w:rsid w:val="007832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35469">
      <w:bodyDiv w:val="1"/>
      <w:marLeft w:val="0"/>
      <w:marRight w:val="0"/>
      <w:marTop w:val="0"/>
      <w:marBottom w:val="0"/>
      <w:divBdr>
        <w:top w:val="none" w:sz="0" w:space="0" w:color="auto"/>
        <w:left w:val="none" w:sz="0" w:space="0" w:color="auto"/>
        <w:bottom w:val="none" w:sz="0" w:space="0" w:color="auto"/>
        <w:right w:val="none" w:sz="0" w:space="0" w:color="auto"/>
      </w:divBdr>
    </w:div>
    <w:div w:id="195236053">
      <w:bodyDiv w:val="1"/>
      <w:marLeft w:val="0"/>
      <w:marRight w:val="0"/>
      <w:marTop w:val="0"/>
      <w:marBottom w:val="0"/>
      <w:divBdr>
        <w:top w:val="none" w:sz="0" w:space="0" w:color="auto"/>
        <w:left w:val="none" w:sz="0" w:space="0" w:color="auto"/>
        <w:bottom w:val="none" w:sz="0" w:space="0" w:color="auto"/>
        <w:right w:val="none" w:sz="0" w:space="0" w:color="auto"/>
      </w:divBdr>
    </w:div>
    <w:div w:id="326132847">
      <w:bodyDiv w:val="1"/>
      <w:marLeft w:val="0"/>
      <w:marRight w:val="0"/>
      <w:marTop w:val="0"/>
      <w:marBottom w:val="0"/>
      <w:divBdr>
        <w:top w:val="none" w:sz="0" w:space="0" w:color="auto"/>
        <w:left w:val="none" w:sz="0" w:space="0" w:color="auto"/>
        <w:bottom w:val="none" w:sz="0" w:space="0" w:color="auto"/>
        <w:right w:val="none" w:sz="0" w:space="0" w:color="auto"/>
      </w:divBdr>
    </w:div>
    <w:div w:id="448622734">
      <w:bodyDiv w:val="1"/>
      <w:marLeft w:val="0"/>
      <w:marRight w:val="0"/>
      <w:marTop w:val="0"/>
      <w:marBottom w:val="0"/>
      <w:divBdr>
        <w:top w:val="none" w:sz="0" w:space="0" w:color="auto"/>
        <w:left w:val="none" w:sz="0" w:space="0" w:color="auto"/>
        <w:bottom w:val="none" w:sz="0" w:space="0" w:color="auto"/>
        <w:right w:val="none" w:sz="0" w:space="0" w:color="auto"/>
      </w:divBdr>
    </w:div>
    <w:div w:id="452408543">
      <w:bodyDiv w:val="1"/>
      <w:marLeft w:val="0"/>
      <w:marRight w:val="0"/>
      <w:marTop w:val="0"/>
      <w:marBottom w:val="0"/>
      <w:divBdr>
        <w:top w:val="none" w:sz="0" w:space="0" w:color="auto"/>
        <w:left w:val="none" w:sz="0" w:space="0" w:color="auto"/>
        <w:bottom w:val="none" w:sz="0" w:space="0" w:color="auto"/>
        <w:right w:val="none" w:sz="0" w:space="0" w:color="auto"/>
      </w:divBdr>
    </w:div>
    <w:div w:id="563226448">
      <w:bodyDiv w:val="1"/>
      <w:marLeft w:val="0"/>
      <w:marRight w:val="0"/>
      <w:marTop w:val="0"/>
      <w:marBottom w:val="0"/>
      <w:divBdr>
        <w:top w:val="none" w:sz="0" w:space="0" w:color="auto"/>
        <w:left w:val="none" w:sz="0" w:space="0" w:color="auto"/>
        <w:bottom w:val="none" w:sz="0" w:space="0" w:color="auto"/>
        <w:right w:val="none" w:sz="0" w:space="0" w:color="auto"/>
      </w:divBdr>
    </w:div>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802891659">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696223600">
      <w:bodyDiv w:val="1"/>
      <w:marLeft w:val="0"/>
      <w:marRight w:val="0"/>
      <w:marTop w:val="0"/>
      <w:marBottom w:val="0"/>
      <w:divBdr>
        <w:top w:val="none" w:sz="0" w:space="0" w:color="auto"/>
        <w:left w:val="none" w:sz="0" w:space="0" w:color="auto"/>
        <w:bottom w:val="none" w:sz="0" w:space="0" w:color="auto"/>
        <w:right w:val="none" w:sz="0" w:space="0" w:color="auto"/>
      </w:divBdr>
    </w:div>
    <w:div w:id="1794592578">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 w:id="1960794830">
      <w:bodyDiv w:val="1"/>
      <w:marLeft w:val="0"/>
      <w:marRight w:val="0"/>
      <w:marTop w:val="0"/>
      <w:marBottom w:val="0"/>
      <w:divBdr>
        <w:top w:val="none" w:sz="0" w:space="0" w:color="auto"/>
        <w:left w:val="none" w:sz="0" w:space="0" w:color="auto"/>
        <w:bottom w:val="none" w:sz="0" w:space="0" w:color="auto"/>
        <w:right w:val="none" w:sz="0" w:space="0" w:color="auto"/>
      </w:divBdr>
    </w:div>
    <w:div w:id="20748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7</cp:revision>
  <dcterms:created xsi:type="dcterms:W3CDTF">2020-11-12T11:58:00Z</dcterms:created>
  <dcterms:modified xsi:type="dcterms:W3CDTF">2020-11-12T12:27:00Z</dcterms:modified>
</cp:coreProperties>
</file>