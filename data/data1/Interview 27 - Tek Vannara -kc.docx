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23E85" w14:textId="77777777" w:rsidR="00C255F5" w:rsidRPr="00B25D21" w:rsidRDefault="006432AC">
      <w:pPr>
        <w:rPr>
          <w:rFonts w:ascii="Calibri Light" w:hAnsi="Calibri Light" w:cs="Calibri Light"/>
          <w:sz w:val="44"/>
          <w:szCs w:val="44"/>
          <w:lang w:val="en-GB"/>
        </w:rPr>
      </w:pPr>
      <w:r w:rsidRPr="00B25D21">
        <w:rPr>
          <w:rFonts w:ascii="Calibri Light" w:hAnsi="Calibri Light" w:cs="Calibri Light"/>
          <w:sz w:val="44"/>
          <w:szCs w:val="44"/>
          <w:lang w:val="en-GB"/>
        </w:rPr>
        <w:t xml:space="preserve">Mekong Vision 3.0: </w:t>
      </w:r>
      <w:r w:rsidR="00C255F5" w:rsidRPr="00B25D21">
        <w:rPr>
          <w:rFonts w:ascii="Calibri Light" w:hAnsi="Calibri Light" w:cs="Calibri Light"/>
          <w:sz w:val="44"/>
          <w:szCs w:val="44"/>
          <w:lang w:val="en-GB"/>
        </w:rPr>
        <w:t>Stakeholder Consultations</w:t>
      </w:r>
    </w:p>
    <w:p w14:paraId="2D656948" w14:textId="77777777" w:rsidR="00C255F5" w:rsidRPr="00B25D21" w:rsidRDefault="00C255F5">
      <w:pPr>
        <w:rPr>
          <w:rFonts w:ascii="Calibri Light" w:hAnsi="Calibri Light" w:cs="Calibri Light"/>
          <w:lang w:val="en-GB"/>
        </w:rPr>
      </w:pPr>
    </w:p>
    <w:p w14:paraId="2684B764" w14:textId="01B60CC0" w:rsidR="00B37A4E" w:rsidRPr="00B25D21" w:rsidRDefault="00C255F5" w:rsidP="00B37A4E">
      <w:pPr>
        <w:rPr>
          <w:rFonts w:ascii="Calibri Light" w:hAnsi="Calibri Light" w:cs="Calibri Light"/>
          <w:b/>
          <w:i/>
          <w:sz w:val="22"/>
          <w:szCs w:val="22"/>
          <w:lang w:val="en-GB"/>
        </w:rPr>
      </w:pPr>
      <w:r w:rsidRPr="00B25D21">
        <w:rPr>
          <w:rFonts w:ascii="Calibri Light" w:hAnsi="Calibri Light" w:cs="Calibri Light"/>
          <w:b/>
          <w:i/>
          <w:sz w:val="22"/>
          <w:szCs w:val="22"/>
          <w:lang w:val="en-GB"/>
        </w:rPr>
        <w:t xml:space="preserve">Interview with </w:t>
      </w:r>
      <w:r w:rsidR="00384F77">
        <w:rPr>
          <w:rFonts w:ascii="Calibri Light" w:hAnsi="Calibri Light" w:cs="Calibri Light"/>
          <w:b/>
          <w:i/>
          <w:sz w:val="22"/>
          <w:szCs w:val="22"/>
          <w:lang w:val="en-GB"/>
        </w:rPr>
        <w:t xml:space="preserve">Mr </w:t>
      </w:r>
      <w:r w:rsidR="00FF3ABD">
        <w:rPr>
          <w:rFonts w:ascii="Calibri Light" w:hAnsi="Calibri Light" w:cs="Calibri Light"/>
          <w:b/>
          <w:i/>
          <w:sz w:val="22"/>
          <w:szCs w:val="22"/>
          <w:lang w:val="en-GB"/>
        </w:rPr>
        <w:t>TEK</w:t>
      </w:r>
      <w:r w:rsidR="00384F77">
        <w:rPr>
          <w:rFonts w:ascii="Calibri Light" w:hAnsi="Calibri Light" w:cs="Calibri Light"/>
          <w:b/>
          <w:i/>
          <w:sz w:val="22"/>
          <w:szCs w:val="22"/>
          <w:lang w:val="en-GB"/>
        </w:rPr>
        <w:t xml:space="preserve"> Vannara</w:t>
      </w:r>
      <w:r w:rsidR="00EF77B5" w:rsidRPr="00B25D21">
        <w:rPr>
          <w:rFonts w:ascii="Calibri Light" w:hAnsi="Calibri Light" w:cs="Calibri Light"/>
          <w:b/>
          <w:i/>
          <w:sz w:val="22"/>
          <w:szCs w:val="22"/>
          <w:lang w:val="en-GB"/>
        </w:rPr>
        <w:t xml:space="preserve">, </w:t>
      </w:r>
      <w:r w:rsidR="00384F77">
        <w:rPr>
          <w:rFonts w:ascii="Calibri Light" w:hAnsi="Calibri Light" w:cs="Calibri Light"/>
          <w:b/>
          <w:i/>
          <w:sz w:val="22"/>
          <w:szCs w:val="22"/>
          <w:lang w:val="en-GB"/>
        </w:rPr>
        <w:t>Director</w:t>
      </w:r>
      <w:r w:rsidR="00A6257B">
        <w:rPr>
          <w:rFonts w:ascii="Calibri Light" w:hAnsi="Calibri Light" w:cs="Calibri Light"/>
          <w:b/>
          <w:i/>
          <w:sz w:val="22"/>
          <w:szCs w:val="22"/>
          <w:lang w:val="en-GB"/>
        </w:rPr>
        <w:t xml:space="preserve">, </w:t>
      </w:r>
      <w:r w:rsidR="00384F77">
        <w:rPr>
          <w:rFonts w:ascii="Calibri Light" w:hAnsi="Calibri Light" w:cs="Calibri Light"/>
          <w:b/>
          <w:i/>
          <w:sz w:val="22"/>
          <w:szCs w:val="22"/>
          <w:lang w:val="en-GB"/>
        </w:rPr>
        <w:t>NGO Forum for Cambodia (Phnom Penh)</w:t>
      </w:r>
      <w:r w:rsidR="00EF77B5" w:rsidRPr="00B25D21">
        <w:rPr>
          <w:rFonts w:ascii="Calibri Light" w:hAnsi="Calibri Light" w:cs="Calibri Light"/>
          <w:b/>
          <w:bCs/>
          <w:i/>
          <w:sz w:val="22"/>
          <w:szCs w:val="22"/>
          <w:lang w:val="en-GB"/>
        </w:rPr>
        <w:t xml:space="preserve">, </w:t>
      </w:r>
      <w:r w:rsidR="00384F77">
        <w:rPr>
          <w:rFonts w:ascii="Calibri Light" w:hAnsi="Calibri Light" w:cs="Calibri Light"/>
          <w:b/>
          <w:bCs/>
          <w:i/>
          <w:sz w:val="22"/>
          <w:szCs w:val="22"/>
          <w:lang w:val="en-GB"/>
        </w:rPr>
        <w:t>November 3</w:t>
      </w:r>
      <w:r w:rsidR="00B37A4E" w:rsidRPr="00B25D21">
        <w:rPr>
          <w:rFonts w:ascii="Calibri Light" w:hAnsi="Calibri Light" w:cs="Calibri Light"/>
          <w:b/>
          <w:bCs/>
          <w:i/>
          <w:sz w:val="22"/>
          <w:szCs w:val="22"/>
          <w:lang w:val="en-GB"/>
        </w:rPr>
        <w:t>, 2020.</w:t>
      </w:r>
    </w:p>
    <w:p w14:paraId="4C7C2EB3" w14:textId="77777777" w:rsidR="00C255F5" w:rsidRPr="00B25D21" w:rsidRDefault="00C255F5">
      <w:pPr>
        <w:rPr>
          <w:rFonts w:ascii="Calibri Light" w:hAnsi="Calibri Light" w:cs="Calibri Light"/>
          <w:sz w:val="22"/>
          <w:szCs w:val="22"/>
          <w:lang w:val="en-GB"/>
        </w:rPr>
      </w:pPr>
    </w:p>
    <w:p w14:paraId="53186BC8" w14:textId="6A247935" w:rsidR="002D1A4D" w:rsidRPr="00B25D21" w:rsidRDefault="0041507E">
      <w:pPr>
        <w:rPr>
          <w:rFonts w:ascii="Calibri Light" w:hAnsi="Calibri Light" w:cs="Calibri Light"/>
          <w:sz w:val="22"/>
          <w:szCs w:val="22"/>
          <w:lang w:val="en-GB"/>
        </w:rPr>
      </w:pPr>
      <w:r w:rsidRPr="00B25D21">
        <w:rPr>
          <w:rFonts w:ascii="Calibri Light" w:hAnsi="Calibri Light" w:cs="Calibri Light"/>
          <w:b/>
          <w:sz w:val="22"/>
          <w:szCs w:val="22"/>
          <w:lang w:val="en-GB"/>
        </w:rPr>
        <w:t>Note</w:t>
      </w:r>
      <w:r w:rsidR="00195F01" w:rsidRPr="00B25D21">
        <w:rPr>
          <w:rFonts w:ascii="Calibri Light" w:hAnsi="Calibri Light" w:cs="Calibri Light"/>
          <w:b/>
          <w:sz w:val="22"/>
          <w:szCs w:val="22"/>
          <w:lang w:val="en-GB"/>
        </w:rPr>
        <w:t>s</w:t>
      </w:r>
      <w:r w:rsidRPr="00B25D21">
        <w:rPr>
          <w:rFonts w:ascii="Calibri Light" w:hAnsi="Calibri Light" w:cs="Calibri Light"/>
          <w:sz w:val="22"/>
          <w:szCs w:val="22"/>
          <w:lang w:val="en-GB"/>
        </w:rPr>
        <w:t>: Unless indicated as a direct quote, these notes are not verbatim, and reflect the interviewers’ interpretation of what was said.</w:t>
      </w:r>
      <w:r w:rsidR="00743A5D" w:rsidRPr="00B25D21">
        <w:rPr>
          <w:rFonts w:ascii="Calibri Light" w:hAnsi="Calibri Light" w:cs="Calibri Light"/>
          <w:sz w:val="22"/>
          <w:szCs w:val="22"/>
          <w:lang w:val="en-GB"/>
        </w:rPr>
        <w:t xml:space="preserve"> </w:t>
      </w:r>
    </w:p>
    <w:p w14:paraId="6AEBC0EE" w14:textId="77777777" w:rsidR="002D1A4D" w:rsidRPr="00B25D21" w:rsidRDefault="002D1A4D">
      <w:pPr>
        <w:rPr>
          <w:rFonts w:ascii="Calibri Light" w:hAnsi="Calibri Light" w:cs="Calibri Light"/>
          <w:sz w:val="22"/>
          <w:szCs w:val="22"/>
          <w:lang w:val="en-GB"/>
        </w:rPr>
      </w:pPr>
    </w:p>
    <w:p w14:paraId="71554C2A" w14:textId="47C80BDD" w:rsidR="00C255F5" w:rsidRPr="00B25D21" w:rsidRDefault="00C255F5">
      <w:pPr>
        <w:rPr>
          <w:rFonts w:ascii="Calibri Light" w:hAnsi="Calibri Light" w:cs="Calibri Light"/>
          <w:sz w:val="22"/>
          <w:szCs w:val="22"/>
          <w:lang w:val="en-GB"/>
        </w:rPr>
      </w:pPr>
      <w:r w:rsidRPr="00B25D21">
        <w:rPr>
          <w:rFonts w:ascii="Calibri Light" w:hAnsi="Calibri Light" w:cs="Calibri Light"/>
          <w:sz w:val="22"/>
          <w:szCs w:val="22"/>
          <w:lang w:val="en-GB"/>
        </w:rPr>
        <w:t xml:space="preserve">The interview was introduced by </w:t>
      </w:r>
      <w:r w:rsidR="00384F77">
        <w:rPr>
          <w:rFonts w:ascii="Calibri Light" w:hAnsi="Calibri Light" w:cs="Calibri Light"/>
          <w:sz w:val="22"/>
          <w:szCs w:val="22"/>
          <w:lang w:val="en-GB"/>
        </w:rPr>
        <w:t>Klomjit Chandrapanya</w:t>
      </w:r>
      <w:r w:rsidR="00743A5D" w:rsidRPr="00B25D21">
        <w:rPr>
          <w:rFonts w:ascii="Calibri Light" w:hAnsi="Calibri Light" w:cs="Calibri Light"/>
          <w:sz w:val="22"/>
          <w:szCs w:val="22"/>
          <w:lang w:val="en-GB"/>
        </w:rPr>
        <w:t xml:space="preserve"> (Wo</w:t>
      </w:r>
      <w:r w:rsidR="00532DFF" w:rsidRPr="00B25D21">
        <w:rPr>
          <w:rFonts w:ascii="Calibri Light" w:hAnsi="Calibri Light" w:cs="Calibri Light"/>
          <w:sz w:val="22"/>
          <w:szCs w:val="22"/>
          <w:lang w:val="en-GB"/>
        </w:rPr>
        <w:t>rld Bank</w:t>
      </w:r>
      <w:r w:rsidR="00743A5D" w:rsidRPr="00B25D21">
        <w:rPr>
          <w:rFonts w:ascii="Calibri Light" w:hAnsi="Calibri Light" w:cs="Calibri Light"/>
          <w:sz w:val="22"/>
          <w:szCs w:val="22"/>
          <w:lang w:val="en-GB"/>
        </w:rPr>
        <w:t>)</w:t>
      </w:r>
      <w:r w:rsidRPr="00B25D21">
        <w:rPr>
          <w:rFonts w:ascii="Calibri Light" w:hAnsi="Calibri Light" w:cs="Calibri Light"/>
          <w:sz w:val="22"/>
          <w:szCs w:val="22"/>
          <w:lang w:val="en-GB"/>
        </w:rPr>
        <w:t xml:space="preserve">, who summarised the World Bank’s (WB) history of engagement in the Mekong, </w:t>
      </w:r>
      <w:r w:rsidR="009721F9" w:rsidRPr="00B25D21">
        <w:rPr>
          <w:rFonts w:ascii="Calibri Light" w:hAnsi="Calibri Light" w:cs="Calibri Light"/>
          <w:sz w:val="22"/>
          <w:szCs w:val="22"/>
          <w:lang w:val="en-GB"/>
        </w:rPr>
        <w:t xml:space="preserve">and provided a background to the Mekong 3.0 initiative. </w:t>
      </w:r>
      <w:r w:rsidR="00AB571A">
        <w:rPr>
          <w:rFonts w:ascii="Calibri Light" w:hAnsi="Calibri Light" w:cs="Calibri Light"/>
          <w:sz w:val="22"/>
          <w:szCs w:val="22"/>
          <w:lang w:val="en-GB"/>
        </w:rPr>
        <w:t>Sh</w:t>
      </w:r>
      <w:r w:rsidR="00743A5D" w:rsidRPr="00B25D21">
        <w:rPr>
          <w:rFonts w:ascii="Calibri Light" w:hAnsi="Calibri Light" w:cs="Calibri Light"/>
          <w:sz w:val="22"/>
          <w:szCs w:val="22"/>
          <w:lang w:val="en-GB"/>
        </w:rPr>
        <w:t>e</w:t>
      </w:r>
      <w:r w:rsidR="009721F9" w:rsidRPr="00B25D21">
        <w:rPr>
          <w:rFonts w:ascii="Calibri Light" w:hAnsi="Calibri Light" w:cs="Calibri Light"/>
          <w:sz w:val="22"/>
          <w:szCs w:val="22"/>
          <w:lang w:val="en-GB"/>
        </w:rPr>
        <w:t xml:space="preserve"> then handed over to the Mekong Futures interview team.</w:t>
      </w:r>
    </w:p>
    <w:p w14:paraId="7057E210" w14:textId="77777777" w:rsidR="009721F9" w:rsidRPr="00B25D21" w:rsidRDefault="009721F9">
      <w:pPr>
        <w:rPr>
          <w:rFonts w:ascii="Calibri Light" w:hAnsi="Calibri Light" w:cs="Calibri Light"/>
          <w:sz w:val="22"/>
          <w:szCs w:val="22"/>
          <w:lang w:val="en-GB"/>
        </w:rPr>
      </w:pPr>
    </w:p>
    <w:p w14:paraId="768874EC" w14:textId="77777777" w:rsidR="002D1A4D" w:rsidRPr="00B25D21" w:rsidRDefault="002D1A4D" w:rsidP="002D1A4D">
      <w:pPr>
        <w:rPr>
          <w:rFonts w:ascii="Calibri Light" w:hAnsi="Calibri Light" w:cs="Calibri Light"/>
          <w:b/>
          <w:bCs/>
          <w:sz w:val="22"/>
          <w:szCs w:val="22"/>
          <w:lang w:val="en-GB"/>
        </w:rPr>
      </w:pPr>
      <w:r w:rsidRPr="00B25D21">
        <w:rPr>
          <w:rFonts w:ascii="Calibri Light" w:hAnsi="Calibri Light" w:cs="Calibri Light"/>
          <w:b/>
          <w:sz w:val="22"/>
          <w:szCs w:val="22"/>
          <w:lang w:val="en-GB"/>
        </w:rPr>
        <w:t xml:space="preserve">Question 1: </w:t>
      </w:r>
      <w:r w:rsidRPr="00B25D21">
        <w:rPr>
          <w:rFonts w:ascii="Calibri Light" w:hAnsi="Calibri Light" w:cs="Calibri Light"/>
          <w:b/>
          <w:bCs/>
          <w:sz w:val="22"/>
          <w:szCs w:val="22"/>
          <w:lang w:val="en-GB"/>
        </w:rPr>
        <w:t>What do you think are the current challenges to sustai</w:t>
      </w:r>
      <w:r w:rsidR="00066D1B" w:rsidRPr="00B25D21">
        <w:rPr>
          <w:rFonts w:ascii="Calibri Light" w:hAnsi="Calibri Light" w:cs="Calibri Light"/>
          <w:b/>
          <w:bCs/>
          <w:sz w:val="22"/>
          <w:szCs w:val="22"/>
          <w:lang w:val="en-GB"/>
        </w:rPr>
        <w:t>nable development in the Mekong</w:t>
      </w:r>
      <w:r w:rsidRPr="00B25D21">
        <w:rPr>
          <w:rFonts w:ascii="Calibri Light" w:hAnsi="Calibri Light" w:cs="Calibri Light"/>
          <w:b/>
          <w:bCs/>
          <w:sz w:val="22"/>
          <w:szCs w:val="22"/>
          <w:lang w:val="en-GB"/>
        </w:rPr>
        <w:t>–Lancang region?</w:t>
      </w:r>
    </w:p>
    <w:p w14:paraId="6BFA7E56" w14:textId="77777777" w:rsidR="00B37A4E" w:rsidRPr="00B25D21" w:rsidRDefault="00B37A4E" w:rsidP="002D1A4D">
      <w:pPr>
        <w:rPr>
          <w:rFonts w:ascii="Calibri Light" w:hAnsi="Calibri Light" w:cs="Calibri Light"/>
          <w:b/>
          <w:bCs/>
          <w:sz w:val="22"/>
          <w:szCs w:val="22"/>
          <w:lang w:val="en-GB"/>
        </w:rPr>
      </w:pPr>
    </w:p>
    <w:p w14:paraId="18C0790B" w14:textId="50A8D250" w:rsidR="00924948" w:rsidRDefault="00E67D69">
      <w:pPr>
        <w:rPr>
          <w:rFonts w:ascii="Calibri Light" w:hAnsi="Calibri Light" w:cs="Calibri Light"/>
          <w:sz w:val="22"/>
          <w:szCs w:val="22"/>
          <w:lang w:val="en-GB"/>
        </w:rPr>
      </w:pPr>
      <w:r>
        <w:rPr>
          <w:rFonts w:ascii="Calibri Light" w:hAnsi="Calibri Light" w:cs="Calibri Light"/>
          <w:sz w:val="22"/>
          <w:szCs w:val="22"/>
          <w:lang w:val="en-GB"/>
        </w:rPr>
        <w:t>The main challenge is the imbalance between economic and environmental development</w:t>
      </w:r>
      <w:r w:rsidR="00C63B38">
        <w:rPr>
          <w:rFonts w:ascii="Calibri Light" w:hAnsi="Calibri Light" w:cs="Calibri Light"/>
          <w:sz w:val="22"/>
          <w:szCs w:val="22"/>
          <w:lang w:val="en-GB"/>
        </w:rPr>
        <w:t xml:space="preserve">. There are six countries and so there are six perspectives, each with their own economic priorities – and the economy is always </w:t>
      </w:r>
      <w:commentRangeStart w:id="0"/>
      <w:r w:rsidR="00C63B38">
        <w:rPr>
          <w:rFonts w:ascii="Calibri Light" w:hAnsi="Calibri Light" w:cs="Calibri Light"/>
          <w:sz w:val="22"/>
          <w:szCs w:val="22"/>
          <w:lang w:val="en-GB"/>
        </w:rPr>
        <w:t>prioritised</w:t>
      </w:r>
      <w:commentRangeEnd w:id="0"/>
      <w:r w:rsidR="00C70CFF">
        <w:rPr>
          <w:rStyle w:val="CommentReference"/>
        </w:rPr>
        <w:commentReference w:id="0"/>
      </w:r>
      <w:r w:rsidR="00C63B38">
        <w:rPr>
          <w:rFonts w:ascii="Calibri Light" w:hAnsi="Calibri Light" w:cs="Calibri Light"/>
          <w:sz w:val="22"/>
          <w:szCs w:val="22"/>
          <w:lang w:val="en-GB"/>
        </w:rPr>
        <w:t xml:space="preserve">. They never use environmental indicators or assessments in their planning. There are no environmental values indicated in EIAs. </w:t>
      </w:r>
      <w:r w:rsidR="00B12430">
        <w:rPr>
          <w:rFonts w:ascii="Calibri Light" w:hAnsi="Calibri Light" w:cs="Calibri Light"/>
          <w:sz w:val="22"/>
          <w:szCs w:val="22"/>
          <w:lang w:val="en-GB"/>
        </w:rPr>
        <w:t xml:space="preserve">The economic losses of natural resource utilization are not included. </w:t>
      </w:r>
      <w:r w:rsidR="00C63B38">
        <w:rPr>
          <w:rFonts w:ascii="Calibri Light" w:hAnsi="Calibri Light" w:cs="Calibri Light"/>
          <w:sz w:val="22"/>
          <w:szCs w:val="22"/>
          <w:lang w:val="en-GB"/>
        </w:rPr>
        <w:t xml:space="preserve">If these are included, then it favours the policy-maker. There are no limits to development – for example, to set aside certain amounts of land, or forest, to conserve the Mekong. </w:t>
      </w:r>
    </w:p>
    <w:p w14:paraId="76A9183B" w14:textId="77777777" w:rsidR="00C63B38" w:rsidRDefault="00C63B38">
      <w:pPr>
        <w:rPr>
          <w:rFonts w:ascii="Calibri Light" w:hAnsi="Calibri Light" w:cs="Calibri Light"/>
          <w:sz w:val="22"/>
          <w:szCs w:val="22"/>
          <w:lang w:val="en-GB"/>
        </w:rPr>
      </w:pPr>
    </w:p>
    <w:p w14:paraId="214A0EB6" w14:textId="6BF31C4C" w:rsidR="005E0A57" w:rsidRDefault="00C63B38">
      <w:pPr>
        <w:rPr>
          <w:rFonts w:ascii="Calibri Light" w:hAnsi="Calibri Light" w:cs="Calibri Light"/>
          <w:sz w:val="22"/>
          <w:szCs w:val="22"/>
          <w:lang w:val="en-GB"/>
        </w:rPr>
      </w:pPr>
      <w:r>
        <w:rPr>
          <w:rFonts w:ascii="Calibri Light" w:hAnsi="Calibri Light" w:cs="Calibri Light"/>
          <w:sz w:val="22"/>
          <w:szCs w:val="22"/>
          <w:lang w:val="en-GB"/>
        </w:rPr>
        <w:t>There are many actors involved – and Mr Tek lists multiple frameworks of which he is aware. They need to agree together what the limits to development should be</w:t>
      </w:r>
      <w:r w:rsidR="005E0A57">
        <w:rPr>
          <w:rFonts w:ascii="Calibri Light" w:hAnsi="Calibri Light" w:cs="Calibri Light"/>
          <w:sz w:val="22"/>
          <w:szCs w:val="22"/>
          <w:lang w:val="en-GB"/>
        </w:rPr>
        <w:t xml:space="preserve">, in full consultation with the people, to develop a master plan for the Mekong. This plan should make clear that the tributaries, and connectivity between the river and the rest of the basin. </w:t>
      </w:r>
    </w:p>
    <w:p w14:paraId="68917057" w14:textId="77777777" w:rsidR="005E0A57" w:rsidRDefault="005E0A57">
      <w:pPr>
        <w:rPr>
          <w:rFonts w:ascii="Calibri Light" w:hAnsi="Calibri Light" w:cs="Calibri Light"/>
          <w:sz w:val="22"/>
          <w:szCs w:val="22"/>
          <w:lang w:val="en-GB"/>
        </w:rPr>
      </w:pPr>
    </w:p>
    <w:p w14:paraId="2E8FA6A1" w14:textId="3E6BA16B" w:rsidR="005E0A57" w:rsidRDefault="005E0A57">
      <w:pPr>
        <w:rPr>
          <w:rFonts w:ascii="Calibri Light" w:hAnsi="Calibri Light" w:cs="Calibri Light"/>
          <w:sz w:val="22"/>
          <w:szCs w:val="22"/>
          <w:lang w:val="en-GB"/>
        </w:rPr>
      </w:pPr>
      <w:r>
        <w:rPr>
          <w:rFonts w:ascii="Calibri Light" w:hAnsi="Calibri Light" w:cs="Calibri Light"/>
          <w:sz w:val="22"/>
          <w:szCs w:val="22"/>
          <w:lang w:val="en-GB"/>
        </w:rPr>
        <w:t>We would like to see rules for the international banks. The World Bank has recourse mechanisms, but many others do not have this. With many developers and ‘money owners’, if people have concerns there is no way for them to express them. Enabling this should be prioritised.</w:t>
      </w:r>
    </w:p>
    <w:p w14:paraId="7ED14C5E" w14:textId="77777777" w:rsidR="005E0A57" w:rsidRPr="00B25D21" w:rsidRDefault="005E0A57">
      <w:pPr>
        <w:rPr>
          <w:rFonts w:ascii="Calibri Light" w:hAnsi="Calibri Light" w:cs="Calibri Light"/>
          <w:sz w:val="22"/>
          <w:szCs w:val="22"/>
          <w:lang w:val="en-GB"/>
        </w:rPr>
      </w:pPr>
    </w:p>
    <w:p w14:paraId="481C82C4" w14:textId="77777777" w:rsidR="00AB4674" w:rsidRPr="00B25D21" w:rsidRDefault="00AB4674" w:rsidP="00AB4674">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2: </w:t>
      </w:r>
      <w:r w:rsidRPr="00B25D21">
        <w:rPr>
          <w:rFonts w:ascii="Calibri Light" w:hAnsi="Calibri Light" w:cs="Calibri Light"/>
          <w:b/>
          <w:bCs/>
          <w:sz w:val="22"/>
          <w:szCs w:val="22"/>
          <w:lang w:val="en-GB"/>
        </w:rPr>
        <w:t>What does regional cooperation mean to you? What are the opportunities for regional cooperation to support sustainable development in the Mekong- Lancang?</w:t>
      </w:r>
    </w:p>
    <w:p w14:paraId="6499514A" w14:textId="7CC374CC" w:rsidR="00066D1B" w:rsidRDefault="00066D1B" w:rsidP="004D344E">
      <w:pPr>
        <w:rPr>
          <w:rFonts w:ascii="Calibri Light" w:hAnsi="Calibri Light" w:cs="Calibri Light"/>
          <w:sz w:val="22"/>
          <w:szCs w:val="22"/>
          <w:lang w:val="en-GB"/>
        </w:rPr>
      </w:pPr>
    </w:p>
    <w:p w14:paraId="55E14B36" w14:textId="6162E537" w:rsidR="006E1E5E" w:rsidRDefault="0097488C" w:rsidP="004D344E">
      <w:pPr>
        <w:rPr>
          <w:rFonts w:ascii="Calibri Light" w:hAnsi="Calibri Light" w:cs="Calibri Light"/>
          <w:sz w:val="22"/>
          <w:szCs w:val="22"/>
          <w:lang w:val="en-GB"/>
        </w:rPr>
      </w:pPr>
      <w:r>
        <w:rPr>
          <w:rFonts w:ascii="Calibri Light" w:hAnsi="Calibri Light" w:cs="Calibri Light"/>
          <w:sz w:val="22"/>
          <w:szCs w:val="22"/>
          <w:lang w:val="en-GB"/>
        </w:rPr>
        <w:t>As it stands now, it is government-to-government, and government-to-private sector. This cooperation is good. But cooperation with the people is not good. Some of the things discussed at the MRC are good</w:t>
      </w:r>
      <w:commentRangeStart w:id="1"/>
      <w:r>
        <w:rPr>
          <w:rFonts w:ascii="Calibri Light" w:hAnsi="Calibri Light" w:cs="Calibri Light"/>
          <w:sz w:val="22"/>
          <w:szCs w:val="22"/>
          <w:lang w:val="en-GB"/>
        </w:rPr>
        <w:t>. Here, at both the regional and international agendas, we can see where the people are.</w:t>
      </w:r>
      <w:commentRangeEnd w:id="1"/>
      <w:r w:rsidR="001C7260">
        <w:rPr>
          <w:rStyle w:val="CommentReference"/>
        </w:rPr>
        <w:commentReference w:id="1"/>
      </w:r>
      <w:r>
        <w:rPr>
          <w:rFonts w:ascii="Calibri Light" w:hAnsi="Calibri Light" w:cs="Calibri Light"/>
          <w:sz w:val="22"/>
          <w:szCs w:val="22"/>
          <w:lang w:val="en-GB"/>
        </w:rPr>
        <w:t xml:space="preserve"> </w:t>
      </w:r>
      <w:r w:rsidR="008953C5">
        <w:rPr>
          <w:rFonts w:ascii="Calibri Light" w:hAnsi="Calibri Light" w:cs="Calibri Light"/>
          <w:sz w:val="22"/>
          <w:szCs w:val="22"/>
          <w:lang w:val="en-GB"/>
        </w:rPr>
        <w:t>This is not the case with the LMC. The people should be prioritised for discussions on the mainstream dam projects.</w:t>
      </w:r>
      <w:r w:rsidR="009A017E">
        <w:rPr>
          <w:rFonts w:ascii="Calibri Light" w:hAnsi="Calibri Light" w:cs="Calibri Light"/>
          <w:sz w:val="22"/>
          <w:szCs w:val="22"/>
          <w:lang w:val="en-GB"/>
        </w:rPr>
        <w:t xml:space="preserve"> </w:t>
      </w:r>
      <w:r w:rsidR="006E1E5E">
        <w:rPr>
          <w:rFonts w:ascii="Calibri Light" w:hAnsi="Calibri Light" w:cs="Calibri Light"/>
          <w:sz w:val="22"/>
          <w:szCs w:val="22"/>
          <w:lang w:val="en-GB"/>
        </w:rPr>
        <w:t xml:space="preserve">Many people do not understand the reports from the PNPCA process, because they come in English. And the reports can be very long. Some people do not even know what EIA is. And the </w:t>
      </w:r>
      <w:ins w:id="2" w:author="Klomjit Chandrapanya" w:date="2020-11-12T22:12:00Z">
        <w:r w:rsidR="000B2CE3">
          <w:rPr>
            <w:rFonts w:ascii="Calibri Light" w:hAnsi="Calibri Light" w:cs="Calibri Light"/>
            <w:sz w:val="22"/>
            <w:szCs w:val="22"/>
            <w:lang w:val="en-GB"/>
          </w:rPr>
          <w:t xml:space="preserve">time for </w:t>
        </w:r>
      </w:ins>
      <w:r w:rsidR="006E1E5E">
        <w:rPr>
          <w:rFonts w:ascii="Calibri Light" w:hAnsi="Calibri Light" w:cs="Calibri Light"/>
          <w:sz w:val="22"/>
          <w:szCs w:val="22"/>
          <w:lang w:val="en-GB"/>
        </w:rPr>
        <w:t xml:space="preserve">consultations are very short. </w:t>
      </w:r>
    </w:p>
    <w:p w14:paraId="481883C4" w14:textId="77777777" w:rsidR="006E1E5E" w:rsidRDefault="006E1E5E" w:rsidP="004D344E">
      <w:pPr>
        <w:rPr>
          <w:rFonts w:ascii="Calibri Light" w:hAnsi="Calibri Light" w:cs="Calibri Light"/>
          <w:sz w:val="22"/>
          <w:szCs w:val="22"/>
          <w:lang w:val="en-GB"/>
        </w:rPr>
      </w:pPr>
    </w:p>
    <w:p w14:paraId="0DB595D8" w14:textId="06DEF2EF" w:rsidR="008953C5" w:rsidRDefault="006E1E5E" w:rsidP="004D344E">
      <w:pPr>
        <w:rPr>
          <w:rFonts w:ascii="Calibri Light" w:hAnsi="Calibri Light" w:cs="Calibri Light"/>
          <w:sz w:val="22"/>
          <w:szCs w:val="22"/>
          <w:lang w:val="en-GB"/>
        </w:rPr>
      </w:pPr>
      <w:r>
        <w:rPr>
          <w:rFonts w:ascii="Calibri Light" w:hAnsi="Calibri Light" w:cs="Calibri Light"/>
          <w:sz w:val="22"/>
          <w:szCs w:val="22"/>
          <w:lang w:val="en-GB"/>
        </w:rPr>
        <w:t>We want more engaged regional cooperation so that people can react. Some people have resources, so they can react. The countries should align transparently, accountability and with consultation to address all actors equally. We want all actors to have a common mechanism</w:t>
      </w:r>
      <w:r w:rsidR="007031C6">
        <w:rPr>
          <w:rFonts w:ascii="Calibri Light" w:hAnsi="Calibri Light" w:cs="Calibri Light"/>
          <w:sz w:val="22"/>
          <w:szCs w:val="22"/>
          <w:lang w:val="en-GB"/>
        </w:rPr>
        <w:t xml:space="preserve"> and basin that includes all developer plans, dams and operations</w:t>
      </w:r>
      <w:r>
        <w:rPr>
          <w:rFonts w:ascii="Calibri Light" w:hAnsi="Calibri Light" w:cs="Calibri Light"/>
          <w:sz w:val="22"/>
          <w:szCs w:val="22"/>
          <w:lang w:val="en-GB"/>
        </w:rPr>
        <w:t>.</w:t>
      </w:r>
    </w:p>
    <w:p w14:paraId="29F3CDE3" w14:textId="77777777" w:rsidR="006E1E5E" w:rsidRDefault="006E1E5E" w:rsidP="004D344E">
      <w:pPr>
        <w:rPr>
          <w:rFonts w:ascii="Calibri Light" w:hAnsi="Calibri Light" w:cs="Calibri Light"/>
          <w:sz w:val="22"/>
          <w:szCs w:val="22"/>
          <w:lang w:val="en-GB"/>
        </w:rPr>
      </w:pPr>
    </w:p>
    <w:p w14:paraId="4DD02B6F" w14:textId="1040F693" w:rsidR="006E1E5E" w:rsidRDefault="006E1E5E" w:rsidP="004D344E">
      <w:pPr>
        <w:rPr>
          <w:rFonts w:ascii="Calibri Light" w:hAnsi="Calibri Light" w:cs="Calibri Light"/>
          <w:sz w:val="22"/>
          <w:szCs w:val="22"/>
          <w:lang w:val="en-GB"/>
        </w:rPr>
      </w:pPr>
      <w:r>
        <w:rPr>
          <w:rFonts w:ascii="Calibri Light" w:hAnsi="Calibri Light" w:cs="Calibri Light"/>
          <w:sz w:val="22"/>
          <w:szCs w:val="22"/>
          <w:lang w:val="en-GB"/>
        </w:rPr>
        <w:t xml:space="preserve">Mr Tek references the MRC’s Mekong Development Strategy (BDS), which he approves of. There are many types of consultation, he says. But they differ in terms of quality. With the PNPCA there are </w:t>
      </w:r>
      <w:r>
        <w:rPr>
          <w:rFonts w:ascii="Calibri Light" w:hAnsi="Calibri Light" w:cs="Calibri Light"/>
          <w:sz w:val="22"/>
          <w:szCs w:val="22"/>
          <w:lang w:val="en-GB"/>
        </w:rPr>
        <w:lastRenderedPageBreak/>
        <w:t xml:space="preserve">many consultations, but then you have all of these problems with </w:t>
      </w:r>
      <w:r w:rsidR="00572A47">
        <w:rPr>
          <w:rFonts w:ascii="Calibri Light" w:hAnsi="Calibri Light" w:cs="Calibri Light"/>
          <w:sz w:val="22"/>
          <w:szCs w:val="22"/>
          <w:lang w:val="en-GB"/>
        </w:rPr>
        <w:t>the language the reports come in. Also, the perspectives of the people are not reflected in the PNPCA report recommendations. Mr Tek references what he says are the ignored community recommendations around the Don Sahong hydropower plant (on the mainstream in Laos).</w:t>
      </w:r>
      <w:r w:rsidR="007031C6">
        <w:rPr>
          <w:rFonts w:ascii="Calibri Light" w:hAnsi="Calibri Light" w:cs="Calibri Light"/>
          <w:sz w:val="22"/>
          <w:szCs w:val="22"/>
          <w:lang w:val="en-GB"/>
        </w:rPr>
        <w:t xml:space="preserve"> Knowledge management is biased against local communities. There is generally no response or action by developers to the </w:t>
      </w:r>
      <w:commentRangeStart w:id="3"/>
      <w:r w:rsidR="007031C6">
        <w:rPr>
          <w:rFonts w:ascii="Calibri Light" w:hAnsi="Calibri Light" w:cs="Calibri Light"/>
          <w:sz w:val="22"/>
          <w:szCs w:val="22"/>
          <w:lang w:val="en-GB"/>
        </w:rPr>
        <w:t>PNPCA</w:t>
      </w:r>
      <w:commentRangeEnd w:id="3"/>
      <w:r w:rsidR="000B2CE3">
        <w:rPr>
          <w:rStyle w:val="CommentReference"/>
        </w:rPr>
        <w:commentReference w:id="3"/>
      </w:r>
      <w:r w:rsidR="007031C6">
        <w:rPr>
          <w:rFonts w:ascii="Calibri Light" w:hAnsi="Calibri Light" w:cs="Calibri Light"/>
          <w:sz w:val="22"/>
          <w:szCs w:val="22"/>
          <w:lang w:val="en-GB"/>
        </w:rPr>
        <w:t xml:space="preserve">. </w:t>
      </w:r>
    </w:p>
    <w:p w14:paraId="68D06F41" w14:textId="0A4247EE" w:rsidR="00B65601" w:rsidRPr="00B25D21" w:rsidRDefault="0097488C" w:rsidP="004D344E">
      <w:pPr>
        <w:rPr>
          <w:rFonts w:ascii="Calibri Light" w:hAnsi="Calibri Light" w:cs="Calibri Light"/>
          <w:sz w:val="22"/>
          <w:szCs w:val="22"/>
          <w:lang w:val="en-GB"/>
        </w:rPr>
      </w:pPr>
      <w:r>
        <w:rPr>
          <w:rFonts w:ascii="Calibri Light" w:hAnsi="Calibri Light" w:cs="Calibri Light"/>
          <w:sz w:val="22"/>
          <w:szCs w:val="22"/>
          <w:lang w:val="en-GB"/>
        </w:rPr>
        <w:t xml:space="preserve"> </w:t>
      </w:r>
    </w:p>
    <w:p w14:paraId="1F48F59E" w14:textId="77777777" w:rsidR="00C77295" w:rsidRPr="00B25D21" w:rsidRDefault="00C77295" w:rsidP="00C77295">
      <w:pPr>
        <w:rPr>
          <w:rFonts w:ascii="Calibri Light" w:hAnsi="Calibri Light" w:cs="Calibri Light"/>
          <w:sz w:val="22"/>
          <w:szCs w:val="22"/>
          <w:lang w:val="en-GB"/>
        </w:rPr>
      </w:pPr>
      <w:r w:rsidRPr="00B25D21">
        <w:rPr>
          <w:rFonts w:ascii="Calibri Light" w:hAnsi="Calibri Light" w:cs="Calibri Light"/>
          <w:b/>
          <w:sz w:val="22"/>
          <w:szCs w:val="22"/>
          <w:lang w:val="en-GB"/>
        </w:rPr>
        <w:t>Question 3:</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are there examples where some or all of the Mekong-Lancang countries have cooperated to yield a clear and positive trans-boundary river management outcome?</w:t>
      </w:r>
    </w:p>
    <w:p w14:paraId="4D03828B" w14:textId="77777777" w:rsidR="00C77295" w:rsidRDefault="00C77295">
      <w:pPr>
        <w:rPr>
          <w:rFonts w:ascii="Calibri Light" w:hAnsi="Calibri Light" w:cs="Calibri Light"/>
          <w:sz w:val="22"/>
          <w:szCs w:val="22"/>
          <w:lang w:val="en-GB"/>
        </w:rPr>
      </w:pPr>
    </w:p>
    <w:p w14:paraId="770EAE16" w14:textId="0D68F3F4" w:rsidR="003F0EDF" w:rsidRDefault="00572A47">
      <w:pPr>
        <w:rPr>
          <w:rFonts w:ascii="Calibri Light" w:hAnsi="Calibri Light" w:cs="Calibri Light"/>
          <w:sz w:val="22"/>
          <w:szCs w:val="22"/>
          <w:lang w:val="en-GB"/>
        </w:rPr>
      </w:pPr>
      <w:r>
        <w:rPr>
          <w:rFonts w:ascii="Calibri Light" w:hAnsi="Calibri Light" w:cs="Calibri Light"/>
          <w:sz w:val="22"/>
          <w:szCs w:val="22"/>
          <w:lang w:val="en-GB"/>
        </w:rPr>
        <w:t>Mr Tek thinks that the MRC is a good mechanism. The LMC should, he says, be integrated into the BDS. The MRC has produced a lot of information</w:t>
      </w:r>
      <w:r w:rsidR="008E5966">
        <w:rPr>
          <w:rFonts w:ascii="Calibri Light" w:hAnsi="Calibri Light" w:cs="Calibri Light"/>
          <w:sz w:val="22"/>
          <w:szCs w:val="22"/>
          <w:lang w:val="en-GB"/>
        </w:rPr>
        <w:t xml:space="preserve"> which is useful for planning. Even though all the countries prioritise economic development, the MRC addresses the environment.</w:t>
      </w:r>
      <w:r w:rsidR="007031C6">
        <w:rPr>
          <w:rFonts w:ascii="Calibri Light" w:hAnsi="Calibri Light" w:cs="Calibri Light"/>
          <w:sz w:val="22"/>
          <w:szCs w:val="22"/>
          <w:lang w:val="en-GB"/>
        </w:rPr>
        <w:t xml:space="preserve"> Each country has their own development plans </w:t>
      </w:r>
    </w:p>
    <w:p w14:paraId="3C773F56" w14:textId="77777777" w:rsidR="008E5966" w:rsidRDefault="008E5966">
      <w:pPr>
        <w:rPr>
          <w:rFonts w:ascii="Calibri Light" w:hAnsi="Calibri Light" w:cs="Calibri Light"/>
          <w:sz w:val="22"/>
          <w:szCs w:val="22"/>
          <w:lang w:val="en-GB"/>
        </w:rPr>
      </w:pPr>
    </w:p>
    <w:p w14:paraId="47DD8B59" w14:textId="29EEF685" w:rsidR="008E5966" w:rsidRDefault="008E5966">
      <w:pPr>
        <w:rPr>
          <w:rFonts w:ascii="Calibri Light" w:hAnsi="Calibri Light" w:cs="Calibri Light"/>
          <w:sz w:val="22"/>
          <w:szCs w:val="22"/>
          <w:lang w:val="en-GB"/>
        </w:rPr>
      </w:pPr>
      <w:r>
        <w:rPr>
          <w:rFonts w:ascii="Calibri Light" w:hAnsi="Calibri Light" w:cs="Calibri Light"/>
          <w:sz w:val="22"/>
          <w:szCs w:val="22"/>
          <w:lang w:val="en-GB"/>
        </w:rPr>
        <w:t>The World Bank, Mr Tek says, has a focus on river basin organisations. But we want to see that they are workable, that they have the capacity to respond to basin challenges</w:t>
      </w:r>
      <w:r w:rsidR="007031C6">
        <w:rPr>
          <w:rFonts w:ascii="Calibri Light" w:hAnsi="Calibri Light" w:cs="Calibri Light"/>
          <w:sz w:val="22"/>
          <w:szCs w:val="22"/>
          <w:lang w:val="en-GB"/>
        </w:rPr>
        <w:t xml:space="preserve"> e.g. forested watersheds, river flows to support fish populations and community ecotourism. </w:t>
      </w:r>
      <w:r>
        <w:rPr>
          <w:rFonts w:ascii="Calibri Light" w:hAnsi="Calibri Light" w:cs="Calibri Light"/>
          <w:sz w:val="22"/>
          <w:szCs w:val="22"/>
          <w:lang w:val="en-GB"/>
        </w:rPr>
        <w:t>Also, the World Bank wants sustainability, and we also want to see community environmental management systems kept in place.</w:t>
      </w:r>
    </w:p>
    <w:p w14:paraId="1BD20CA7" w14:textId="77777777" w:rsidR="008E5966" w:rsidRPr="00B25D21" w:rsidRDefault="008E5966">
      <w:pPr>
        <w:rPr>
          <w:rFonts w:ascii="Calibri Light" w:hAnsi="Calibri Light" w:cs="Calibri Light"/>
          <w:sz w:val="22"/>
          <w:szCs w:val="22"/>
          <w:lang w:val="en-GB"/>
        </w:rPr>
      </w:pPr>
    </w:p>
    <w:p w14:paraId="59C81B97"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4: </w:t>
      </w:r>
      <w:r w:rsidRPr="00B25D21">
        <w:rPr>
          <w:rFonts w:ascii="Calibri Light" w:hAnsi="Calibri Light" w:cs="Calibri Light"/>
          <w:b/>
          <w:bCs/>
          <w:sz w:val="22"/>
          <w:szCs w:val="22"/>
          <w:lang w:val="en-GB"/>
        </w:rPr>
        <w:t>What are the relative advantages/merits of the different mechanisms for cooperation, and do you see any opportunities for improvements?</w:t>
      </w:r>
    </w:p>
    <w:p w14:paraId="6CD752C2" w14:textId="77777777" w:rsidR="008937A0" w:rsidRPr="00B25D21" w:rsidRDefault="008937A0">
      <w:pPr>
        <w:rPr>
          <w:rFonts w:ascii="Calibri Light" w:hAnsi="Calibri Light" w:cs="Calibri Light"/>
          <w:sz w:val="22"/>
          <w:szCs w:val="22"/>
          <w:lang w:val="en-GB"/>
        </w:rPr>
      </w:pPr>
    </w:p>
    <w:p w14:paraId="324F5B36" w14:textId="33D8A741" w:rsidR="008C5DA0" w:rsidRPr="00B25D21" w:rsidRDefault="008E5966" w:rsidP="004D344E">
      <w:pPr>
        <w:rPr>
          <w:rFonts w:ascii="Calibri Light" w:hAnsi="Calibri Light" w:cs="Calibri Light"/>
          <w:bCs/>
          <w:sz w:val="22"/>
          <w:szCs w:val="22"/>
          <w:lang w:val="en-GB"/>
        </w:rPr>
      </w:pPr>
      <w:r>
        <w:rPr>
          <w:rFonts w:ascii="Calibri Light" w:hAnsi="Calibri Light" w:cs="Calibri Light"/>
          <w:bCs/>
          <w:sz w:val="22"/>
          <w:szCs w:val="22"/>
          <w:lang w:val="en-GB"/>
        </w:rPr>
        <w:t>We appreciate</w:t>
      </w:r>
      <w:r w:rsidR="001C1FED">
        <w:rPr>
          <w:rFonts w:ascii="Calibri Light" w:hAnsi="Calibri Light" w:cs="Calibri Light"/>
          <w:bCs/>
          <w:sz w:val="22"/>
          <w:szCs w:val="22"/>
          <w:lang w:val="en-GB"/>
        </w:rPr>
        <w:t xml:space="preserve"> the various mechanisms, but their treaties do not address conflict, </w:t>
      </w:r>
      <w:r w:rsidR="007031C6">
        <w:rPr>
          <w:rFonts w:ascii="Calibri Light" w:hAnsi="Calibri Light" w:cs="Calibri Light"/>
          <w:bCs/>
          <w:sz w:val="22"/>
          <w:szCs w:val="22"/>
          <w:lang w:val="en-GB"/>
        </w:rPr>
        <w:t xml:space="preserve">dispute resolution </w:t>
      </w:r>
      <w:r w:rsidR="001C1FED">
        <w:rPr>
          <w:rFonts w:ascii="Calibri Light" w:hAnsi="Calibri Light" w:cs="Calibri Light"/>
          <w:bCs/>
          <w:sz w:val="22"/>
          <w:szCs w:val="22"/>
          <w:lang w:val="en-GB"/>
        </w:rPr>
        <w:t>or transparency or accountability. They just talk about cooperation and information-sharing. Also, there are no recourse mechanisms for the people.</w:t>
      </w:r>
    </w:p>
    <w:p w14:paraId="515BE07A" w14:textId="77777777" w:rsidR="00011AAC" w:rsidRPr="00B25D21" w:rsidRDefault="00011AAC" w:rsidP="004D344E">
      <w:pPr>
        <w:rPr>
          <w:rFonts w:ascii="Calibri Light" w:hAnsi="Calibri Light" w:cs="Calibri Light"/>
          <w:bCs/>
          <w:sz w:val="22"/>
          <w:szCs w:val="22"/>
          <w:lang w:val="en-GB"/>
        </w:rPr>
      </w:pPr>
    </w:p>
    <w:p w14:paraId="4CBF847B"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Question 5:</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when cooperation occurs between Lancang-Mekong countries, what indicates its success? How do you know if cooperation is successful?</w:t>
      </w:r>
    </w:p>
    <w:p w14:paraId="6A4A4C8E" w14:textId="77777777" w:rsidR="008937A0" w:rsidRPr="00B25D21" w:rsidRDefault="008937A0">
      <w:pPr>
        <w:rPr>
          <w:rFonts w:ascii="Calibri Light" w:hAnsi="Calibri Light" w:cs="Calibri Light"/>
          <w:sz w:val="22"/>
          <w:szCs w:val="22"/>
          <w:lang w:val="en-GB"/>
        </w:rPr>
      </w:pPr>
    </w:p>
    <w:p w14:paraId="497BA839" w14:textId="41EDEB57" w:rsidR="00C011CE" w:rsidRDefault="001C1FED" w:rsidP="004D344E">
      <w:pPr>
        <w:rPr>
          <w:rFonts w:ascii="Calibri Light" w:hAnsi="Calibri Light" w:cs="Calibri Light"/>
          <w:sz w:val="22"/>
          <w:szCs w:val="22"/>
          <w:lang w:val="en-GB"/>
        </w:rPr>
      </w:pPr>
      <w:r>
        <w:rPr>
          <w:rFonts w:ascii="Calibri Light" w:hAnsi="Calibri Light" w:cs="Calibri Light"/>
          <w:sz w:val="22"/>
          <w:szCs w:val="22"/>
          <w:lang w:val="en-GB"/>
        </w:rPr>
        <w:t>The governments and the people know the master plans within which they can all participate. All parties have to understand the big picture, and to know and respect the rules and regulations and that all actors are recognised. Cooperation would also be successful if benefit-</w:t>
      </w:r>
      <w:r w:rsidR="007031C6">
        <w:rPr>
          <w:rFonts w:ascii="Calibri Light" w:hAnsi="Calibri Light" w:cs="Calibri Light"/>
          <w:sz w:val="22"/>
          <w:szCs w:val="22"/>
          <w:lang w:val="en-GB"/>
        </w:rPr>
        <w:t xml:space="preserve">cost </w:t>
      </w:r>
      <w:r>
        <w:rPr>
          <w:rFonts w:ascii="Calibri Light" w:hAnsi="Calibri Light" w:cs="Calibri Light"/>
          <w:sz w:val="22"/>
          <w:szCs w:val="22"/>
          <w:lang w:val="en-GB"/>
        </w:rPr>
        <w:t>sharing emerges.</w:t>
      </w:r>
      <w:r w:rsidR="007031C6">
        <w:rPr>
          <w:rFonts w:ascii="Calibri Light" w:hAnsi="Calibri Light" w:cs="Calibri Light"/>
          <w:sz w:val="22"/>
          <w:szCs w:val="22"/>
          <w:lang w:val="en-GB"/>
        </w:rPr>
        <w:t xml:space="preserve"> There needs to be sufficient resources for all to enable collaboration. All actors must have mutual respect and trust. </w:t>
      </w:r>
    </w:p>
    <w:p w14:paraId="002C577A" w14:textId="77777777" w:rsidR="001C1FED" w:rsidRPr="00B25D21" w:rsidRDefault="001C1FED" w:rsidP="004D344E">
      <w:pPr>
        <w:rPr>
          <w:rFonts w:ascii="Calibri Light" w:hAnsi="Calibri Light" w:cs="Calibri Light"/>
          <w:sz w:val="22"/>
          <w:szCs w:val="22"/>
          <w:lang w:val="en-GB"/>
        </w:rPr>
      </w:pPr>
    </w:p>
    <w:p w14:paraId="5526259C"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6:</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for what types of Lancang-Mekong problems has cooperation been most effective?</w:t>
      </w:r>
    </w:p>
    <w:p w14:paraId="337DAB10" w14:textId="77777777" w:rsidR="00BB08F2" w:rsidRPr="00B25D21" w:rsidRDefault="00BB08F2">
      <w:pPr>
        <w:rPr>
          <w:rFonts w:ascii="Calibri Light" w:hAnsi="Calibri Light" w:cs="Calibri Light"/>
          <w:sz w:val="22"/>
          <w:szCs w:val="22"/>
          <w:lang w:val="en-GB"/>
        </w:rPr>
      </w:pPr>
    </w:p>
    <w:p w14:paraId="5ADFB2B0" w14:textId="19D26E3F" w:rsidR="004A739A" w:rsidRDefault="006103E3" w:rsidP="004D344E">
      <w:pPr>
        <w:rPr>
          <w:rFonts w:ascii="Calibri Light" w:hAnsi="Calibri Light" w:cs="Calibri Light"/>
          <w:sz w:val="22"/>
          <w:szCs w:val="22"/>
          <w:lang w:val="en-GB"/>
        </w:rPr>
      </w:pPr>
      <w:r>
        <w:rPr>
          <w:rFonts w:ascii="Calibri Light" w:hAnsi="Calibri Light" w:cs="Calibri Light"/>
          <w:sz w:val="22"/>
          <w:szCs w:val="22"/>
          <w:lang w:val="en-GB"/>
        </w:rPr>
        <w:t>Cooperation is prevented when people do not agree with development. If problems are identified (by anyone), JICA will stop their project, and resolve the matter before continuing. But with some projects, the information is secret and there are many unknowns. So, Mr Tek thinks there should be regulations</w:t>
      </w:r>
      <w:r w:rsidR="007031C6">
        <w:rPr>
          <w:rFonts w:ascii="Calibri Light" w:hAnsi="Calibri Light" w:cs="Calibri Light"/>
          <w:sz w:val="22"/>
          <w:szCs w:val="22"/>
          <w:lang w:val="en-GB"/>
        </w:rPr>
        <w:t xml:space="preserve"> to ensure project plans are disclosed</w:t>
      </w:r>
      <w:r>
        <w:rPr>
          <w:rFonts w:ascii="Calibri Light" w:hAnsi="Calibri Light" w:cs="Calibri Light"/>
          <w:sz w:val="22"/>
          <w:szCs w:val="22"/>
          <w:lang w:val="en-GB"/>
        </w:rPr>
        <w:t xml:space="preserve">. These will reduce problem complexity. He speaks favourably about the recommendations of the World Commission on Dams, and feels that these should be applied. Large-scale projects should have an environmental focus – and not just on the economic perspective. </w:t>
      </w:r>
    </w:p>
    <w:p w14:paraId="67B33099" w14:textId="77777777" w:rsidR="006103E3" w:rsidRDefault="006103E3" w:rsidP="004D344E">
      <w:pPr>
        <w:rPr>
          <w:rFonts w:ascii="Calibri Light" w:hAnsi="Calibri Light" w:cs="Calibri Light"/>
          <w:sz w:val="22"/>
          <w:szCs w:val="22"/>
          <w:lang w:val="en-GB"/>
        </w:rPr>
      </w:pPr>
    </w:p>
    <w:p w14:paraId="605C5DC8" w14:textId="49D33944" w:rsidR="006103E3" w:rsidRDefault="006103E3" w:rsidP="004D344E">
      <w:pPr>
        <w:rPr>
          <w:rFonts w:ascii="Calibri Light" w:hAnsi="Calibri Light" w:cs="Calibri Light"/>
          <w:sz w:val="22"/>
          <w:szCs w:val="22"/>
          <w:lang w:val="en-GB"/>
        </w:rPr>
      </w:pPr>
      <w:r>
        <w:rPr>
          <w:rFonts w:ascii="Calibri Light" w:hAnsi="Calibri Light" w:cs="Calibri Light"/>
          <w:sz w:val="22"/>
          <w:szCs w:val="22"/>
          <w:lang w:val="en-GB"/>
        </w:rPr>
        <w:t>Common prop</w:t>
      </w:r>
      <w:r w:rsidR="00EA0E13">
        <w:rPr>
          <w:rFonts w:ascii="Calibri Light" w:hAnsi="Calibri Light" w:cs="Calibri Light"/>
          <w:sz w:val="22"/>
          <w:szCs w:val="22"/>
          <w:lang w:val="en-GB"/>
        </w:rPr>
        <w:t>erty needs to be guaranteed. An</w:t>
      </w:r>
      <w:r>
        <w:rPr>
          <w:rFonts w:ascii="Calibri Light" w:hAnsi="Calibri Light" w:cs="Calibri Light"/>
          <w:sz w:val="22"/>
          <w:szCs w:val="22"/>
          <w:lang w:val="en-GB"/>
        </w:rPr>
        <w:t xml:space="preserve"> example of common property is water of sufficient quality – if people are poor, they should not be made to buy water that they cannot afford.</w:t>
      </w:r>
    </w:p>
    <w:p w14:paraId="45B12B9E" w14:textId="77777777" w:rsidR="006103E3" w:rsidRPr="00B25D21" w:rsidRDefault="006103E3" w:rsidP="004D344E">
      <w:pPr>
        <w:rPr>
          <w:rFonts w:ascii="Calibri Light" w:hAnsi="Calibri Light" w:cs="Calibri Light"/>
          <w:sz w:val="22"/>
          <w:szCs w:val="22"/>
          <w:lang w:val="en-GB"/>
        </w:rPr>
      </w:pPr>
    </w:p>
    <w:p w14:paraId="72CF0C04"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7:</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view, which factors prevent cooperation? And which factors enable it?</w:t>
      </w:r>
    </w:p>
    <w:p w14:paraId="0C0CDD62" w14:textId="77777777" w:rsidR="00552832" w:rsidRPr="00B25D21" w:rsidRDefault="00552832">
      <w:pPr>
        <w:rPr>
          <w:rFonts w:ascii="Calibri Light" w:hAnsi="Calibri Light" w:cs="Calibri Light"/>
          <w:sz w:val="22"/>
          <w:szCs w:val="22"/>
          <w:lang w:val="en-GB"/>
        </w:rPr>
      </w:pPr>
    </w:p>
    <w:p w14:paraId="7C9D309B" w14:textId="4CDD89AF" w:rsidR="000F4E7B" w:rsidRDefault="006103E3" w:rsidP="004D344E">
      <w:pPr>
        <w:rPr>
          <w:rFonts w:ascii="Calibri Light" w:hAnsi="Calibri Light" w:cs="Calibri Light"/>
          <w:sz w:val="22"/>
          <w:szCs w:val="22"/>
          <w:lang w:val="en-GB"/>
        </w:rPr>
      </w:pPr>
      <w:r>
        <w:rPr>
          <w:rFonts w:ascii="Calibri Light" w:hAnsi="Calibri Light" w:cs="Calibri Light"/>
          <w:sz w:val="22"/>
          <w:szCs w:val="22"/>
          <w:lang w:val="en-GB"/>
        </w:rPr>
        <w:lastRenderedPageBreak/>
        <w:t xml:space="preserve">The MRC’s 1995 Agreement contains articles on consultation – but then the results are not implemented. </w:t>
      </w:r>
      <w:r w:rsidR="00EA0E13">
        <w:rPr>
          <w:rFonts w:ascii="Calibri Light" w:hAnsi="Calibri Light" w:cs="Calibri Light"/>
          <w:sz w:val="22"/>
          <w:szCs w:val="22"/>
          <w:lang w:val="en-GB"/>
        </w:rPr>
        <w:t>They should use mediation to move forwards. Without treaties, then there’s no progress. Benefit-sharing enables cooperation.</w:t>
      </w:r>
    </w:p>
    <w:p w14:paraId="4748BF3E" w14:textId="77777777" w:rsidR="00EA0E13" w:rsidRDefault="00EA0E13" w:rsidP="004D344E">
      <w:pPr>
        <w:rPr>
          <w:rFonts w:ascii="Calibri Light" w:hAnsi="Calibri Light" w:cs="Calibri Light"/>
          <w:sz w:val="22"/>
          <w:szCs w:val="22"/>
          <w:lang w:val="en-GB"/>
        </w:rPr>
      </w:pPr>
    </w:p>
    <w:p w14:paraId="69F7E872" w14:textId="50775529" w:rsidR="00EA0E13" w:rsidRDefault="00EA0E13" w:rsidP="004D344E">
      <w:pPr>
        <w:rPr>
          <w:rFonts w:ascii="Calibri Light" w:hAnsi="Calibri Light" w:cs="Calibri Light"/>
          <w:sz w:val="22"/>
          <w:szCs w:val="22"/>
          <w:lang w:val="en-GB"/>
        </w:rPr>
      </w:pPr>
      <w:r>
        <w:rPr>
          <w:rFonts w:ascii="Calibri Light" w:hAnsi="Calibri Light" w:cs="Calibri Light"/>
          <w:sz w:val="22"/>
          <w:szCs w:val="22"/>
          <w:lang w:val="en-GB"/>
        </w:rPr>
        <w:t xml:space="preserve">We need information disclosure, inclusive decision-making, transparency, and indicators that we can use to evaluate if developers are </w:t>
      </w:r>
      <w:r w:rsidR="002656ED">
        <w:rPr>
          <w:rFonts w:ascii="Calibri Light" w:hAnsi="Calibri Light" w:cs="Calibri Light"/>
          <w:sz w:val="22"/>
          <w:szCs w:val="22"/>
          <w:lang w:val="en-GB"/>
        </w:rPr>
        <w:t>addressing</w:t>
      </w:r>
      <w:r>
        <w:rPr>
          <w:rFonts w:ascii="Calibri Light" w:hAnsi="Calibri Light" w:cs="Calibri Light"/>
          <w:sz w:val="22"/>
          <w:szCs w:val="22"/>
          <w:lang w:val="en-GB"/>
        </w:rPr>
        <w:t xml:space="preserve"> their action plans. </w:t>
      </w:r>
      <w:r w:rsidR="002656ED">
        <w:rPr>
          <w:rFonts w:ascii="Calibri Light" w:hAnsi="Calibri Light" w:cs="Calibri Light"/>
          <w:sz w:val="22"/>
          <w:szCs w:val="22"/>
          <w:lang w:val="en-GB"/>
        </w:rPr>
        <w:t>We need regulations to ensure that they deliver on their action plans. The Cambodia National Mekong Committee and the government could enforce these, with the MRC addressing this at the regional level. The important thing about treaties is that they introduce third parties into the process, which is helpful if there are any disputes.</w:t>
      </w:r>
    </w:p>
    <w:p w14:paraId="65282744" w14:textId="77777777" w:rsidR="002656ED" w:rsidRPr="00B25D21" w:rsidRDefault="002656ED" w:rsidP="004D344E">
      <w:pPr>
        <w:rPr>
          <w:rFonts w:ascii="Calibri Light" w:hAnsi="Calibri Light" w:cs="Calibri Light"/>
          <w:sz w:val="22"/>
          <w:szCs w:val="22"/>
          <w:lang w:val="en-GB"/>
        </w:rPr>
      </w:pPr>
    </w:p>
    <w:p w14:paraId="4D823013"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8:</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when Lancang-Mekong countries cooperate for sustainable development of the basin, who are the most influential actors?</w:t>
      </w:r>
    </w:p>
    <w:p w14:paraId="167B3181" w14:textId="77777777" w:rsidR="00BB08F2" w:rsidRPr="00B25D21" w:rsidRDefault="00BB08F2">
      <w:pPr>
        <w:rPr>
          <w:rFonts w:ascii="Calibri Light" w:hAnsi="Calibri Light" w:cs="Calibri Light"/>
          <w:sz w:val="22"/>
          <w:szCs w:val="22"/>
          <w:lang w:val="en-GB"/>
        </w:rPr>
      </w:pPr>
    </w:p>
    <w:p w14:paraId="680A0B34" w14:textId="46EB1622" w:rsidR="00C2725D" w:rsidRDefault="002656ED" w:rsidP="004D344E">
      <w:pPr>
        <w:rPr>
          <w:rFonts w:ascii="Calibri Light" w:hAnsi="Calibri Light" w:cs="Calibri Light"/>
          <w:sz w:val="22"/>
          <w:szCs w:val="22"/>
          <w:lang w:val="en-GB"/>
        </w:rPr>
      </w:pPr>
      <w:r>
        <w:rPr>
          <w:rFonts w:ascii="Calibri Light" w:hAnsi="Calibri Light" w:cs="Calibri Light"/>
          <w:sz w:val="22"/>
          <w:szCs w:val="22"/>
          <w:lang w:val="en-GB"/>
        </w:rPr>
        <w:t xml:space="preserve">This is linked to the resource flow – whoever has the best access to it is the most influential. The Mekong belongs to its countries. We have different cultures, economies and environments. And different capacities. </w:t>
      </w:r>
    </w:p>
    <w:p w14:paraId="082D24D8" w14:textId="77777777" w:rsidR="002656ED" w:rsidRDefault="002656ED" w:rsidP="004D344E">
      <w:pPr>
        <w:rPr>
          <w:rFonts w:ascii="Calibri Light" w:hAnsi="Calibri Light" w:cs="Calibri Light"/>
          <w:sz w:val="22"/>
          <w:szCs w:val="22"/>
          <w:lang w:val="en-GB"/>
        </w:rPr>
      </w:pPr>
    </w:p>
    <w:p w14:paraId="43BD01E0" w14:textId="032500D7" w:rsidR="002656ED" w:rsidRDefault="002656ED" w:rsidP="004D344E">
      <w:pPr>
        <w:rPr>
          <w:rFonts w:ascii="Calibri Light" w:hAnsi="Calibri Light" w:cs="Calibri Light"/>
          <w:sz w:val="22"/>
          <w:szCs w:val="22"/>
          <w:lang w:val="en-GB"/>
        </w:rPr>
      </w:pPr>
      <w:r>
        <w:rPr>
          <w:rFonts w:ascii="Calibri Light" w:hAnsi="Calibri Light" w:cs="Calibri Light"/>
          <w:sz w:val="22"/>
          <w:szCs w:val="22"/>
          <w:lang w:val="en-GB"/>
        </w:rPr>
        <w:t xml:space="preserve">But the people also have influence. He mentions a ‘Mekong Peoples’ Council’ that could engage with the MRC. If people only engage for, say, a day, then it is not really consultation. But with a council such as this, then the people could engage over the long-term, and </w:t>
      </w:r>
      <w:r w:rsidR="00613B16">
        <w:rPr>
          <w:rFonts w:ascii="Calibri Light" w:hAnsi="Calibri Light" w:cs="Calibri Light"/>
          <w:sz w:val="22"/>
          <w:szCs w:val="22"/>
          <w:lang w:val="en-GB"/>
        </w:rPr>
        <w:t>understand the issues better, and be empowered. He seems to suggest that the people would only be influential if they are organised – around such a Council, for example</w:t>
      </w:r>
      <w:r w:rsidR="00C517C6">
        <w:rPr>
          <w:rFonts w:ascii="Calibri Light" w:hAnsi="Calibri Light" w:cs="Calibri Light"/>
          <w:sz w:val="22"/>
          <w:szCs w:val="22"/>
          <w:lang w:val="en-GB"/>
        </w:rPr>
        <w:t>, to have an equal voice in negotiations</w:t>
      </w:r>
      <w:r w:rsidR="00613B16">
        <w:rPr>
          <w:rFonts w:ascii="Calibri Light" w:hAnsi="Calibri Light" w:cs="Calibri Light"/>
          <w:sz w:val="22"/>
          <w:szCs w:val="22"/>
          <w:lang w:val="en-GB"/>
        </w:rPr>
        <w:t xml:space="preserve">. </w:t>
      </w:r>
      <w:r w:rsidR="00C517C6">
        <w:rPr>
          <w:rFonts w:ascii="Calibri Light" w:hAnsi="Calibri Light" w:cs="Calibri Light"/>
          <w:sz w:val="22"/>
          <w:szCs w:val="22"/>
          <w:lang w:val="en-GB"/>
        </w:rPr>
        <w:t xml:space="preserve">Access to information is also critical. </w:t>
      </w:r>
      <w:r w:rsidR="00613B16">
        <w:rPr>
          <w:rFonts w:ascii="Calibri Light" w:hAnsi="Calibri Light" w:cs="Calibri Light"/>
          <w:sz w:val="22"/>
          <w:szCs w:val="22"/>
          <w:lang w:val="en-GB"/>
        </w:rPr>
        <w:t>Mr Tek calls for ‘bottom-up consultation’. With top-down consultation, decision-makers do not have the full picture – like how the people are connected with the environment. The people also need to be aware – so that they have the big picture, and they can understand it and then talk freely.</w:t>
      </w:r>
    </w:p>
    <w:p w14:paraId="514C753D" w14:textId="77777777" w:rsidR="00613B16" w:rsidRPr="00B25D21" w:rsidRDefault="00613B16" w:rsidP="004D344E">
      <w:pPr>
        <w:rPr>
          <w:rFonts w:ascii="Calibri Light" w:hAnsi="Calibri Light" w:cs="Calibri Light"/>
          <w:sz w:val="22"/>
          <w:szCs w:val="22"/>
          <w:lang w:val="en-GB"/>
        </w:rPr>
      </w:pPr>
    </w:p>
    <w:p w14:paraId="0E0D1142" w14:textId="77777777" w:rsidR="00F26276" w:rsidRPr="00B25D21" w:rsidRDefault="00F26276" w:rsidP="00F26276">
      <w:pPr>
        <w:rPr>
          <w:rFonts w:ascii="Calibri Light" w:hAnsi="Calibri Light" w:cs="Calibri Light"/>
          <w:sz w:val="22"/>
          <w:szCs w:val="22"/>
          <w:lang w:val="en-GB"/>
        </w:rPr>
      </w:pPr>
      <w:r w:rsidRPr="00B25D21">
        <w:rPr>
          <w:rFonts w:ascii="Calibri Light" w:hAnsi="Calibri Light" w:cs="Calibri Light"/>
          <w:b/>
          <w:sz w:val="22"/>
          <w:szCs w:val="22"/>
          <w:lang w:val="en-GB"/>
        </w:rPr>
        <w:t>Question 9:</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how can governments balance natural resources sustainability with economic development goals?</w:t>
      </w:r>
    </w:p>
    <w:p w14:paraId="265BD982" w14:textId="77777777" w:rsidR="000C6237" w:rsidRPr="00B25D21" w:rsidRDefault="000C6237" w:rsidP="004D344E">
      <w:pPr>
        <w:rPr>
          <w:rFonts w:ascii="Calibri Light" w:hAnsi="Calibri Light" w:cs="Calibri Light"/>
          <w:sz w:val="22"/>
          <w:szCs w:val="22"/>
          <w:lang w:val="en-GB"/>
        </w:rPr>
      </w:pPr>
    </w:p>
    <w:p w14:paraId="731CA6E0" w14:textId="476CEA99" w:rsidR="00890333" w:rsidRPr="00B25D21" w:rsidRDefault="00613B16" w:rsidP="004D344E">
      <w:pPr>
        <w:rPr>
          <w:rFonts w:ascii="Calibri Light" w:hAnsi="Calibri Light" w:cs="Calibri Light"/>
          <w:sz w:val="22"/>
          <w:szCs w:val="22"/>
          <w:lang w:val="en-GB"/>
        </w:rPr>
      </w:pPr>
      <w:r>
        <w:rPr>
          <w:rFonts w:ascii="Calibri Light" w:hAnsi="Calibri Light" w:cs="Calibri Light"/>
          <w:sz w:val="22"/>
          <w:szCs w:val="22"/>
          <w:lang w:val="en-GB"/>
        </w:rPr>
        <w:t xml:space="preserve">We need limits. For example, a limit on how many dams there should be. And “to give space for Mekong environmental </w:t>
      </w:r>
      <w:r w:rsidR="00B82781">
        <w:rPr>
          <w:rFonts w:ascii="Calibri Light" w:hAnsi="Calibri Light" w:cs="Calibri Light"/>
          <w:sz w:val="22"/>
          <w:szCs w:val="22"/>
          <w:lang w:val="en-GB"/>
        </w:rPr>
        <w:t>sustainability</w:t>
      </w:r>
      <w:r>
        <w:rPr>
          <w:rFonts w:ascii="Calibri Light" w:hAnsi="Calibri Light" w:cs="Calibri Light"/>
          <w:sz w:val="22"/>
          <w:szCs w:val="22"/>
          <w:lang w:val="en-GB"/>
        </w:rPr>
        <w:t>”.</w:t>
      </w:r>
      <w:r w:rsidR="00B82781">
        <w:rPr>
          <w:rFonts w:ascii="Calibri Light" w:hAnsi="Calibri Light" w:cs="Calibri Light"/>
          <w:sz w:val="22"/>
          <w:szCs w:val="22"/>
          <w:lang w:val="en-GB"/>
        </w:rPr>
        <w:t xml:space="preserve"> In addition, we need benefit-sharing. With the existing dams, how can we share the benefits into, for example, fisheries, or sharing the money that ‘they’ get from this infrastructure. There needs to be an openness to balancing economic development with sustainable development. We need to ensure that a basin master plan addresses connectivity (of the people with nature?) and equitable benefit-sharing. It is difficult, Mr Tek concludes, to obtain sustainability “when you only go country by country”.</w:t>
      </w:r>
    </w:p>
    <w:sectPr w:rsidR="00890333" w:rsidRPr="00B25D21"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2T22:01:00Z" w:initials="KC">
    <w:p w14:paraId="4430295E" w14:textId="1F00D47F" w:rsidR="00C70CFF" w:rsidRDefault="00C70CFF">
      <w:pPr>
        <w:pStyle w:val="CommentText"/>
      </w:pPr>
      <w:r>
        <w:rPr>
          <w:rStyle w:val="CommentReference"/>
        </w:rPr>
        <w:annotationRef/>
      </w:r>
      <w:r>
        <w:t>“Countries, there is clear evidence, prioritize economic development over environmental conservation”.</w:t>
      </w:r>
    </w:p>
  </w:comment>
  <w:comment w:id="1" w:author="Klomjit Chandrapanya" w:date="2020-11-12T22:07:00Z" w:initials="KC">
    <w:p w14:paraId="24EBB04D" w14:textId="15095A5D" w:rsidR="001C7260" w:rsidRDefault="001C7260">
      <w:pPr>
        <w:pStyle w:val="CommentText"/>
      </w:pPr>
      <w:r>
        <w:rPr>
          <w:rStyle w:val="CommentReference"/>
        </w:rPr>
        <w:annotationRef/>
      </w:r>
      <w:r>
        <w:t xml:space="preserve">I heard the opposite of this: “Governments have MRC, LMMC, LMI – Where’s the people in the mechanisms? (We) want to include the people’s agenda equal to regional/institutional agenda. Fishermen in Steung Treng should be prioritize </w:t>
      </w:r>
      <w:r w:rsidR="000B2CE3">
        <w:t>(when discussing) mainstream projects”.</w:t>
      </w:r>
    </w:p>
  </w:comment>
  <w:comment w:id="3" w:author="Klomjit Chandrapanya" w:date="2020-11-12T22:13:00Z" w:initials="KC">
    <w:p w14:paraId="2A004AC5" w14:textId="7FD8DB12" w:rsidR="000B2CE3" w:rsidRDefault="000B2CE3">
      <w:pPr>
        <w:pStyle w:val="CommentText"/>
      </w:pPr>
      <w:r>
        <w:rPr>
          <w:rStyle w:val="CommentReference"/>
        </w:rPr>
        <w:annotationRef/>
      </w:r>
      <w:r>
        <w:t>“All actors should have equal participation, engaged at every level and integratted with integrity and respect”.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30295E" w15:done="0"/>
  <w15:commentEx w15:paraId="24EBB04D" w15:done="0"/>
  <w15:commentEx w15:paraId="2A004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2F1E" w16cex:dateUtc="2020-11-12T15:01:00Z"/>
  <w16cex:commentExtensible w16cex:durableId="235830A8" w16cex:dateUtc="2020-11-12T15:07:00Z"/>
  <w16cex:commentExtensible w16cex:durableId="23583204" w16cex:dateUtc="2020-11-12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30295E" w16cid:durableId="23582F1E"/>
  <w16cid:commentId w16cid:paraId="24EBB04D" w16cid:durableId="235830A8"/>
  <w16cid:commentId w16cid:paraId="2A004AC5" w16cid:durableId="23583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028B6" w14:textId="77777777" w:rsidR="00EF0C5D" w:rsidRDefault="00EF0C5D" w:rsidP="00023D8D">
      <w:r>
        <w:separator/>
      </w:r>
    </w:p>
  </w:endnote>
  <w:endnote w:type="continuationSeparator" w:id="0">
    <w:p w14:paraId="10690F4C" w14:textId="77777777" w:rsidR="00EF0C5D" w:rsidRDefault="00EF0C5D"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2F2DF" w14:textId="77777777" w:rsidR="00EF0C5D" w:rsidRDefault="00EF0C5D" w:rsidP="00023D8D">
      <w:r>
        <w:separator/>
      </w:r>
    </w:p>
  </w:footnote>
  <w:footnote w:type="continuationSeparator" w:id="0">
    <w:p w14:paraId="6692D8D1" w14:textId="77777777" w:rsidR="00EF0C5D" w:rsidRDefault="00EF0C5D"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3A60"/>
    <w:rsid w:val="00004CC0"/>
    <w:rsid w:val="00011AAC"/>
    <w:rsid w:val="00011EDB"/>
    <w:rsid w:val="00017B8E"/>
    <w:rsid w:val="00023D8D"/>
    <w:rsid w:val="00030438"/>
    <w:rsid w:val="00034A08"/>
    <w:rsid w:val="00034F2D"/>
    <w:rsid w:val="000514FA"/>
    <w:rsid w:val="00052991"/>
    <w:rsid w:val="00066D1B"/>
    <w:rsid w:val="0007221B"/>
    <w:rsid w:val="00073A32"/>
    <w:rsid w:val="000759DA"/>
    <w:rsid w:val="0008199F"/>
    <w:rsid w:val="00085E92"/>
    <w:rsid w:val="00096985"/>
    <w:rsid w:val="000B26F7"/>
    <w:rsid w:val="000B2CE3"/>
    <w:rsid w:val="000B5021"/>
    <w:rsid w:val="000B7FF3"/>
    <w:rsid w:val="000C3C7F"/>
    <w:rsid w:val="000C6237"/>
    <w:rsid w:val="000D13B2"/>
    <w:rsid w:val="000D325E"/>
    <w:rsid w:val="000D53A3"/>
    <w:rsid w:val="000D6BF6"/>
    <w:rsid w:val="000E1062"/>
    <w:rsid w:val="000E30AC"/>
    <w:rsid w:val="000F4E7B"/>
    <w:rsid w:val="001056CB"/>
    <w:rsid w:val="00107DB3"/>
    <w:rsid w:val="00110CE9"/>
    <w:rsid w:val="00126E0C"/>
    <w:rsid w:val="00131325"/>
    <w:rsid w:val="0013151B"/>
    <w:rsid w:val="0013355D"/>
    <w:rsid w:val="00133BA4"/>
    <w:rsid w:val="00134B77"/>
    <w:rsid w:val="00143DDB"/>
    <w:rsid w:val="00176242"/>
    <w:rsid w:val="0018027B"/>
    <w:rsid w:val="001844D1"/>
    <w:rsid w:val="00195F01"/>
    <w:rsid w:val="001A46F3"/>
    <w:rsid w:val="001B0D27"/>
    <w:rsid w:val="001B752B"/>
    <w:rsid w:val="001C1FED"/>
    <w:rsid w:val="001C7260"/>
    <w:rsid w:val="001D75FB"/>
    <w:rsid w:val="002010D6"/>
    <w:rsid w:val="00214F18"/>
    <w:rsid w:val="0022453C"/>
    <w:rsid w:val="00225840"/>
    <w:rsid w:val="00235B25"/>
    <w:rsid w:val="002455D4"/>
    <w:rsid w:val="00254E61"/>
    <w:rsid w:val="00255709"/>
    <w:rsid w:val="002656ED"/>
    <w:rsid w:val="002664D7"/>
    <w:rsid w:val="00280B2C"/>
    <w:rsid w:val="00281BA5"/>
    <w:rsid w:val="002843A9"/>
    <w:rsid w:val="00292867"/>
    <w:rsid w:val="00292A55"/>
    <w:rsid w:val="00293A7B"/>
    <w:rsid w:val="00294499"/>
    <w:rsid w:val="002956F9"/>
    <w:rsid w:val="002A15C4"/>
    <w:rsid w:val="002A2C40"/>
    <w:rsid w:val="002A5686"/>
    <w:rsid w:val="002B0FAF"/>
    <w:rsid w:val="002B47AF"/>
    <w:rsid w:val="002C0711"/>
    <w:rsid w:val="002D1A4D"/>
    <w:rsid w:val="002D4B08"/>
    <w:rsid w:val="002E5684"/>
    <w:rsid w:val="002F550D"/>
    <w:rsid w:val="0030294C"/>
    <w:rsid w:val="003159CA"/>
    <w:rsid w:val="00331F6F"/>
    <w:rsid w:val="00381BB3"/>
    <w:rsid w:val="00384F77"/>
    <w:rsid w:val="0038579A"/>
    <w:rsid w:val="003901FA"/>
    <w:rsid w:val="00391E41"/>
    <w:rsid w:val="0039725C"/>
    <w:rsid w:val="003A68EE"/>
    <w:rsid w:val="003B3621"/>
    <w:rsid w:val="003D5E30"/>
    <w:rsid w:val="003D7226"/>
    <w:rsid w:val="003E1431"/>
    <w:rsid w:val="003E5F21"/>
    <w:rsid w:val="003F0EDF"/>
    <w:rsid w:val="003F1FA2"/>
    <w:rsid w:val="003F4F78"/>
    <w:rsid w:val="003F7026"/>
    <w:rsid w:val="0040498B"/>
    <w:rsid w:val="00405840"/>
    <w:rsid w:val="0041507E"/>
    <w:rsid w:val="004168A8"/>
    <w:rsid w:val="00420034"/>
    <w:rsid w:val="00421251"/>
    <w:rsid w:val="004216AD"/>
    <w:rsid w:val="00433749"/>
    <w:rsid w:val="00435A75"/>
    <w:rsid w:val="004429B1"/>
    <w:rsid w:val="00445407"/>
    <w:rsid w:val="00445CBF"/>
    <w:rsid w:val="00452F81"/>
    <w:rsid w:val="00453775"/>
    <w:rsid w:val="00455E1C"/>
    <w:rsid w:val="00473148"/>
    <w:rsid w:val="004754C3"/>
    <w:rsid w:val="00476CBF"/>
    <w:rsid w:val="00480D05"/>
    <w:rsid w:val="00494501"/>
    <w:rsid w:val="0049499D"/>
    <w:rsid w:val="004973BB"/>
    <w:rsid w:val="004A410F"/>
    <w:rsid w:val="004A739A"/>
    <w:rsid w:val="004C4929"/>
    <w:rsid w:val="004D344E"/>
    <w:rsid w:val="004D6A86"/>
    <w:rsid w:val="004F45B0"/>
    <w:rsid w:val="004F539B"/>
    <w:rsid w:val="005045D0"/>
    <w:rsid w:val="00505545"/>
    <w:rsid w:val="00510C24"/>
    <w:rsid w:val="005225AC"/>
    <w:rsid w:val="0053152E"/>
    <w:rsid w:val="00532DFF"/>
    <w:rsid w:val="00535136"/>
    <w:rsid w:val="00550DDD"/>
    <w:rsid w:val="00552832"/>
    <w:rsid w:val="00563FD8"/>
    <w:rsid w:val="00565791"/>
    <w:rsid w:val="005728C5"/>
    <w:rsid w:val="00572A47"/>
    <w:rsid w:val="00573FE8"/>
    <w:rsid w:val="00576C9E"/>
    <w:rsid w:val="00583776"/>
    <w:rsid w:val="00586929"/>
    <w:rsid w:val="0058707C"/>
    <w:rsid w:val="00595A74"/>
    <w:rsid w:val="005A4ED9"/>
    <w:rsid w:val="005B3C7A"/>
    <w:rsid w:val="005C0E80"/>
    <w:rsid w:val="005D6831"/>
    <w:rsid w:val="005E0A57"/>
    <w:rsid w:val="005E1AA8"/>
    <w:rsid w:val="00604F82"/>
    <w:rsid w:val="00606367"/>
    <w:rsid w:val="006103E3"/>
    <w:rsid w:val="00613B16"/>
    <w:rsid w:val="00614F76"/>
    <w:rsid w:val="006151C3"/>
    <w:rsid w:val="00615438"/>
    <w:rsid w:val="006432AC"/>
    <w:rsid w:val="0066469A"/>
    <w:rsid w:val="00672510"/>
    <w:rsid w:val="00687C86"/>
    <w:rsid w:val="00691E42"/>
    <w:rsid w:val="00697D5A"/>
    <w:rsid w:val="006A1B22"/>
    <w:rsid w:val="006C425B"/>
    <w:rsid w:val="006D52E5"/>
    <w:rsid w:val="006D6B4F"/>
    <w:rsid w:val="006E1E5E"/>
    <w:rsid w:val="006F00CF"/>
    <w:rsid w:val="006F59D2"/>
    <w:rsid w:val="006F6E15"/>
    <w:rsid w:val="007031C6"/>
    <w:rsid w:val="00706082"/>
    <w:rsid w:val="00741645"/>
    <w:rsid w:val="00743A5D"/>
    <w:rsid w:val="00744E56"/>
    <w:rsid w:val="00760A91"/>
    <w:rsid w:val="0076567B"/>
    <w:rsid w:val="00772D31"/>
    <w:rsid w:val="00782B7C"/>
    <w:rsid w:val="0078321C"/>
    <w:rsid w:val="007877A4"/>
    <w:rsid w:val="007931DC"/>
    <w:rsid w:val="007A35EF"/>
    <w:rsid w:val="007A3A76"/>
    <w:rsid w:val="007A7427"/>
    <w:rsid w:val="007B60FC"/>
    <w:rsid w:val="007B7AF5"/>
    <w:rsid w:val="007C4A9A"/>
    <w:rsid w:val="007C7611"/>
    <w:rsid w:val="007E4546"/>
    <w:rsid w:val="007E5F9C"/>
    <w:rsid w:val="007F23E2"/>
    <w:rsid w:val="0082099C"/>
    <w:rsid w:val="00822F48"/>
    <w:rsid w:val="00850ED5"/>
    <w:rsid w:val="008655A1"/>
    <w:rsid w:val="00865C56"/>
    <w:rsid w:val="00867C4C"/>
    <w:rsid w:val="00871AA4"/>
    <w:rsid w:val="00873A4A"/>
    <w:rsid w:val="00880D3C"/>
    <w:rsid w:val="00890333"/>
    <w:rsid w:val="008937A0"/>
    <w:rsid w:val="008952B1"/>
    <w:rsid w:val="008953C5"/>
    <w:rsid w:val="008A02D4"/>
    <w:rsid w:val="008A18CE"/>
    <w:rsid w:val="008B3070"/>
    <w:rsid w:val="008C5DA0"/>
    <w:rsid w:val="008C6028"/>
    <w:rsid w:val="008C6E18"/>
    <w:rsid w:val="008E5628"/>
    <w:rsid w:val="008E5966"/>
    <w:rsid w:val="008E69AC"/>
    <w:rsid w:val="008F5670"/>
    <w:rsid w:val="008F59AF"/>
    <w:rsid w:val="00910C30"/>
    <w:rsid w:val="00922677"/>
    <w:rsid w:val="009239A0"/>
    <w:rsid w:val="00924948"/>
    <w:rsid w:val="00926650"/>
    <w:rsid w:val="0093267F"/>
    <w:rsid w:val="009328FA"/>
    <w:rsid w:val="009334E2"/>
    <w:rsid w:val="009342A1"/>
    <w:rsid w:val="00936588"/>
    <w:rsid w:val="00937473"/>
    <w:rsid w:val="00937F28"/>
    <w:rsid w:val="00940718"/>
    <w:rsid w:val="00944A31"/>
    <w:rsid w:val="00945E40"/>
    <w:rsid w:val="00957BB3"/>
    <w:rsid w:val="00970F12"/>
    <w:rsid w:val="00971849"/>
    <w:rsid w:val="009721F9"/>
    <w:rsid w:val="009723D6"/>
    <w:rsid w:val="009739E1"/>
    <w:rsid w:val="0097488C"/>
    <w:rsid w:val="00980A96"/>
    <w:rsid w:val="00980BB2"/>
    <w:rsid w:val="00983FDD"/>
    <w:rsid w:val="00987674"/>
    <w:rsid w:val="009920C6"/>
    <w:rsid w:val="0099779A"/>
    <w:rsid w:val="00997A7D"/>
    <w:rsid w:val="009A017E"/>
    <w:rsid w:val="009A04D2"/>
    <w:rsid w:val="009A0BBF"/>
    <w:rsid w:val="009A10F3"/>
    <w:rsid w:val="009A2241"/>
    <w:rsid w:val="009B25EB"/>
    <w:rsid w:val="009C32C9"/>
    <w:rsid w:val="009C55DA"/>
    <w:rsid w:val="009D11D8"/>
    <w:rsid w:val="009D19B3"/>
    <w:rsid w:val="009E4C78"/>
    <w:rsid w:val="009F129E"/>
    <w:rsid w:val="00A0518B"/>
    <w:rsid w:val="00A07954"/>
    <w:rsid w:val="00A10EE0"/>
    <w:rsid w:val="00A13D16"/>
    <w:rsid w:val="00A1689C"/>
    <w:rsid w:val="00A16B37"/>
    <w:rsid w:val="00A16CF9"/>
    <w:rsid w:val="00A306C9"/>
    <w:rsid w:val="00A34CBF"/>
    <w:rsid w:val="00A45F86"/>
    <w:rsid w:val="00A6257B"/>
    <w:rsid w:val="00A62E74"/>
    <w:rsid w:val="00A64BA7"/>
    <w:rsid w:val="00A660C1"/>
    <w:rsid w:val="00A67AA8"/>
    <w:rsid w:val="00A71007"/>
    <w:rsid w:val="00A767A4"/>
    <w:rsid w:val="00A83137"/>
    <w:rsid w:val="00A9527F"/>
    <w:rsid w:val="00A966E7"/>
    <w:rsid w:val="00AA157B"/>
    <w:rsid w:val="00AA1F8C"/>
    <w:rsid w:val="00AB4674"/>
    <w:rsid w:val="00AB571A"/>
    <w:rsid w:val="00AD0900"/>
    <w:rsid w:val="00AD3896"/>
    <w:rsid w:val="00AD59BE"/>
    <w:rsid w:val="00AE272B"/>
    <w:rsid w:val="00AE3DDF"/>
    <w:rsid w:val="00AE767E"/>
    <w:rsid w:val="00AF4CC6"/>
    <w:rsid w:val="00B12430"/>
    <w:rsid w:val="00B13391"/>
    <w:rsid w:val="00B14722"/>
    <w:rsid w:val="00B25D21"/>
    <w:rsid w:val="00B26C0D"/>
    <w:rsid w:val="00B27EF5"/>
    <w:rsid w:val="00B37A4E"/>
    <w:rsid w:val="00B56C06"/>
    <w:rsid w:val="00B65601"/>
    <w:rsid w:val="00B72F4E"/>
    <w:rsid w:val="00B82781"/>
    <w:rsid w:val="00B92445"/>
    <w:rsid w:val="00B93EC5"/>
    <w:rsid w:val="00BA046B"/>
    <w:rsid w:val="00BA2908"/>
    <w:rsid w:val="00BB08F2"/>
    <w:rsid w:val="00BB2690"/>
    <w:rsid w:val="00BB70D4"/>
    <w:rsid w:val="00BD289F"/>
    <w:rsid w:val="00BE034C"/>
    <w:rsid w:val="00BF2000"/>
    <w:rsid w:val="00BF2C01"/>
    <w:rsid w:val="00C011CE"/>
    <w:rsid w:val="00C20FF2"/>
    <w:rsid w:val="00C255F5"/>
    <w:rsid w:val="00C25C21"/>
    <w:rsid w:val="00C271C6"/>
    <w:rsid w:val="00C2725D"/>
    <w:rsid w:val="00C27C16"/>
    <w:rsid w:val="00C33944"/>
    <w:rsid w:val="00C33BFF"/>
    <w:rsid w:val="00C36995"/>
    <w:rsid w:val="00C45288"/>
    <w:rsid w:val="00C508A7"/>
    <w:rsid w:val="00C50B7E"/>
    <w:rsid w:val="00C511EC"/>
    <w:rsid w:val="00C517C6"/>
    <w:rsid w:val="00C62DC8"/>
    <w:rsid w:val="00C63B38"/>
    <w:rsid w:val="00C6515E"/>
    <w:rsid w:val="00C65BEE"/>
    <w:rsid w:val="00C70CFF"/>
    <w:rsid w:val="00C74782"/>
    <w:rsid w:val="00C77295"/>
    <w:rsid w:val="00C83FEB"/>
    <w:rsid w:val="00C87246"/>
    <w:rsid w:val="00CB55E5"/>
    <w:rsid w:val="00CC5B2C"/>
    <w:rsid w:val="00CD351E"/>
    <w:rsid w:val="00CD6BC3"/>
    <w:rsid w:val="00CE08B3"/>
    <w:rsid w:val="00CE5A29"/>
    <w:rsid w:val="00D02CCB"/>
    <w:rsid w:val="00D244D0"/>
    <w:rsid w:val="00D24774"/>
    <w:rsid w:val="00D25AE2"/>
    <w:rsid w:val="00D45031"/>
    <w:rsid w:val="00D45299"/>
    <w:rsid w:val="00D50389"/>
    <w:rsid w:val="00D55307"/>
    <w:rsid w:val="00D557DF"/>
    <w:rsid w:val="00D82D33"/>
    <w:rsid w:val="00D93F2E"/>
    <w:rsid w:val="00DA1819"/>
    <w:rsid w:val="00DA58F2"/>
    <w:rsid w:val="00DB5E3B"/>
    <w:rsid w:val="00DC0BE7"/>
    <w:rsid w:val="00DC50A7"/>
    <w:rsid w:val="00DC5F22"/>
    <w:rsid w:val="00DC6323"/>
    <w:rsid w:val="00DD2C60"/>
    <w:rsid w:val="00DD73DE"/>
    <w:rsid w:val="00DF3066"/>
    <w:rsid w:val="00E212AE"/>
    <w:rsid w:val="00E3395C"/>
    <w:rsid w:val="00E421C9"/>
    <w:rsid w:val="00E42384"/>
    <w:rsid w:val="00E50AE3"/>
    <w:rsid w:val="00E5565E"/>
    <w:rsid w:val="00E61917"/>
    <w:rsid w:val="00E67D69"/>
    <w:rsid w:val="00E72FE0"/>
    <w:rsid w:val="00E8122C"/>
    <w:rsid w:val="00E84F20"/>
    <w:rsid w:val="00E87064"/>
    <w:rsid w:val="00EA0E13"/>
    <w:rsid w:val="00EA6F6F"/>
    <w:rsid w:val="00EB7AA4"/>
    <w:rsid w:val="00EC2DFB"/>
    <w:rsid w:val="00EC6C02"/>
    <w:rsid w:val="00EC765A"/>
    <w:rsid w:val="00EE7803"/>
    <w:rsid w:val="00EF0C5D"/>
    <w:rsid w:val="00EF77B5"/>
    <w:rsid w:val="00F00E1B"/>
    <w:rsid w:val="00F05A64"/>
    <w:rsid w:val="00F075F0"/>
    <w:rsid w:val="00F07DD5"/>
    <w:rsid w:val="00F24B8C"/>
    <w:rsid w:val="00F26276"/>
    <w:rsid w:val="00F3274C"/>
    <w:rsid w:val="00F4160B"/>
    <w:rsid w:val="00F43CE7"/>
    <w:rsid w:val="00F5370D"/>
    <w:rsid w:val="00F5594C"/>
    <w:rsid w:val="00F6274E"/>
    <w:rsid w:val="00F77A1D"/>
    <w:rsid w:val="00F800CE"/>
    <w:rsid w:val="00F82767"/>
    <w:rsid w:val="00F879C6"/>
    <w:rsid w:val="00FA3DCC"/>
    <w:rsid w:val="00FA6227"/>
    <w:rsid w:val="00FA7F00"/>
    <w:rsid w:val="00FB081D"/>
    <w:rsid w:val="00FC401E"/>
    <w:rsid w:val="00FD3A25"/>
    <w:rsid w:val="00FE3FAC"/>
    <w:rsid w:val="00FF3ABD"/>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2352"/>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21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 w:type="character" w:styleId="Hyperlink">
    <w:name w:val="Hyperlink"/>
    <w:basedOn w:val="DefaultParagraphFont"/>
    <w:uiPriority w:val="99"/>
    <w:unhideWhenUsed/>
    <w:rsid w:val="0078321C"/>
    <w:rPr>
      <w:color w:val="0563C1" w:themeColor="hyperlink"/>
      <w:u w:val="single"/>
    </w:rPr>
  </w:style>
  <w:style w:type="character" w:styleId="UnresolvedMention">
    <w:name w:val="Unresolved Mention"/>
    <w:basedOn w:val="DefaultParagraphFont"/>
    <w:uiPriority w:val="99"/>
    <w:rsid w:val="007832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5469">
      <w:bodyDiv w:val="1"/>
      <w:marLeft w:val="0"/>
      <w:marRight w:val="0"/>
      <w:marTop w:val="0"/>
      <w:marBottom w:val="0"/>
      <w:divBdr>
        <w:top w:val="none" w:sz="0" w:space="0" w:color="auto"/>
        <w:left w:val="none" w:sz="0" w:space="0" w:color="auto"/>
        <w:bottom w:val="none" w:sz="0" w:space="0" w:color="auto"/>
        <w:right w:val="none" w:sz="0" w:space="0" w:color="auto"/>
      </w:divBdr>
    </w:div>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597861119">
      <w:bodyDiv w:val="1"/>
      <w:marLeft w:val="0"/>
      <w:marRight w:val="0"/>
      <w:marTop w:val="0"/>
      <w:marBottom w:val="0"/>
      <w:divBdr>
        <w:top w:val="none" w:sz="0" w:space="0" w:color="auto"/>
        <w:left w:val="none" w:sz="0" w:space="0" w:color="auto"/>
        <w:bottom w:val="none" w:sz="0" w:space="0" w:color="auto"/>
        <w:right w:val="none" w:sz="0" w:space="0" w:color="auto"/>
      </w:divBdr>
      <w:divsChild>
        <w:div w:id="1344091539">
          <w:marLeft w:val="0"/>
          <w:marRight w:val="0"/>
          <w:marTop w:val="0"/>
          <w:marBottom w:val="0"/>
          <w:divBdr>
            <w:top w:val="none" w:sz="0" w:space="0" w:color="auto"/>
            <w:left w:val="none" w:sz="0" w:space="0" w:color="auto"/>
            <w:bottom w:val="none" w:sz="0" w:space="0" w:color="auto"/>
            <w:right w:val="none" w:sz="0" w:space="0" w:color="auto"/>
          </w:divBdr>
          <w:divsChild>
            <w:div w:id="18280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1960794830">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4</cp:revision>
  <dcterms:created xsi:type="dcterms:W3CDTF">2020-11-12T14:59:00Z</dcterms:created>
  <dcterms:modified xsi:type="dcterms:W3CDTF">2020-11-12T15:14:00Z</dcterms:modified>
</cp:coreProperties>
</file>