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320D"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0682DD3D" w14:textId="77777777" w:rsidR="00C255F5" w:rsidRPr="00E42384" w:rsidRDefault="00C255F5">
      <w:pPr>
        <w:rPr>
          <w:rFonts w:ascii="Calibri Light" w:hAnsi="Calibri Light" w:cs="Calibri Light"/>
        </w:rPr>
      </w:pPr>
    </w:p>
    <w:p w14:paraId="656E2FB2" w14:textId="77777777" w:rsidR="005A4ED9" w:rsidRPr="00871AA4" w:rsidRDefault="00C255F5" w:rsidP="005A4ED9">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E50AE3">
        <w:rPr>
          <w:rFonts w:ascii="Calibri Light" w:hAnsi="Calibri Light" w:cs="Calibri Light"/>
          <w:b/>
          <w:i/>
          <w:sz w:val="22"/>
          <w:szCs w:val="22"/>
        </w:rPr>
        <w:t>T</w:t>
      </w:r>
      <w:r w:rsidR="00871AA4">
        <w:rPr>
          <w:rFonts w:ascii="Calibri Light" w:hAnsi="Calibri Light" w:cs="Calibri Light"/>
          <w:b/>
          <w:i/>
          <w:sz w:val="22"/>
          <w:szCs w:val="22"/>
        </w:rPr>
        <w:t>h</w:t>
      </w:r>
      <w:r w:rsidR="00E50AE3">
        <w:rPr>
          <w:rFonts w:ascii="Calibri Light" w:hAnsi="Calibri Light" w:cs="Calibri Light"/>
          <w:b/>
          <w:i/>
          <w:sz w:val="22"/>
          <w:szCs w:val="22"/>
        </w:rPr>
        <w:t>om</w:t>
      </w:r>
      <w:r w:rsidR="00871AA4">
        <w:rPr>
          <w:rFonts w:ascii="Calibri Light" w:hAnsi="Calibri Light" w:cs="Calibri Light"/>
          <w:b/>
          <w:i/>
          <w:sz w:val="22"/>
          <w:szCs w:val="22"/>
        </w:rPr>
        <w:t>as</w:t>
      </w:r>
      <w:r w:rsidR="00E50AE3">
        <w:rPr>
          <w:rFonts w:ascii="Calibri Light" w:hAnsi="Calibri Light" w:cs="Calibri Light"/>
          <w:b/>
          <w:i/>
          <w:sz w:val="22"/>
          <w:szCs w:val="22"/>
        </w:rPr>
        <w:t xml:space="preserve"> Parks</w:t>
      </w:r>
      <w:r w:rsidR="00871AA4">
        <w:rPr>
          <w:rFonts w:ascii="Calibri Light" w:hAnsi="Calibri Light" w:cs="Calibri Light"/>
          <w:b/>
          <w:i/>
          <w:sz w:val="22"/>
          <w:szCs w:val="22"/>
        </w:rPr>
        <w:t xml:space="preserve"> (Country Representative)</w:t>
      </w:r>
      <w:r w:rsidR="00E50AE3">
        <w:rPr>
          <w:rFonts w:ascii="Calibri Light" w:hAnsi="Calibri Light" w:cs="Calibri Light"/>
          <w:b/>
          <w:i/>
          <w:sz w:val="22"/>
          <w:szCs w:val="22"/>
        </w:rPr>
        <w:t>, and Benjamin Zawacki</w:t>
      </w:r>
      <w:r w:rsidR="00871AA4">
        <w:rPr>
          <w:rFonts w:ascii="Calibri Light" w:hAnsi="Calibri Light" w:cs="Calibri Light"/>
          <w:b/>
          <w:i/>
          <w:sz w:val="22"/>
          <w:szCs w:val="22"/>
        </w:rPr>
        <w:t xml:space="preserve"> (</w:t>
      </w:r>
      <w:r w:rsidR="00871AA4">
        <w:rPr>
          <w:rFonts w:ascii="Calibri Light" w:hAnsi="Calibri Light" w:cs="Calibri Light"/>
          <w:b/>
          <w:i/>
          <w:sz w:val="22"/>
          <w:szCs w:val="22"/>
          <w:lang w:val="en-US"/>
        </w:rPr>
        <w:t>Senior Program S</w:t>
      </w:r>
      <w:r w:rsidR="00871AA4" w:rsidRPr="00871AA4">
        <w:rPr>
          <w:rFonts w:ascii="Calibri Light" w:hAnsi="Calibri Light" w:cs="Calibri Light"/>
          <w:b/>
          <w:i/>
          <w:sz w:val="22"/>
          <w:szCs w:val="22"/>
          <w:lang w:val="en-US"/>
        </w:rPr>
        <w:t>pecialist</w:t>
      </w:r>
      <w:r w:rsidR="00871AA4">
        <w:rPr>
          <w:rFonts w:ascii="Calibri Light" w:hAnsi="Calibri Light" w:cs="Calibri Light"/>
          <w:b/>
          <w:i/>
          <w:sz w:val="22"/>
          <w:szCs w:val="22"/>
          <w:lang w:val="en-US"/>
        </w:rPr>
        <w:t>)</w:t>
      </w:r>
      <w:r w:rsidR="005A4ED9" w:rsidRPr="00E42384">
        <w:rPr>
          <w:rFonts w:ascii="Calibri Light" w:hAnsi="Calibri Light" w:cs="Calibri Light"/>
          <w:b/>
          <w:i/>
          <w:sz w:val="22"/>
          <w:szCs w:val="22"/>
        </w:rPr>
        <w:t>,</w:t>
      </w:r>
    </w:p>
    <w:p w14:paraId="4F28A4E4" w14:textId="77777777" w:rsidR="00D60175" w:rsidRPr="00E42384" w:rsidRDefault="00532DFF">
      <w:pPr>
        <w:rPr>
          <w:rFonts w:ascii="Calibri Light" w:hAnsi="Calibri Light" w:cs="Calibri Light"/>
          <w:b/>
          <w:i/>
          <w:sz w:val="22"/>
          <w:szCs w:val="22"/>
        </w:rPr>
      </w:pPr>
      <w:r w:rsidRPr="00E42384">
        <w:rPr>
          <w:rFonts w:ascii="Calibri Light" w:hAnsi="Calibri Light" w:cs="Calibri Light"/>
          <w:b/>
          <w:i/>
          <w:sz w:val="22"/>
          <w:szCs w:val="22"/>
        </w:rPr>
        <w:t>October 21</w:t>
      </w:r>
      <w:r w:rsidR="00C255F5" w:rsidRPr="00E42384">
        <w:rPr>
          <w:rFonts w:ascii="Calibri Light" w:hAnsi="Calibri Light" w:cs="Calibri Light"/>
          <w:b/>
          <w:i/>
          <w:sz w:val="22"/>
          <w:szCs w:val="22"/>
        </w:rPr>
        <w:t>, 2020</w:t>
      </w:r>
      <w:r w:rsidRPr="00E42384">
        <w:rPr>
          <w:rFonts w:ascii="Calibri Light" w:hAnsi="Calibri Light" w:cs="Calibri Light"/>
          <w:b/>
          <w:i/>
          <w:sz w:val="22"/>
          <w:szCs w:val="22"/>
        </w:rPr>
        <w:t>.</w:t>
      </w:r>
    </w:p>
    <w:p w14:paraId="654AA7E0" w14:textId="77777777" w:rsidR="00C255F5" w:rsidRPr="00E42384" w:rsidRDefault="00C255F5">
      <w:pPr>
        <w:rPr>
          <w:rFonts w:ascii="Calibri Light" w:hAnsi="Calibri Light" w:cs="Calibri Light"/>
          <w:sz w:val="22"/>
          <w:szCs w:val="22"/>
        </w:rPr>
      </w:pPr>
    </w:p>
    <w:p w14:paraId="7C172F89"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2087A1F1" w14:textId="77777777" w:rsidR="002D1A4D" w:rsidRPr="00E42384" w:rsidRDefault="002D1A4D">
      <w:pPr>
        <w:rPr>
          <w:rFonts w:ascii="Calibri Light" w:hAnsi="Calibri Light" w:cs="Calibri Light"/>
          <w:sz w:val="22"/>
          <w:szCs w:val="22"/>
        </w:rPr>
      </w:pPr>
    </w:p>
    <w:p w14:paraId="0E5C681B" w14:textId="77777777"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532DFF" w:rsidRPr="00E42384">
        <w:rPr>
          <w:rFonts w:ascii="Calibri Light" w:hAnsi="Calibri Light" w:cs="Calibri Light"/>
          <w:sz w:val="22"/>
          <w:szCs w:val="22"/>
        </w:rPr>
        <w:t>Klomjit Ch</w:t>
      </w:r>
      <w:r w:rsidR="006F59D2" w:rsidRPr="00E42384">
        <w:rPr>
          <w:rFonts w:ascii="Calibri Light" w:hAnsi="Calibri Light" w:cs="Calibri Light"/>
          <w:sz w:val="22"/>
          <w:szCs w:val="22"/>
        </w:rPr>
        <w:t>a</w:t>
      </w:r>
      <w:r w:rsidR="00532DFF" w:rsidRPr="00E42384">
        <w:rPr>
          <w:rFonts w:ascii="Calibri Light" w:hAnsi="Calibri Light" w:cs="Calibri Light"/>
          <w:sz w:val="22"/>
          <w:szCs w:val="22"/>
        </w:rPr>
        <w:t>ndrapany</w:t>
      </w:r>
      <w:r w:rsidR="006F59D2" w:rsidRPr="00E42384">
        <w:rPr>
          <w:rFonts w:ascii="Calibri Light" w:hAnsi="Calibri Light" w:cs="Calibri Light"/>
          <w:sz w:val="22"/>
          <w:szCs w:val="22"/>
        </w:rPr>
        <w:t>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743A5D" w:rsidRPr="00E42384">
        <w:rPr>
          <w:rFonts w:ascii="Calibri Light" w:hAnsi="Calibri Light" w:cs="Calibri Light"/>
          <w:sz w:val="22"/>
          <w:szCs w:val="22"/>
        </w:rPr>
        <w:t>He</w:t>
      </w:r>
      <w:r w:rsidR="009721F9" w:rsidRPr="00E42384">
        <w:rPr>
          <w:rFonts w:ascii="Calibri Light" w:hAnsi="Calibri Light" w:cs="Calibri Light"/>
          <w:sz w:val="22"/>
          <w:szCs w:val="22"/>
        </w:rPr>
        <w:t xml:space="preserve"> then handed over to the Mekong Futures interview team.</w:t>
      </w:r>
    </w:p>
    <w:p w14:paraId="0A128737" w14:textId="77777777" w:rsidR="009721F9" w:rsidRPr="00E42384" w:rsidRDefault="009721F9">
      <w:pPr>
        <w:rPr>
          <w:rFonts w:ascii="Calibri Light" w:hAnsi="Calibri Light" w:cs="Calibri Light"/>
          <w:sz w:val="22"/>
          <w:szCs w:val="22"/>
        </w:rPr>
      </w:pPr>
    </w:p>
    <w:p w14:paraId="03D9ED53" w14:textId="77777777" w:rsidR="002D1A4D" w:rsidRPr="00E42384" w:rsidRDefault="002D1A4D" w:rsidP="002D1A4D">
      <w:pPr>
        <w:rPr>
          <w:rFonts w:ascii="Calibri Light" w:hAnsi="Calibri Light" w:cs="Calibri Light"/>
          <w:b/>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14:paraId="5A72404C" w14:textId="77777777" w:rsidR="009721F9" w:rsidRDefault="009721F9">
      <w:pPr>
        <w:rPr>
          <w:rFonts w:ascii="Calibri Light" w:hAnsi="Calibri Light" w:cs="Calibri Light"/>
          <w:sz w:val="22"/>
          <w:szCs w:val="22"/>
        </w:rPr>
      </w:pPr>
    </w:p>
    <w:p w14:paraId="6C1997D2" w14:textId="77777777" w:rsidR="00871AA4" w:rsidRDefault="002A2C40">
      <w:pPr>
        <w:rPr>
          <w:rFonts w:ascii="Calibri Light" w:hAnsi="Calibri Light" w:cs="Calibri Light"/>
          <w:sz w:val="22"/>
          <w:szCs w:val="22"/>
        </w:rPr>
      </w:pPr>
      <w:r>
        <w:rPr>
          <w:rFonts w:ascii="Calibri Light" w:hAnsi="Calibri Light" w:cs="Calibri Light"/>
          <w:sz w:val="22"/>
          <w:szCs w:val="22"/>
        </w:rPr>
        <w:t xml:space="preserve">Mr. Parks: </w:t>
      </w:r>
      <w:r w:rsidR="00871AA4">
        <w:rPr>
          <w:rFonts w:ascii="Calibri Light" w:hAnsi="Calibri Light" w:cs="Calibri Light"/>
          <w:sz w:val="22"/>
          <w:szCs w:val="22"/>
        </w:rPr>
        <w:t xml:space="preserve">There is a lot of geo-political </w:t>
      </w:r>
      <w:r w:rsidR="00D55307">
        <w:rPr>
          <w:rFonts w:ascii="Calibri Light" w:hAnsi="Calibri Light" w:cs="Calibri Light"/>
          <w:sz w:val="22"/>
          <w:szCs w:val="22"/>
        </w:rPr>
        <w:t>competition</w:t>
      </w:r>
      <w:r w:rsidR="00871AA4">
        <w:rPr>
          <w:rFonts w:ascii="Calibri Light" w:hAnsi="Calibri Light" w:cs="Calibri Light"/>
          <w:sz w:val="22"/>
          <w:szCs w:val="22"/>
        </w:rPr>
        <w:t xml:space="preserve">, which provides the opportunity to </w:t>
      </w:r>
      <w:r w:rsidR="00D55307">
        <w:rPr>
          <w:rFonts w:ascii="Calibri Light" w:hAnsi="Calibri Light" w:cs="Calibri Light"/>
          <w:sz w:val="22"/>
          <w:szCs w:val="22"/>
        </w:rPr>
        <w:t>connect with a wide range of multilateral partners. But it also forces countries to make choices that they might not have otherwise.</w:t>
      </w:r>
    </w:p>
    <w:p w14:paraId="2CE248EE" w14:textId="77777777" w:rsidR="00D55307" w:rsidRDefault="00D55307">
      <w:pPr>
        <w:rPr>
          <w:rFonts w:ascii="Calibri Light" w:hAnsi="Calibri Light" w:cs="Calibri Light"/>
          <w:sz w:val="22"/>
          <w:szCs w:val="22"/>
        </w:rPr>
      </w:pPr>
    </w:p>
    <w:p w14:paraId="00148CD6" w14:textId="77777777" w:rsidR="00D55307" w:rsidRDefault="00D55307">
      <w:pPr>
        <w:rPr>
          <w:rFonts w:ascii="Calibri Light" w:hAnsi="Calibri Light" w:cs="Calibri Light"/>
          <w:sz w:val="22"/>
          <w:szCs w:val="22"/>
        </w:rPr>
      </w:pPr>
      <w:r>
        <w:rPr>
          <w:rFonts w:ascii="Calibri Light" w:hAnsi="Calibri Light" w:cs="Calibri Light"/>
          <w:sz w:val="22"/>
          <w:szCs w:val="22"/>
        </w:rPr>
        <w:t>There are also large transparency challenges. In water governance, transparency has been a challenge.</w:t>
      </w:r>
    </w:p>
    <w:p w14:paraId="2F6B8DF6" w14:textId="77777777" w:rsidR="00D55307" w:rsidRDefault="00D55307">
      <w:pPr>
        <w:rPr>
          <w:rFonts w:ascii="Calibri Light" w:hAnsi="Calibri Light" w:cs="Calibri Light"/>
          <w:sz w:val="22"/>
          <w:szCs w:val="22"/>
        </w:rPr>
      </w:pPr>
    </w:p>
    <w:p w14:paraId="4C31F441" w14:textId="77777777" w:rsidR="00D55307" w:rsidRDefault="00D55307">
      <w:pPr>
        <w:rPr>
          <w:rFonts w:ascii="Calibri Light" w:hAnsi="Calibri Light" w:cs="Calibri Light"/>
          <w:sz w:val="22"/>
          <w:szCs w:val="22"/>
        </w:rPr>
      </w:pPr>
      <w:r>
        <w:rPr>
          <w:rFonts w:ascii="Calibri Light" w:hAnsi="Calibri Light" w:cs="Calibri Light"/>
          <w:sz w:val="22"/>
          <w:szCs w:val="22"/>
        </w:rPr>
        <w:t>Differences between countries. In Laos, the rule of law is we</w:t>
      </w:r>
      <w:r w:rsidR="002F58E7">
        <w:rPr>
          <w:rFonts w:ascii="Calibri Light" w:hAnsi="Calibri Light" w:cs="Calibri Light"/>
          <w:sz w:val="22"/>
          <w:szCs w:val="22"/>
        </w:rPr>
        <w:t>a</w:t>
      </w:r>
      <w:r>
        <w:rPr>
          <w:rFonts w:ascii="Calibri Light" w:hAnsi="Calibri Light" w:cs="Calibri Light"/>
          <w:sz w:val="22"/>
          <w:szCs w:val="22"/>
        </w:rPr>
        <w:t xml:space="preserve">k, so water is vulnerable to capture by </w:t>
      </w:r>
      <w:r w:rsidR="002F58E7">
        <w:rPr>
          <w:rFonts w:ascii="Calibri Light" w:hAnsi="Calibri Light" w:cs="Calibri Light"/>
          <w:sz w:val="22"/>
          <w:szCs w:val="22"/>
        </w:rPr>
        <w:t xml:space="preserve">internal and external </w:t>
      </w:r>
      <w:r>
        <w:rPr>
          <w:rFonts w:ascii="Calibri Light" w:hAnsi="Calibri Light" w:cs="Calibri Light"/>
          <w:sz w:val="22"/>
          <w:szCs w:val="22"/>
        </w:rPr>
        <w:t>elites. Thailand is keen to be a regional player – even trying to shape safeguards in Laos.</w:t>
      </w:r>
    </w:p>
    <w:p w14:paraId="33743995" w14:textId="77777777" w:rsidR="002A2C40" w:rsidRDefault="002A2C40">
      <w:pPr>
        <w:rPr>
          <w:rFonts w:ascii="Calibri Light" w:hAnsi="Calibri Light" w:cs="Calibri Light"/>
          <w:sz w:val="22"/>
          <w:szCs w:val="22"/>
        </w:rPr>
      </w:pPr>
    </w:p>
    <w:p w14:paraId="0CD1C60D" w14:textId="77777777" w:rsidR="002A2C40" w:rsidRDefault="002A2C40">
      <w:pPr>
        <w:rPr>
          <w:rFonts w:ascii="Calibri Light" w:hAnsi="Calibri Light" w:cs="Calibri Light"/>
          <w:sz w:val="22"/>
          <w:szCs w:val="22"/>
        </w:rPr>
      </w:pPr>
      <w:r>
        <w:rPr>
          <w:rFonts w:ascii="Calibri Light" w:hAnsi="Calibri Light" w:cs="Calibri Light"/>
          <w:sz w:val="22"/>
          <w:szCs w:val="22"/>
        </w:rPr>
        <w:t>Mr. Zawacki: he agrees with Mr. Parks</w:t>
      </w:r>
      <w:r w:rsidR="000759DA">
        <w:rPr>
          <w:rFonts w:ascii="Calibri Light" w:hAnsi="Calibri Light" w:cs="Calibri Light"/>
          <w:sz w:val="22"/>
          <w:szCs w:val="22"/>
        </w:rPr>
        <w:t>. Geopolitics overlay a variety of technical sustainable development issues. He adds, servicing, navigating and negotiating the 13 frameworks is a challenge to sustainable development. It takes great time and energy to do this, and if sustainable development were to emerge from this, it would be ‘happenstance’.</w:t>
      </w:r>
    </w:p>
    <w:p w14:paraId="66A787AF" w14:textId="77777777" w:rsidR="000759DA" w:rsidRDefault="000759DA">
      <w:pPr>
        <w:rPr>
          <w:rFonts w:ascii="Calibri Light" w:hAnsi="Calibri Light" w:cs="Calibri Light"/>
          <w:sz w:val="22"/>
          <w:szCs w:val="22"/>
        </w:rPr>
      </w:pPr>
    </w:p>
    <w:p w14:paraId="440D2FCC" w14:textId="77777777" w:rsidR="000759DA" w:rsidRDefault="000759DA">
      <w:pPr>
        <w:rPr>
          <w:rFonts w:ascii="Calibri Light" w:hAnsi="Calibri Light" w:cs="Calibri Light"/>
          <w:sz w:val="22"/>
          <w:szCs w:val="22"/>
        </w:rPr>
      </w:pPr>
      <w:r>
        <w:rPr>
          <w:rFonts w:ascii="Calibri Light" w:hAnsi="Calibri Light" w:cs="Calibri Light"/>
          <w:sz w:val="22"/>
          <w:szCs w:val="22"/>
        </w:rPr>
        <w:t xml:space="preserve">The water levels on the Mekong (whatever their cause) have been a huge challenge to sustainable development. </w:t>
      </w:r>
    </w:p>
    <w:p w14:paraId="48EF7C2D" w14:textId="77777777" w:rsidR="000759DA" w:rsidRDefault="000759DA">
      <w:pPr>
        <w:rPr>
          <w:rFonts w:ascii="Calibri Light" w:hAnsi="Calibri Light" w:cs="Calibri Light"/>
          <w:sz w:val="22"/>
          <w:szCs w:val="22"/>
        </w:rPr>
      </w:pPr>
    </w:p>
    <w:p w14:paraId="267BA6BC" w14:textId="77777777" w:rsidR="000759DA" w:rsidRDefault="000759DA">
      <w:pPr>
        <w:rPr>
          <w:rFonts w:ascii="Calibri Light" w:hAnsi="Calibri Light" w:cs="Calibri Light"/>
          <w:sz w:val="22"/>
          <w:szCs w:val="22"/>
        </w:rPr>
      </w:pPr>
      <w:r>
        <w:rPr>
          <w:rFonts w:ascii="Calibri Light" w:hAnsi="Calibri Light" w:cs="Calibri Light"/>
          <w:sz w:val="22"/>
          <w:szCs w:val="22"/>
        </w:rPr>
        <w:t>Mr. Zawacki also identifies the on-going disconnect between government and civil society. These two sets of actors do not speak the same language, and do not agree on what sustainable development is, let alone what ‘sustainable’ is or even ‘development’.</w:t>
      </w:r>
    </w:p>
    <w:p w14:paraId="70B852B6" w14:textId="77777777" w:rsidR="000759DA" w:rsidRDefault="000759DA">
      <w:pPr>
        <w:rPr>
          <w:rFonts w:ascii="Calibri Light" w:hAnsi="Calibri Light" w:cs="Calibri Light"/>
          <w:sz w:val="22"/>
          <w:szCs w:val="22"/>
        </w:rPr>
      </w:pPr>
    </w:p>
    <w:p w14:paraId="6A49F6D7" w14:textId="77777777" w:rsidR="000759DA" w:rsidRDefault="000759DA">
      <w:pPr>
        <w:rPr>
          <w:rFonts w:ascii="Calibri Light" w:hAnsi="Calibri Light" w:cs="Calibri Light"/>
          <w:sz w:val="22"/>
          <w:szCs w:val="22"/>
        </w:rPr>
      </w:pPr>
      <w:r>
        <w:rPr>
          <w:rFonts w:ascii="Calibri Light" w:hAnsi="Calibri Light" w:cs="Calibri Light"/>
          <w:sz w:val="22"/>
          <w:szCs w:val="22"/>
        </w:rPr>
        <w:t xml:space="preserve">At government-to-government levels, there seems to be agreement on what sustainable development is; the same is true amongst </w:t>
      </w:r>
      <w:r w:rsidR="002F58E7">
        <w:rPr>
          <w:rFonts w:ascii="Calibri Light" w:hAnsi="Calibri Light" w:cs="Calibri Light"/>
          <w:sz w:val="22"/>
          <w:szCs w:val="22"/>
        </w:rPr>
        <w:t xml:space="preserve">very diverse </w:t>
      </w:r>
      <w:r>
        <w:rPr>
          <w:rFonts w:ascii="Calibri Light" w:hAnsi="Calibri Light" w:cs="Calibri Light"/>
          <w:sz w:val="22"/>
          <w:szCs w:val="22"/>
        </w:rPr>
        <w:t xml:space="preserve">NGOs and CSOs. But these are two different </w:t>
      </w:r>
      <w:r w:rsidR="002F58E7">
        <w:rPr>
          <w:rFonts w:ascii="Calibri Light" w:hAnsi="Calibri Light" w:cs="Calibri Light"/>
          <w:sz w:val="22"/>
          <w:szCs w:val="22"/>
        </w:rPr>
        <w:t xml:space="preserve">parallel </w:t>
      </w:r>
      <w:r>
        <w:rPr>
          <w:rFonts w:ascii="Calibri Light" w:hAnsi="Calibri Light" w:cs="Calibri Light"/>
          <w:sz w:val="22"/>
          <w:szCs w:val="22"/>
        </w:rPr>
        <w:t>track</w:t>
      </w:r>
      <w:r w:rsidR="00143DDB">
        <w:rPr>
          <w:rFonts w:ascii="Calibri Light" w:hAnsi="Calibri Light" w:cs="Calibri Light"/>
          <w:sz w:val="22"/>
          <w:szCs w:val="22"/>
        </w:rPr>
        <w:t>s</w:t>
      </w:r>
      <w:r w:rsidR="002F58E7">
        <w:rPr>
          <w:rFonts w:ascii="Calibri Light" w:hAnsi="Calibri Light" w:cs="Calibri Light"/>
          <w:sz w:val="22"/>
          <w:szCs w:val="22"/>
        </w:rPr>
        <w:t xml:space="preserve">, with no connection. There is no common SD lexicon and distrust.  </w:t>
      </w:r>
      <w:r w:rsidR="00143DDB">
        <w:rPr>
          <w:rFonts w:ascii="Calibri Light" w:hAnsi="Calibri Light" w:cs="Calibri Light"/>
          <w:sz w:val="22"/>
          <w:szCs w:val="22"/>
        </w:rPr>
        <w:t>Governments look more at economic factors, while CSOs/NGOs more at the environment.</w:t>
      </w:r>
    </w:p>
    <w:p w14:paraId="328F9782" w14:textId="77777777" w:rsidR="00143DDB" w:rsidRDefault="00143DDB">
      <w:pPr>
        <w:rPr>
          <w:rFonts w:ascii="Calibri Light" w:hAnsi="Calibri Light" w:cs="Calibri Light"/>
          <w:sz w:val="22"/>
          <w:szCs w:val="22"/>
        </w:rPr>
      </w:pPr>
    </w:p>
    <w:p w14:paraId="49B4244D" w14:textId="77777777" w:rsidR="00143DDB" w:rsidRPr="00E42384" w:rsidRDefault="00143DDB">
      <w:pPr>
        <w:rPr>
          <w:rFonts w:ascii="Calibri Light" w:hAnsi="Calibri Light" w:cs="Calibri Light"/>
          <w:sz w:val="22"/>
          <w:szCs w:val="22"/>
        </w:rPr>
      </w:pPr>
      <w:r>
        <w:rPr>
          <w:rFonts w:ascii="Calibri Light" w:hAnsi="Calibri Light" w:cs="Calibri Light"/>
          <w:sz w:val="22"/>
          <w:szCs w:val="22"/>
        </w:rPr>
        <w:t>Mr. Parks: points out that all of the region’s countr</w:t>
      </w:r>
      <w:ins w:id="0" w:author="Klomjit Chandrapanya" w:date="2020-11-10T17:23:00Z">
        <w:r w:rsidR="00DB01CC">
          <w:rPr>
            <w:rFonts w:ascii="Calibri Light" w:hAnsi="Calibri Light" w:cs="Calibri Light"/>
            <w:sz w:val="22"/>
            <w:szCs w:val="22"/>
          </w:rPr>
          <w:t>ies</w:t>
        </w:r>
      </w:ins>
      <w:del w:id="1" w:author="Klomjit Chandrapanya" w:date="2020-11-10T17:23:00Z">
        <w:r w:rsidR="00DB01CC" w:rsidDel="00DB01CC">
          <w:rPr>
            <w:rFonts w:ascii="Calibri Light" w:hAnsi="Calibri Light" w:cs="Calibri Light"/>
            <w:sz w:val="22"/>
            <w:szCs w:val="22"/>
          </w:rPr>
          <w:delText>y</w:delText>
        </w:r>
      </w:del>
      <w:r>
        <w:rPr>
          <w:rFonts w:ascii="Calibri Light" w:hAnsi="Calibri Light" w:cs="Calibri Light"/>
          <w:sz w:val="22"/>
          <w:szCs w:val="22"/>
        </w:rPr>
        <w:t xml:space="preserve"> have to report on the SDGs.</w:t>
      </w:r>
    </w:p>
    <w:p w14:paraId="1EE18227" w14:textId="77777777" w:rsidR="001A46F3" w:rsidRPr="00E42384" w:rsidRDefault="001A46F3">
      <w:pPr>
        <w:rPr>
          <w:rFonts w:ascii="Calibri Light" w:hAnsi="Calibri Light" w:cs="Calibri Light"/>
          <w:sz w:val="22"/>
          <w:szCs w:val="22"/>
        </w:rPr>
      </w:pPr>
    </w:p>
    <w:p w14:paraId="4C4AE663"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70754418" w14:textId="77777777" w:rsidR="00AB4674" w:rsidRPr="00E42384" w:rsidRDefault="00AB4674">
      <w:pPr>
        <w:rPr>
          <w:rFonts w:ascii="Calibri Light" w:hAnsi="Calibri Light" w:cs="Calibri Light"/>
          <w:sz w:val="22"/>
          <w:szCs w:val="22"/>
        </w:rPr>
      </w:pPr>
    </w:p>
    <w:p w14:paraId="5DC24EA5" w14:textId="77777777" w:rsidR="00DF3066" w:rsidRDefault="00143DDB">
      <w:pPr>
        <w:rPr>
          <w:rFonts w:ascii="Calibri Light" w:hAnsi="Calibri Light" w:cs="Calibri Light"/>
          <w:sz w:val="22"/>
          <w:szCs w:val="22"/>
        </w:rPr>
      </w:pPr>
      <w:r>
        <w:rPr>
          <w:rFonts w:ascii="Calibri Light" w:hAnsi="Calibri Light" w:cs="Calibri Light"/>
          <w:sz w:val="22"/>
          <w:szCs w:val="22"/>
        </w:rPr>
        <w:lastRenderedPageBreak/>
        <w:t>Mr. Parks: there are five small- to medium-sized countries in the lower Mekong, and they need to cooperate with China to manage the river’s ecosystems. Cooperation is a way for them to address this challenge.</w:t>
      </w:r>
    </w:p>
    <w:p w14:paraId="024FE896" w14:textId="77777777" w:rsidR="00143DDB" w:rsidRDefault="00143DDB">
      <w:pPr>
        <w:rPr>
          <w:rFonts w:ascii="Calibri Light" w:hAnsi="Calibri Light" w:cs="Calibri Light"/>
          <w:sz w:val="22"/>
          <w:szCs w:val="22"/>
        </w:rPr>
      </w:pPr>
    </w:p>
    <w:p w14:paraId="4E9A7166" w14:textId="77777777" w:rsidR="00143DDB" w:rsidRDefault="00143DDB">
      <w:pPr>
        <w:rPr>
          <w:rFonts w:ascii="Calibri Light" w:hAnsi="Calibri Light" w:cs="Calibri Light"/>
          <w:sz w:val="22"/>
          <w:szCs w:val="22"/>
        </w:rPr>
      </w:pPr>
      <w:r>
        <w:rPr>
          <w:rFonts w:ascii="Calibri Light" w:hAnsi="Calibri Light" w:cs="Calibri Light"/>
          <w:sz w:val="22"/>
          <w:szCs w:val="22"/>
        </w:rPr>
        <w:t xml:space="preserve">In terms of opportunities, there are already many efforts. Each mechanism has its own focus; most are driven by external actors, and offers opportunities in, for example, health or education. But when it comes to water governance, the governments will not be able </w:t>
      </w:r>
      <w:r w:rsidR="002F58E7">
        <w:rPr>
          <w:rFonts w:ascii="Calibri Light" w:hAnsi="Calibri Light" w:cs="Calibri Light"/>
          <w:sz w:val="22"/>
          <w:szCs w:val="22"/>
        </w:rPr>
        <w:t xml:space="preserve">develop collective action by giving up sovereign </w:t>
      </w:r>
      <w:r>
        <w:rPr>
          <w:rFonts w:ascii="Calibri Light" w:hAnsi="Calibri Light" w:cs="Calibri Light"/>
          <w:sz w:val="22"/>
          <w:szCs w:val="22"/>
        </w:rPr>
        <w:t xml:space="preserve">control over their water resources. </w:t>
      </w:r>
    </w:p>
    <w:p w14:paraId="15FD24A9" w14:textId="77777777" w:rsidR="00143DDB" w:rsidRDefault="00143DDB">
      <w:pPr>
        <w:rPr>
          <w:rFonts w:ascii="Calibri Light" w:hAnsi="Calibri Light" w:cs="Calibri Light"/>
          <w:sz w:val="22"/>
          <w:szCs w:val="22"/>
        </w:rPr>
      </w:pPr>
    </w:p>
    <w:p w14:paraId="2B742044" w14:textId="77777777" w:rsidR="00143DDB" w:rsidRDefault="00143DDB">
      <w:pPr>
        <w:rPr>
          <w:rFonts w:ascii="Calibri Light" w:hAnsi="Calibri Light" w:cs="Calibri Light"/>
          <w:sz w:val="22"/>
          <w:szCs w:val="22"/>
        </w:rPr>
      </w:pPr>
      <w:r>
        <w:rPr>
          <w:rFonts w:ascii="Calibri Light" w:hAnsi="Calibri Light" w:cs="Calibri Light"/>
          <w:sz w:val="22"/>
          <w:szCs w:val="22"/>
        </w:rPr>
        <w:t xml:space="preserve">Mr. Zawacki: of the 13 frameworks, three deal with water. Most of the frameworks deal with the Greater Mekong Sub-region as an </w:t>
      </w:r>
      <w:r>
        <w:rPr>
          <w:rFonts w:ascii="Calibri Light" w:hAnsi="Calibri Light" w:cs="Calibri Light"/>
          <w:i/>
          <w:sz w:val="22"/>
          <w:szCs w:val="22"/>
        </w:rPr>
        <w:t xml:space="preserve">economic </w:t>
      </w:r>
      <w:r>
        <w:rPr>
          <w:rFonts w:ascii="Calibri Light" w:hAnsi="Calibri Light" w:cs="Calibri Light"/>
          <w:sz w:val="22"/>
          <w:szCs w:val="22"/>
        </w:rPr>
        <w:t xml:space="preserve">geography. The MRC and the LMC together </w:t>
      </w:r>
      <w:r w:rsidR="002F58E7">
        <w:rPr>
          <w:rFonts w:ascii="Calibri Light" w:hAnsi="Calibri Light" w:cs="Calibri Light"/>
          <w:sz w:val="22"/>
          <w:szCs w:val="22"/>
        </w:rPr>
        <w:t xml:space="preserve">are </w:t>
      </w:r>
      <w:r>
        <w:rPr>
          <w:rFonts w:ascii="Calibri Light" w:hAnsi="Calibri Light" w:cs="Calibri Light"/>
          <w:sz w:val="22"/>
          <w:szCs w:val="22"/>
        </w:rPr>
        <w:t xml:space="preserve">not necessarily the best combination for </w:t>
      </w:r>
      <w:r w:rsidR="0013355D">
        <w:rPr>
          <w:rFonts w:ascii="Calibri Light" w:hAnsi="Calibri Light" w:cs="Calibri Light"/>
          <w:sz w:val="22"/>
          <w:szCs w:val="22"/>
        </w:rPr>
        <w:t xml:space="preserve">water governance. Indigenous ideas need to come </w:t>
      </w:r>
      <w:commentRangeStart w:id="2"/>
      <w:r w:rsidR="0013355D">
        <w:rPr>
          <w:rFonts w:ascii="Calibri Light" w:hAnsi="Calibri Light" w:cs="Calibri Light"/>
          <w:sz w:val="22"/>
          <w:szCs w:val="22"/>
        </w:rPr>
        <w:t>forward</w:t>
      </w:r>
      <w:commentRangeEnd w:id="2"/>
      <w:r w:rsidR="004B4C40">
        <w:rPr>
          <w:rStyle w:val="CommentReference"/>
        </w:rPr>
        <w:commentReference w:id="2"/>
      </w:r>
      <w:del w:id="3" w:author="Klomjit Chandrapanya" w:date="2020-11-10T17:31:00Z">
        <w:r w:rsidR="0013355D" w:rsidDel="004B4C40">
          <w:rPr>
            <w:rFonts w:ascii="Calibri Light" w:hAnsi="Calibri Light" w:cs="Calibri Light"/>
            <w:sz w:val="22"/>
            <w:szCs w:val="22"/>
          </w:rPr>
          <w:delText>s</w:delText>
        </w:r>
      </w:del>
      <w:r w:rsidR="0013355D">
        <w:rPr>
          <w:rFonts w:ascii="Calibri Light" w:hAnsi="Calibri Light" w:cs="Calibri Light"/>
          <w:sz w:val="22"/>
          <w:szCs w:val="22"/>
        </w:rPr>
        <w:t>.</w:t>
      </w:r>
    </w:p>
    <w:p w14:paraId="2106A560" w14:textId="77777777" w:rsidR="0013355D" w:rsidRDefault="0013355D">
      <w:pPr>
        <w:rPr>
          <w:rFonts w:ascii="Calibri Light" w:hAnsi="Calibri Light" w:cs="Calibri Light"/>
          <w:sz w:val="22"/>
          <w:szCs w:val="22"/>
        </w:rPr>
      </w:pPr>
    </w:p>
    <w:p w14:paraId="17031118" w14:textId="77777777" w:rsidR="0013355D" w:rsidRDefault="0013355D">
      <w:pPr>
        <w:rPr>
          <w:rFonts w:ascii="Calibri Light" w:hAnsi="Calibri Light" w:cs="Calibri Light"/>
          <w:sz w:val="22"/>
          <w:szCs w:val="22"/>
        </w:rPr>
      </w:pPr>
      <w:r>
        <w:rPr>
          <w:rFonts w:ascii="Calibri Light" w:hAnsi="Calibri Light" w:cs="Calibri Light"/>
          <w:sz w:val="22"/>
          <w:szCs w:val="22"/>
        </w:rPr>
        <w:t>Mr. Parks: points out many of these frameworks are run by diplomats – this disincentivises saying ‘no’ to them, and possibly reducing their number and diversity.</w:t>
      </w:r>
    </w:p>
    <w:p w14:paraId="6BB3888D" w14:textId="77777777" w:rsidR="0013355D" w:rsidRDefault="0013355D">
      <w:pPr>
        <w:rPr>
          <w:rFonts w:ascii="Calibri Light" w:hAnsi="Calibri Light" w:cs="Calibri Light"/>
          <w:sz w:val="22"/>
          <w:szCs w:val="22"/>
        </w:rPr>
      </w:pPr>
    </w:p>
    <w:p w14:paraId="618A8A53" w14:textId="77777777" w:rsidR="0013355D" w:rsidRDefault="0013355D">
      <w:pPr>
        <w:rPr>
          <w:rFonts w:ascii="Calibri Light" w:hAnsi="Calibri Light" w:cs="Calibri Light"/>
          <w:sz w:val="22"/>
          <w:szCs w:val="22"/>
        </w:rPr>
      </w:pPr>
      <w:r>
        <w:rPr>
          <w:rFonts w:ascii="Calibri Light" w:hAnsi="Calibri Light" w:cs="Calibri Light"/>
          <w:sz w:val="22"/>
          <w:szCs w:val="22"/>
        </w:rPr>
        <w:t>Mr. Zawacki: the ministries of foreign affairs are dependent on (so-called) ‘announcibles’. Sustainable development is mal-apportioned – there is little investment in smaller (but highly relevant) technical ministries.</w:t>
      </w:r>
      <w:r w:rsidR="002F58E7">
        <w:rPr>
          <w:rFonts w:ascii="Calibri Light" w:hAnsi="Calibri Light" w:cs="Calibri Light"/>
          <w:sz w:val="22"/>
          <w:szCs w:val="22"/>
        </w:rPr>
        <w:t xml:space="preserve"> S</w:t>
      </w:r>
      <w:r w:rsidR="007D7C24">
        <w:rPr>
          <w:rFonts w:ascii="Calibri Light" w:hAnsi="Calibri Light" w:cs="Calibri Light"/>
          <w:sz w:val="22"/>
          <w:szCs w:val="22"/>
        </w:rPr>
        <w:t xml:space="preserve">ustainable development </w:t>
      </w:r>
      <w:r w:rsidR="002F58E7">
        <w:rPr>
          <w:rFonts w:ascii="Calibri Light" w:hAnsi="Calibri Light" w:cs="Calibri Light"/>
          <w:sz w:val="22"/>
          <w:szCs w:val="22"/>
        </w:rPr>
        <w:t xml:space="preserve"> is only small ring of the development onion. </w:t>
      </w:r>
    </w:p>
    <w:p w14:paraId="1AE96ACC" w14:textId="77777777" w:rsidR="0013355D" w:rsidRDefault="0013355D">
      <w:pPr>
        <w:rPr>
          <w:rFonts w:ascii="Calibri Light" w:hAnsi="Calibri Light" w:cs="Calibri Light"/>
          <w:sz w:val="22"/>
          <w:szCs w:val="22"/>
        </w:rPr>
      </w:pPr>
    </w:p>
    <w:p w14:paraId="07B2C305" w14:textId="77777777" w:rsidR="0013355D" w:rsidRDefault="0013355D">
      <w:pPr>
        <w:rPr>
          <w:rFonts w:ascii="Calibri Light" w:hAnsi="Calibri Light" w:cs="Calibri Light"/>
          <w:sz w:val="22"/>
          <w:szCs w:val="22"/>
        </w:rPr>
      </w:pPr>
      <w:r>
        <w:rPr>
          <w:rFonts w:ascii="Calibri Light" w:hAnsi="Calibri Light" w:cs="Calibri Light"/>
          <w:sz w:val="22"/>
          <w:szCs w:val="22"/>
        </w:rPr>
        <w:t>Laos is the only country that is a member of all 13 frameworks. Myanmar has chosen not to join the MRC, perhaps because they see greatest benefit in remaining an observer. “It’s a lot harder to break commitments once you’re in them than to make them”. He doesn’t think that there will be any attrition (i.e. a reduction in the number of regional frameworks) because, for many countries, they would see that withdrawing would be seen as a geopolitical mistake.</w:t>
      </w:r>
      <w:r w:rsidR="009328FA">
        <w:rPr>
          <w:rFonts w:ascii="Calibri Light" w:hAnsi="Calibri Light" w:cs="Calibri Light"/>
          <w:sz w:val="22"/>
          <w:szCs w:val="22"/>
        </w:rPr>
        <w:t xml:space="preserve"> For Laos, being a member of so many frameworks is considered essential for its credibility.</w:t>
      </w:r>
    </w:p>
    <w:p w14:paraId="6FF03F0D" w14:textId="77777777" w:rsidR="002F58E7" w:rsidRDefault="002F58E7">
      <w:pPr>
        <w:rPr>
          <w:rFonts w:ascii="Calibri Light" w:hAnsi="Calibri Light" w:cs="Calibri Light"/>
          <w:sz w:val="22"/>
          <w:szCs w:val="22"/>
        </w:rPr>
      </w:pPr>
    </w:p>
    <w:p w14:paraId="6EAFC450" w14:textId="77777777" w:rsidR="002F58E7" w:rsidRDefault="002F58E7">
      <w:pPr>
        <w:rPr>
          <w:rFonts w:ascii="Calibri Light" w:hAnsi="Calibri Light" w:cs="Calibri Light"/>
          <w:sz w:val="22"/>
          <w:szCs w:val="22"/>
        </w:rPr>
      </w:pPr>
      <w:r>
        <w:rPr>
          <w:rFonts w:ascii="Calibri Light" w:hAnsi="Calibri Light" w:cs="Calibri Light"/>
          <w:sz w:val="22"/>
          <w:szCs w:val="22"/>
        </w:rPr>
        <w:t xml:space="preserve">There is cultural propensity to not say no: and countries will join these frameworks to diversify partnerships even if they </w:t>
      </w:r>
      <w:ins w:id="4" w:author="Klomjit Chandrapanya" w:date="2020-11-10T17:32:00Z">
        <w:r w:rsidR="004B4C40">
          <w:rPr>
            <w:rFonts w:ascii="Calibri Light" w:hAnsi="Calibri Light" w:cs="Calibri Light"/>
            <w:sz w:val="22"/>
            <w:szCs w:val="22"/>
          </w:rPr>
          <w:t xml:space="preserve">are </w:t>
        </w:r>
      </w:ins>
      <w:r>
        <w:rPr>
          <w:rFonts w:ascii="Calibri Light" w:hAnsi="Calibri Light" w:cs="Calibri Light"/>
          <w:sz w:val="22"/>
          <w:szCs w:val="22"/>
        </w:rPr>
        <w:t xml:space="preserve">viewed as tokenism. </w:t>
      </w:r>
    </w:p>
    <w:p w14:paraId="680B3529" w14:textId="77777777" w:rsidR="002F58E7" w:rsidRDefault="002F58E7">
      <w:pPr>
        <w:rPr>
          <w:rFonts w:ascii="Calibri Light" w:hAnsi="Calibri Light" w:cs="Calibri Light"/>
          <w:sz w:val="22"/>
          <w:szCs w:val="22"/>
        </w:rPr>
      </w:pPr>
    </w:p>
    <w:p w14:paraId="110348BA" w14:textId="77777777" w:rsidR="002F58E7" w:rsidRDefault="002F58E7">
      <w:pPr>
        <w:rPr>
          <w:rFonts w:ascii="Calibri Light" w:hAnsi="Calibri Light" w:cs="Calibri Light"/>
          <w:sz w:val="22"/>
          <w:szCs w:val="22"/>
        </w:rPr>
      </w:pPr>
      <w:r>
        <w:rPr>
          <w:rFonts w:ascii="Calibri Light" w:hAnsi="Calibri Light" w:cs="Calibri Light"/>
          <w:sz w:val="22"/>
          <w:szCs w:val="22"/>
        </w:rPr>
        <w:t xml:space="preserve">There is distrust between Vietnam </w:t>
      </w:r>
      <w:r w:rsidR="000635B7">
        <w:rPr>
          <w:rFonts w:ascii="Calibri Light" w:hAnsi="Calibri Light" w:cs="Calibri Light"/>
          <w:sz w:val="22"/>
          <w:szCs w:val="22"/>
        </w:rPr>
        <w:t>an</w:t>
      </w:r>
      <w:r>
        <w:rPr>
          <w:rFonts w:ascii="Calibri Light" w:hAnsi="Calibri Light" w:cs="Calibri Light"/>
          <w:sz w:val="22"/>
          <w:szCs w:val="22"/>
        </w:rPr>
        <w:t xml:space="preserve">d </w:t>
      </w:r>
      <w:r w:rsidR="000635B7">
        <w:rPr>
          <w:rFonts w:ascii="Calibri Light" w:hAnsi="Calibri Light" w:cs="Calibri Light"/>
          <w:sz w:val="22"/>
          <w:szCs w:val="22"/>
        </w:rPr>
        <w:t xml:space="preserve">Thailand </w:t>
      </w:r>
      <w:r>
        <w:rPr>
          <w:rFonts w:ascii="Calibri Light" w:hAnsi="Calibri Light" w:cs="Calibri Light"/>
          <w:sz w:val="22"/>
          <w:szCs w:val="22"/>
        </w:rPr>
        <w:t>re water and energy</w:t>
      </w:r>
      <w:r w:rsidR="000635B7">
        <w:rPr>
          <w:rFonts w:ascii="Calibri Light" w:hAnsi="Calibri Light" w:cs="Calibri Light"/>
          <w:sz w:val="22"/>
          <w:szCs w:val="22"/>
        </w:rPr>
        <w:t xml:space="preserve"> and to a lesser extent Thai-Cambodia. </w:t>
      </w:r>
    </w:p>
    <w:p w14:paraId="4609D173" w14:textId="77777777" w:rsidR="00143DDB" w:rsidRPr="00143DDB" w:rsidRDefault="00143DDB">
      <w:pPr>
        <w:rPr>
          <w:rFonts w:ascii="Calibri Light" w:hAnsi="Calibri Light" w:cs="Calibri Light"/>
          <w:sz w:val="22"/>
          <w:szCs w:val="22"/>
        </w:rPr>
      </w:pPr>
    </w:p>
    <w:p w14:paraId="01B5065E"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18C1F29B" w14:textId="77777777" w:rsidR="00C77295" w:rsidRPr="00E42384" w:rsidRDefault="00C77295">
      <w:pPr>
        <w:rPr>
          <w:rFonts w:ascii="Calibri Light" w:hAnsi="Calibri Light" w:cs="Calibri Light"/>
          <w:sz w:val="22"/>
          <w:szCs w:val="22"/>
        </w:rPr>
      </w:pPr>
    </w:p>
    <w:p w14:paraId="6384EF76" w14:textId="77777777" w:rsidR="00034F2D" w:rsidRDefault="009328FA">
      <w:pPr>
        <w:rPr>
          <w:rFonts w:ascii="Calibri Light" w:hAnsi="Calibri Light" w:cs="Calibri Light"/>
          <w:sz w:val="22"/>
          <w:szCs w:val="22"/>
        </w:rPr>
      </w:pPr>
      <w:r>
        <w:rPr>
          <w:rFonts w:ascii="Calibri Light" w:hAnsi="Calibri Light" w:cs="Calibri Light"/>
          <w:sz w:val="22"/>
          <w:szCs w:val="22"/>
        </w:rPr>
        <w:t>Mr. Parks: obviously, the MRC. But outside of the MRC, he is not sure. There may be some examples we do not know about.</w:t>
      </w:r>
    </w:p>
    <w:p w14:paraId="7DE379D3" w14:textId="77777777" w:rsidR="009328FA" w:rsidRDefault="009328FA">
      <w:pPr>
        <w:rPr>
          <w:rFonts w:ascii="Calibri Light" w:hAnsi="Calibri Light" w:cs="Calibri Light"/>
          <w:sz w:val="22"/>
          <w:szCs w:val="22"/>
        </w:rPr>
      </w:pPr>
    </w:p>
    <w:p w14:paraId="1AC58C70" w14:textId="77777777" w:rsidR="009328FA" w:rsidRPr="00E42384" w:rsidRDefault="009328FA">
      <w:pPr>
        <w:rPr>
          <w:rFonts w:ascii="Calibri Light" w:hAnsi="Calibri Light" w:cs="Calibri Light"/>
          <w:sz w:val="22"/>
          <w:szCs w:val="22"/>
        </w:rPr>
      </w:pPr>
      <w:r>
        <w:rPr>
          <w:rFonts w:ascii="Calibri Light" w:hAnsi="Calibri Light" w:cs="Calibri Light"/>
          <w:sz w:val="22"/>
          <w:szCs w:val="22"/>
        </w:rPr>
        <w:t>Mr. Zawacki: there is the example of Thailand deciding (unilaterally) to not go forward with the Mekong Channel Improvement project (and blasting rapids to allow for deeper draft vessels). Thailand said that was because of local resistance; but China was probably not happy about this. Nevertheless, China portrayed it as an example of it listening (and acquiescing) to its partner</w:t>
      </w:r>
      <w:r w:rsidR="00225840">
        <w:rPr>
          <w:rFonts w:ascii="Calibri Light" w:hAnsi="Calibri Light" w:cs="Calibri Light"/>
          <w:sz w:val="22"/>
          <w:szCs w:val="22"/>
        </w:rPr>
        <w:t>s’ needs.</w:t>
      </w:r>
    </w:p>
    <w:p w14:paraId="27A97709" w14:textId="77777777" w:rsidR="00225840" w:rsidRDefault="00225840" w:rsidP="008937A0">
      <w:pPr>
        <w:rPr>
          <w:rFonts w:ascii="Calibri Light" w:hAnsi="Calibri Light" w:cs="Calibri Light"/>
          <w:b/>
          <w:sz w:val="22"/>
          <w:szCs w:val="22"/>
        </w:rPr>
      </w:pPr>
    </w:p>
    <w:p w14:paraId="2B485FA6"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128A32CF" w14:textId="77777777" w:rsidR="008937A0" w:rsidRPr="00E42384" w:rsidRDefault="008937A0">
      <w:pPr>
        <w:rPr>
          <w:rFonts w:ascii="Calibri Light" w:hAnsi="Calibri Light" w:cs="Calibri Light"/>
          <w:sz w:val="22"/>
          <w:szCs w:val="22"/>
        </w:rPr>
      </w:pPr>
    </w:p>
    <w:p w14:paraId="5ACBD7F5" w14:textId="77777777" w:rsidR="00225840" w:rsidRDefault="00225840">
      <w:pPr>
        <w:rPr>
          <w:rFonts w:ascii="Calibri Light" w:hAnsi="Calibri Light" w:cs="Calibri Light"/>
          <w:sz w:val="22"/>
          <w:szCs w:val="22"/>
        </w:rPr>
      </w:pPr>
      <w:r>
        <w:rPr>
          <w:rFonts w:ascii="Calibri Light" w:hAnsi="Calibri Light" w:cs="Calibri Light"/>
          <w:sz w:val="22"/>
          <w:szCs w:val="22"/>
        </w:rPr>
        <w:t>Mr. Zawacki: some are better than others. The LMC, we should remember, has done a lot. It pledges and then delivers. It has done more in five years than the MRC has done in 25.</w:t>
      </w:r>
    </w:p>
    <w:p w14:paraId="5928CB03" w14:textId="77777777" w:rsidR="00225840" w:rsidRDefault="00225840">
      <w:pPr>
        <w:rPr>
          <w:rFonts w:ascii="Calibri Light" w:hAnsi="Calibri Light" w:cs="Calibri Light"/>
          <w:sz w:val="22"/>
          <w:szCs w:val="22"/>
        </w:rPr>
      </w:pPr>
    </w:p>
    <w:p w14:paraId="0D011958" w14:textId="1EC42A87" w:rsidR="00F879C6" w:rsidRDefault="00225840">
      <w:pPr>
        <w:rPr>
          <w:rFonts w:ascii="Calibri Light" w:hAnsi="Calibri Light" w:cs="Calibri Light"/>
          <w:sz w:val="22"/>
          <w:szCs w:val="22"/>
        </w:rPr>
      </w:pPr>
      <w:r>
        <w:rPr>
          <w:rFonts w:ascii="Calibri Light" w:hAnsi="Calibri Light" w:cs="Calibri Light"/>
          <w:sz w:val="22"/>
          <w:szCs w:val="22"/>
        </w:rPr>
        <w:lastRenderedPageBreak/>
        <w:t xml:space="preserve">The more successful frameworks tend to be the ones with greater focus. The ACMECS 2019 Master Plan has so many demands </w:t>
      </w:r>
      <w:ins w:id="5" w:author="Klomjit Chandrapanya" w:date="2020-11-10T17:46:00Z">
        <w:r w:rsidR="00F50B39">
          <w:rPr>
            <w:rFonts w:ascii="Calibri Light" w:hAnsi="Calibri Light" w:cs="Calibri Light"/>
            <w:sz w:val="22"/>
            <w:szCs w:val="22"/>
          </w:rPr>
          <w:t xml:space="preserve">- </w:t>
        </w:r>
      </w:ins>
      <w:r>
        <w:rPr>
          <w:rFonts w:ascii="Calibri Light" w:hAnsi="Calibri Light" w:cs="Calibri Light"/>
          <w:sz w:val="22"/>
          <w:szCs w:val="22"/>
        </w:rPr>
        <w:t xml:space="preserve">‘a shopping list’. The </w:t>
      </w:r>
      <w:commentRangeStart w:id="6"/>
      <w:r>
        <w:rPr>
          <w:rFonts w:ascii="Calibri Light" w:hAnsi="Calibri Light" w:cs="Calibri Light"/>
          <w:sz w:val="22"/>
          <w:szCs w:val="22"/>
        </w:rPr>
        <w:t>countries</w:t>
      </w:r>
      <w:commentRangeEnd w:id="6"/>
      <w:r w:rsidR="00F50B39">
        <w:rPr>
          <w:rStyle w:val="CommentReference"/>
        </w:rPr>
        <w:commentReference w:id="6"/>
      </w:r>
      <w:r>
        <w:rPr>
          <w:rFonts w:ascii="Calibri Light" w:hAnsi="Calibri Light" w:cs="Calibri Light"/>
          <w:sz w:val="22"/>
          <w:szCs w:val="22"/>
        </w:rPr>
        <w:t xml:space="preserve"> do not know what they are getting by contributing to it.</w:t>
      </w:r>
    </w:p>
    <w:p w14:paraId="7E3603FB" w14:textId="77777777" w:rsidR="00225840" w:rsidRDefault="00225840">
      <w:pPr>
        <w:rPr>
          <w:rFonts w:ascii="Calibri Light" w:hAnsi="Calibri Light" w:cs="Calibri Light"/>
          <w:sz w:val="22"/>
          <w:szCs w:val="22"/>
        </w:rPr>
      </w:pPr>
    </w:p>
    <w:p w14:paraId="7943AB2B" w14:textId="77777777" w:rsidR="00225840" w:rsidRDefault="00225840">
      <w:pPr>
        <w:rPr>
          <w:rFonts w:ascii="Calibri Light" w:hAnsi="Calibri Light" w:cs="Calibri Light"/>
          <w:sz w:val="22"/>
          <w:szCs w:val="22"/>
        </w:rPr>
      </w:pPr>
      <w:r>
        <w:rPr>
          <w:rFonts w:ascii="Calibri Light" w:hAnsi="Calibri Light" w:cs="Calibri Light"/>
          <w:sz w:val="22"/>
          <w:szCs w:val="22"/>
        </w:rPr>
        <w:t>Mr. Parks: we are comparing apples and oranges. The frameworks are all very different. ACMECS is just an idea</w:t>
      </w:r>
      <w:r w:rsidR="000635B7">
        <w:rPr>
          <w:rFonts w:ascii="Calibri Light" w:hAnsi="Calibri Light" w:cs="Calibri Light"/>
          <w:sz w:val="22"/>
          <w:szCs w:val="22"/>
        </w:rPr>
        <w:t xml:space="preserve"> and there is no activity. It is a receptacle for DPs and useful only for gaining a political perspective. The Mekong Japan framework is the most tr</w:t>
      </w:r>
      <w:r w:rsidR="00B76737">
        <w:rPr>
          <w:rFonts w:ascii="Calibri Light" w:hAnsi="Calibri Light" w:cs="Calibri Light"/>
          <w:sz w:val="22"/>
          <w:szCs w:val="22"/>
        </w:rPr>
        <w:t>ansparent. The LMC is mostly pla</w:t>
      </w:r>
      <w:r w:rsidR="000635B7">
        <w:rPr>
          <w:rFonts w:ascii="Calibri Light" w:hAnsi="Calibri Light" w:cs="Calibri Light"/>
          <w:sz w:val="22"/>
          <w:szCs w:val="22"/>
        </w:rPr>
        <w:t xml:space="preserve">titudes and press releases. </w:t>
      </w:r>
    </w:p>
    <w:p w14:paraId="340A7B8B" w14:textId="77777777" w:rsidR="00225840" w:rsidRPr="00E42384" w:rsidRDefault="00225840">
      <w:pPr>
        <w:rPr>
          <w:rFonts w:ascii="Calibri Light" w:hAnsi="Calibri Light" w:cs="Calibri Light"/>
          <w:sz w:val="22"/>
          <w:szCs w:val="22"/>
        </w:rPr>
      </w:pPr>
    </w:p>
    <w:p w14:paraId="11326521"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555E7077" w14:textId="77777777" w:rsidR="008937A0" w:rsidRDefault="008937A0">
      <w:pPr>
        <w:rPr>
          <w:rFonts w:ascii="Calibri Light" w:hAnsi="Calibri Light" w:cs="Calibri Light"/>
          <w:sz w:val="22"/>
          <w:szCs w:val="22"/>
        </w:rPr>
      </w:pPr>
    </w:p>
    <w:p w14:paraId="230D5807" w14:textId="77777777" w:rsidR="00225840" w:rsidRDefault="00225840">
      <w:pPr>
        <w:rPr>
          <w:rFonts w:ascii="Calibri Light" w:hAnsi="Calibri Light" w:cs="Calibri Light"/>
          <w:sz w:val="22"/>
          <w:szCs w:val="22"/>
        </w:rPr>
      </w:pPr>
      <w:r>
        <w:rPr>
          <w:rFonts w:ascii="Calibri Light" w:hAnsi="Calibri Light" w:cs="Calibri Light"/>
          <w:sz w:val="22"/>
          <w:szCs w:val="22"/>
        </w:rPr>
        <w:t xml:space="preserve">Mr. Parks: ideally, an improvement in development outcomes – especially for natural resources; and countries abiding by their agreements. </w:t>
      </w:r>
      <w:r w:rsidR="00BD289F">
        <w:rPr>
          <w:rFonts w:ascii="Calibri Light" w:hAnsi="Calibri Light" w:cs="Calibri Light"/>
          <w:sz w:val="22"/>
          <w:szCs w:val="22"/>
        </w:rPr>
        <w:t>But you have to recognise that what a diplomat</w:t>
      </w:r>
      <w:del w:id="7" w:author="Klomjit Chandrapanya" w:date="2020-11-10T17:51:00Z">
        <w:r w:rsidR="00BD289F" w:rsidDel="00F50B39">
          <w:rPr>
            <w:rFonts w:ascii="Calibri Light" w:hAnsi="Calibri Light" w:cs="Calibri Light"/>
            <w:sz w:val="22"/>
            <w:szCs w:val="22"/>
          </w:rPr>
          <w:delText>ic</w:delText>
        </w:r>
      </w:del>
      <w:r w:rsidR="00BD289F">
        <w:rPr>
          <w:rFonts w:ascii="Calibri Light" w:hAnsi="Calibri Light" w:cs="Calibri Light"/>
          <w:sz w:val="22"/>
          <w:szCs w:val="22"/>
        </w:rPr>
        <w:t xml:space="preserve"> sees as ‘success’ will differ from what a development person will see it. For developers, development is a means to broader cooperation.</w:t>
      </w:r>
      <w:r w:rsidR="000635B7">
        <w:rPr>
          <w:rFonts w:ascii="Calibri Light" w:hAnsi="Calibri Light" w:cs="Calibri Light"/>
          <w:sz w:val="22"/>
          <w:szCs w:val="22"/>
        </w:rPr>
        <w:t xml:space="preserve"> </w:t>
      </w:r>
    </w:p>
    <w:p w14:paraId="51F6D35E" w14:textId="77777777" w:rsidR="00BD289F" w:rsidRDefault="00BD289F">
      <w:pPr>
        <w:rPr>
          <w:rFonts w:ascii="Calibri Light" w:hAnsi="Calibri Light" w:cs="Calibri Light"/>
          <w:sz w:val="22"/>
          <w:szCs w:val="22"/>
        </w:rPr>
      </w:pPr>
    </w:p>
    <w:p w14:paraId="05179A4A" w14:textId="77777777" w:rsidR="00BD289F" w:rsidRDefault="00BD289F">
      <w:pPr>
        <w:rPr>
          <w:rFonts w:ascii="Calibri Light" w:hAnsi="Calibri Light" w:cs="Calibri Light"/>
          <w:sz w:val="22"/>
          <w:szCs w:val="22"/>
        </w:rPr>
      </w:pPr>
      <w:r>
        <w:rPr>
          <w:rFonts w:ascii="Calibri Light" w:hAnsi="Calibri Light" w:cs="Calibri Light"/>
          <w:sz w:val="22"/>
          <w:szCs w:val="22"/>
        </w:rPr>
        <w:t>Mr. Zawacki: just completing projects could be seen as successful. But is it really successful, and for whom? It always comes back to definitions. It is important to remember that, for officials, they see success; they see that livelihoods have been improved.</w:t>
      </w:r>
    </w:p>
    <w:p w14:paraId="7586B3E4" w14:textId="77777777" w:rsidR="00BD289F" w:rsidRDefault="00BD289F">
      <w:pPr>
        <w:rPr>
          <w:rFonts w:ascii="Calibri Light" w:hAnsi="Calibri Light" w:cs="Calibri Light"/>
          <w:sz w:val="22"/>
          <w:szCs w:val="22"/>
        </w:rPr>
      </w:pPr>
    </w:p>
    <w:p w14:paraId="4BB015B5" w14:textId="77777777" w:rsidR="00BD289F" w:rsidRPr="00E42384" w:rsidRDefault="00BD289F">
      <w:pPr>
        <w:rPr>
          <w:rFonts w:ascii="Calibri Light" w:hAnsi="Calibri Light" w:cs="Calibri Light"/>
          <w:sz w:val="22"/>
          <w:szCs w:val="22"/>
        </w:rPr>
      </w:pPr>
      <w:r>
        <w:rPr>
          <w:rFonts w:ascii="Calibri Light" w:hAnsi="Calibri Light" w:cs="Calibri Light"/>
          <w:sz w:val="22"/>
          <w:szCs w:val="22"/>
        </w:rPr>
        <w:t>NOTE THAT AT THIS JUNCTURE, MR PARKS LEFT THE INTERVIEW. THE INTERVIEW WAS COMPLETED BY MR. ZAWACKI.</w:t>
      </w:r>
    </w:p>
    <w:p w14:paraId="3D3D9F8A" w14:textId="77777777" w:rsidR="00A0518B" w:rsidRPr="00E42384" w:rsidRDefault="00A0518B">
      <w:pPr>
        <w:rPr>
          <w:rFonts w:ascii="Calibri Light" w:hAnsi="Calibri Light" w:cs="Calibri Light"/>
          <w:sz w:val="22"/>
          <w:szCs w:val="22"/>
        </w:rPr>
      </w:pPr>
    </w:p>
    <w:p w14:paraId="001E425C"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23E47301" w14:textId="77777777" w:rsidR="00BB08F2" w:rsidRPr="00E42384" w:rsidRDefault="00BB08F2">
      <w:pPr>
        <w:rPr>
          <w:rFonts w:ascii="Calibri Light" w:hAnsi="Calibri Light" w:cs="Calibri Light"/>
          <w:sz w:val="22"/>
          <w:szCs w:val="22"/>
        </w:rPr>
      </w:pPr>
    </w:p>
    <w:p w14:paraId="0E1CADF5" w14:textId="77777777" w:rsidR="00A0518B" w:rsidRDefault="00BD289F">
      <w:pPr>
        <w:rPr>
          <w:rFonts w:ascii="Calibri Light" w:hAnsi="Calibri Light" w:cs="Calibri Light"/>
          <w:sz w:val="22"/>
          <w:szCs w:val="22"/>
        </w:rPr>
      </w:pPr>
      <w:r>
        <w:rPr>
          <w:rFonts w:ascii="Calibri Light" w:hAnsi="Calibri Light" w:cs="Calibri Light"/>
          <w:sz w:val="22"/>
          <w:szCs w:val="22"/>
        </w:rPr>
        <w:t xml:space="preserve">The biggest overlap between the 13 frameworks is infrastructure connectivity. </w:t>
      </w:r>
      <w:r w:rsidR="00687C86">
        <w:rPr>
          <w:rFonts w:ascii="Calibri Light" w:hAnsi="Calibri Light" w:cs="Calibri Light"/>
          <w:sz w:val="22"/>
          <w:szCs w:val="22"/>
        </w:rPr>
        <w:t>The number of roads, dams, rails has multiplied exponentially. This doesn’t really happen without cooperation. You can, of course, point at the transboundary problems that result as a consequence of this cooperation, but this is besides the point.</w:t>
      </w:r>
    </w:p>
    <w:p w14:paraId="7D4A4187" w14:textId="77777777" w:rsidR="00687C86" w:rsidRPr="00E42384" w:rsidRDefault="00687C86">
      <w:pPr>
        <w:rPr>
          <w:rFonts w:ascii="Calibri Light" w:hAnsi="Calibri Light" w:cs="Calibri Light"/>
          <w:sz w:val="22"/>
          <w:szCs w:val="22"/>
        </w:rPr>
      </w:pPr>
    </w:p>
    <w:p w14:paraId="24C0DAB8"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1593964B" w14:textId="77777777" w:rsidR="00552832" w:rsidRDefault="00552832">
      <w:pPr>
        <w:rPr>
          <w:rFonts w:ascii="Calibri Light" w:hAnsi="Calibri Light" w:cs="Calibri Light"/>
          <w:sz w:val="22"/>
          <w:szCs w:val="22"/>
        </w:rPr>
      </w:pPr>
    </w:p>
    <w:p w14:paraId="59F97FBB" w14:textId="77777777" w:rsidR="00D45299" w:rsidRDefault="00687C86">
      <w:pPr>
        <w:rPr>
          <w:rFonts w:ascii="Calibri Light" w:hAnsi="Calibri Light" w:cs="Calibri Light"/>
          <w:sz w:val="22"/>
          <w:szCs w:val="22"/>
        </w:rPr>
      </w:pPr>
      <w:r>
        <w:rPr>
          <w:rFonts w:ascii="Calibri Light" w:hAnsi="Calibri Light" w:cs="Calibri Light"/>
          <w:sz w:val="22"/>
          <w:szCs w:val="22"/>
        </w:rPr>
        <w:t xml:space="preserve">The absence of trust is the main variable affecting cooperation. Geopolitical factors tend to hinder this, depending on circumstances. </w:t>
      </w:r>
      <w:r w:rsidR="000635B7">
        <w:rPr>
          <w:rFonts w:ascii="Calibri Light" w:hAnsi="Calibri Light" w:cs="Calibri Light"/>
          <w:sz w:val="22"/>
          <w:szCs w:val="22"/>
        </w:rPr>
        <w:t xml:space="preserve">The number of frameworks introduces “death by meetings”. </w:t>
      </w:r>
    </w:p>
    <w:p w14:paraId="53A60385" w14:textId="77777777" w:rsidR="00687C86" w:rsidRDefault="00687C86">
      <w:pPr>
        <w:rPr>
          <w:rFonts w:ascii="Calibri Light" w:hAnsi="Calibri Light" w:cs="Calibri Light"/>
          <w:sz w:val="22"/>
          <w:szCs w:val="22"/>
        </w:rPr>
      </w:pPr>
    </w:p>
    <w:p w14:paraId="22E1F64F" w14:textId="77777777" w:rsidR="00687C86" w:rsidRDefault="00687C86">
      <w:pPr>
        <w:rPr>
          <w:rFonts w:ascii="Calibri Light" w:hAnsi="Calibri Light" w:cs="Calibri Light"/>
          <w:sz w:val="22"/>
          <w:szCs w:val="22"/>
        </w:rPr>
      </w:pPr>
      <w:r>
        <w:rPr>
          <w:rFonts w:ascii="Calibri Light" w:hAnsi="Calibri Light" w:cs="Calibri Light"/>
          <w:sz w:val="22"/>
          <w:szCs w:val="22"/>
        </w:rPr>
        <w:t>“The countries are six shades of authoritarianism”. This should imply that the potential for trust exists, but that does not turn out to be the case because of border problems, historical reasons or whatever.</w:t>
      </w:r>
    </w:p>
    <w:p w14:paraId="51B30B3E" w14:textId="77777777" w:rsidR="000635B7" w:rsidRDefault="000635B7">
      <w:pPr>
        <w:rPr>
          <w:rFonts w:ascii="Calibri Light" w:hAnsi="Calibri Light" w:cs="Calibri Light"/>
          <w:sz w:val="22"/>
          <w:szCs w:val="22"/>
        </w:rPr>
      </w:pPr>
    </w:p>
    <w:p w14:paraId="5CC31B7E" w14:textId="77777777" w:rsidR="000635B7" w:rsidRDefault="000635B7">
      <w:pPr>
        <w:rPr>
          <w:rFonts w:ascii="Calibri Light" w:hAnsi="Calibri Light" w:cs="Calibri Light"/>
          <w:sz w:val="22"/>
          <w:szCs w:val="22"/>
        </w:rPr>
      </w:pPr>
      <w:r>
        <w:rPr>
          <w:rFonts w:ascii="Calibri Light" w:hAnsi="Calibri Light" w:cs="Calibri Light"/>
          <w:sz w:val="22"/>
          <w:szCs w:val="22"/>
        </w:rPr>
        <w:t>What Is a priority for one country (e</w:t>
      </w:r>
      <w:r w:rsidR="007D7C24">
        <w:rPr>
          <w:rFonts w:ascii="Calibri Light" w:hAnsi="Calibri Light" w:cs="Calibri Light"/>
          <w:sz w:val="22"/>
          <w:szCs w:val="22"/>
        </w:rPr>
        <w:t>.</w:t>
      </w:r>
      <w:r>
        <w:rPr>
          <w:rFonts w:ascii="Calibri Light" w:hAnsi="Calibri Light" w:cs="Calibri Light"/>
          <w:sz w:val="22"/>
          <w:szCs w:val="22"/>
        </w:rPr>
        <w:t>g</w:t>
      </w:r>
      <w:r w:rsidR="007D7C24">
        <w:rPr>
          <w:rFonts w:ascii="Calibri Light" w:hAnsi="Calibri Light" w:cs="Calibri Light"/>
          <w:sz w:val="22"/>
          <w:szCs w:val="22"/>
        </w:rPr>
        <w:t>.</w:t>
      </w:r>
      <w:r>
        <w:rPr>
          <w:rFonts w:ascii="Calibri Light" w:hAnsi="Calibri Light" w:cs="Calibri Light"/>
          <w:sz w:val="22"/>
          <w:szCs w:val="22"/>
        </w:rPr>
        <w:t xml:space="preserve"> the Tonle Sap) is not a priority for another (Thailand, who have power supremacy). </w:t>
      </w:r>
    </w:p>
    <w:p w14:paraId="4402A609" w14:textId="77777777" w:rsidR="00687C86" w:rsidRDefault="00687C86">
      <w:pPr>
        <w:rPr>
          <w:rFonts w:ascii="Calibri Light" w:hAnsi="Calibri Light" w:cs="Calibri Light"/>
          <w:sz w:val="22"/>
          <w:szCs w:val="22"/>
        </w:rPr>
      </w:pPr>
    </w:p>
    <w:p w14:paraId="34A88B60" w14:textId="77777777" w:rsidR="00687C86" w:rsidRDefault="00687C86">
      <w:pPr>
        <w:rPr>
          <w:rFonts w:ascii="Calibri Light" w:hAnsi="Calibri Light" w:cs="Calibri Light"/>
          <w:sz w:val="22"/>
          <w:szCs w:val="22"/>
        </w:rPr>
      </w:pPr>
      <w:r>
        <w:rPr>
          <w:rFonts w:ascii="Calibri Light" w:hAnsi="Calibri Light" w:cs="Calibri Light"/>
          <w:sz w:val="22"/>
          <w:szCs w:val="22"/>
        </w:rPr>
        <w:t>Trust is the ability to rely on what has been said – without necessarily having to follow up and verify.</w:t>
      </w:r>
      <w:r w:rsidR="000635B7">
        <w:rPr>
          <w:rFonts w:ascii="Calibri Light" w:hAnsi="Calibri Light" w:cs="Calibri Light"/>
          <w:sz w:val="22"/>
          <w:szCs w:val="22"/>
        </w:rPr>
        <w:t xml:space="preserve"> And the level of trust depends on the problem and the consequences. Intention is also a critical factor of trust. </w:t>
      </w:r>
    </w:p>
    <w:p w14:paraId="40F7AF20" w14:textId="77777777" w:rsidR="00687C86" w:rsidRPr="00E42384" w:rsidRDefault="00687C86">
      <w:pPr>
        <w:rPr>
          <w:rFonts w:ascii="Calibri Light" w:hAnsi="Calibri Light" w:cs="Calibri Light"/>
          <w:sz w:val="22"/>
          <w:szCs w:val="22"/>
        </w:rPr>
      </w:pPr>
    </w:p>
    <w:p w14:paraId="790642E0"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00408CEE" w14:textId="77777777" w:rsidR="00BB08F2" w:rsidRPr="00E42384" w:rsidRDefault="00BB08F2">
      <w:pPr>
        <w:rPr>
          <w:rFonts w:ascii="Calibri Light" w:hAnsi="Calibri Light" w:cs="Calibri Light"/>
          <w:sz w:val="22"/>
          <w:szCs w:val="22"/>
        </w:rPr>
      </w:pPr>
    </w:p>
    <w:p w14:paraId="476B3C2F" w14:textId="77777777" w:rsidR="00BA046B" w:rsidRDefault="00687C86">
      <w:pPr>
        <w:rPr>
          <w:rFonts w:ascii="Calibri Light" w:hAnsi="Calibri Light" w:cs="Calibri Light"/>
          <w:sz w:val="22"/>
          <w:szCs w:val="22"/>
        </w:rPr>
      </w:pPr>
      <w:r>
        <w:rPr>
          <w:rFonts w:ascii="Calibri Light" w:hAnsi="Calibri Light" w:cs="Calibri Light"/>
          <w:sz w:val="22"/>
          <w:szCs w:val="22"/>
        </w:rPr>
        <w:lastRenderedPageBreak/>
        <w:t xml:space="preserve">Governments – but who within these governments. There is variation between people, departments and ministries. This is even true when funding comes from outside. It is rare to see people ‘on the ground’ as influential. </w:t>
      </w:r>
      <w:r w:rsidR="00535136">
        <w:rPr>
          <w:rFonts w:ascii="Calibri Light" w:hAnsi="Calibri Light" w:cs="Calibri Light"/>
          <w:sz w:val="22"/>
          <w:szCs w:val="22"/>
        </w:rPr>
        <w:t>Mr. Zawacki remarks that his analysis of the current Thai protests suggests that the latter will not result in change “because they don’t have the numbers”.</w:t>
      </w:r>
    </w:p>
    <w:p w14:paraId="77F0B9FA" w14:textId="77777777" w:rsidR="00535136" w:rsidRPr="00E42384" w:rsidRDefault="00535136">
      <w:pPr>
        <w:rPr>
          <w:rFonts w:ascii="Calibri Light" w:hAnsi="Calibri Light" w:cs="Calibri Light"/>
          <w:sz w:val="22"/>
          <w:szCs w:val="22"/>
        </w:rPr>
      </w:pPr>
    </w:p>
    <w:p w14:paraId="691BB16A"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66722A9D" w14:textId="77777777" w:rsidR="00F26276" w:rsidRPr="00E42384" w:rsidRDefault="00F26276">
      <w:pPr>
        <w:rPr>
          <w:rFonts w:ascii="Calibri Light" w:hAnsi="Calibri Light" w:cs="Calibri Light"/>
          <w:sz w:val="22"/>
          <w:szCs w:val="22"/>
        </w:rPr>
      </w:pPr>
    </w:p>
    <w:p w14:paraId="44D9B395" w14:textId="77777777" w:rsidR="00BA046B" w:rsidRPr="00E42384" w:rsidRDefault="00535136">
      <w:pPr>
        <w:rPr>
          <w:rFonts w:ascii="Calibri Light" w:hAnsi="Calibri Light" w:cs="Calibri Light"/>
          <w:sz w:val="22"/>
          <w:szCs w:val="22"/>
        </w:rPr>
      </w:pPr>
      <w:r>
        <w:rPr>
          <w:rFonts w:ascii="Calibri Light" w:hAnsi="Calibri Light" w:cs="Calibri Light"/>
          <w:sz w:val="22"/>
          <w:szCs w:val="22"/>
        </w:rPr>
        <w:t>The silver bullet is to conflate the sustainable development of natural resources with the economic development. The two cannot be mutually exclusive. Deciding between economic development on the one hand, and sustainable development on the other is a false choice.</w:t>
      </w:r>
    </w:p>
    <w:sectPr w:rsidR="00BA046B" w:rsidRPr="00E42384"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lomjit Chandrapanya" w:date="2020-11-10T17:34:00Z" w:initials="KC">
    <w:p w14:paraId="066B0C5F" w14:textId="77777777" w:rsidR="004B4C40" w:rsidRDefault="004B4C40">
      <w:pPr>
        <w:pStyle w:val="CommentText"/>
      </w:pPr>
      <w:r>
        <w:rPr>
          <w:rStyle w:val="CommentReference"/>
        </w:rPr>
        <w:annotationRef/>
      </w:r>
      <w:r>
        <w:t>On the many regional cooperation frameworks: “Coordinating in a single country is hard enough”. “It’s a competition.””They are not driven by rational development needs.”ACMECS is the only entirely indigeneous framework”. If they could decide on priorities then what opportunities ae lacking? There is a dearth of  think tanks witth credible policy altternatives.</w:t>
      </w:r>
    </w:p>
  </w:comment>
  <w:comment w:id="6" w:author="Klomjit Chandrapanya" w:date="2020-11-10T17:47:00Z" w:initials="KC">
    <w:p w14:paraId="66A03131" w14:textId="40DBE282" w:rsidR="00F50B39" w:rsidRDefault="00F50B39">
      <w:pPr>
        <w:pStyle w:val="CommentText"/>
      </w:pPr>
      <w:r>
        <w:rPr>
          <w:rStyle w:val="CommentReference"/>
        </w:rPr>
        <w:annotationRef/>
      </w:r>
      <w:r>
        <w:t>I think it was “DPs”, not 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B0C5F" w15:done="0"/>
  <w15:commentEx w15:paraId="66A031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4D9D" w16cex:dateUtc="2020-11-10T10:34:00Z"/>
  <w16cex:commentExtensible w16cex:durableId="235550AD" w16cex:dateUtc="2020-11-10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B0C5F" w16cid:durableId="23554D9D"/>
  <w16cid:commentId w16cid:paraId="66A03131" w16cid:durableId="23555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2727B" w14:textId="77777777" w:rsidR="00453D6B" w:rsidRDefault="00453D6B" w:rsidP="00023D8D">
      <w:r>
        <w:separator/>
      </w:r>
    </w:p>
  </w:endnote>
  <w:endnote w:type="continuationSeparator" w:id="0">
    <w:p w14:paraId="6C372283" w14:textId="77777777" w:rsidR="00453D6B" w:rsidRDefault="00453D6B"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2E1F2" w14:textId="77777777" w:rsidR="00453D6B" w:rsidRDefault="00453D6B" w:rsidP="00023D8D">
      <w:r>
        <w:separator/>
      </w:r>
    </w:p>
  </w:footnote>
  <w:footnote w:type="continuationSeparator" w:id="0">
    <w:p w14:paraId="74694F66" w14:textId="77777777" w:rsidR="00453D6B" w:rsidRDefault="00453D6B"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23D8D"/>
    <w:rsid w:val="00030438"/>
    <w:rsid w:val="00034F2D"/>
    <w:rsid w:val="00052991"/>
    <w:rsid w:val="000635B7"/>
    <w:rsid w:val="000759DA"/>
    <w:rsid w:val="0008199F"/>
    <w:rsid w:val="000D13B2"/>
    <w:rsid w:val="000D325E"/>
    <w:rsid w:val="000D53A3"/>
    <w:rsid w:val="000D6BF6"/>
    <w:rsid w:val="00110CE9"/>
    <w:rsid w:val="00126E0C"/>
    <w:rsid w:val="00131325"/>
    <w:rsid w:val="0013355D"/>
    <w:rsid w:val="00133BA4"/>
    <w:rsid w:val="00143DDB"/>
    <w:rsid w:val="00195F01"/>
    <w:rsid w:val="001A46F3"/>
    <w:rsid w:val="001B0D27"/>
    <w:rsid w:val="001B752B"/>
    <w:rsid w:val="001D75FB"/>
    <w:rsid w:val="00225840"/>
    <w:rsid w:val="00254E61"/>
    <w:rsid w:val="00281BA5"/>
    <w:rsid w:val="002843A9"/>
    <w:rsid w:val="00292867"/>
    <w:rsid w:val="00292A55"/>
    <w:rsid w:val="002956F9"/>
    <w:rsid w:val="002A15C4"/>
    <w:rsid w:val="002A2C40"/>
    <w:rsid w:val="002A5686"/>
    <w:rsid w:val="002B47AF"/>
    <w:rsid w:val="002C0711"/>
    <w:rsid w:val="002D1A4D"/>
    <w:rsid w:val="002E5684"/>
    <w:rsid w:val="002F58E7"/>
    <w:rsid w:val="003159CA"/>
    <w:rsid w:val="00315E43"/>
    <w:rsid w:val="00381BB3"/>
    <w:rsid w:val="003901FA"/>
    <w:rsid w:val="0039725C"/>
    <w:rsid w:val="003A68EE"/>
    <w:rsid w:val="003D7226"/>
    <w:rsid w:val="003E5F21"/>
    <w:rsid w:val="003F4F78"/>
    <w:rsid w:val="00405840"/>
    <w:rsid w:val="0041507E"/>
    <w:rsid w:val="00420034"/>
    <w:rsid w:val="004216AD"/>
    <w:rsid w:val="00433749"/>
    <w:rsid w:val="00445407"/>
    <w:rsid w:val="00452F81"/>
    <w:rsid w:val="00453D6B"/>
    <w:rsid w:val="00455E1C"/>
    <w:rsid w:val="00473148"/>
    <w:rsid w:val="004754C3"/>
    <w:rsid w:val="00480D05"/>
    <w:rsid w:val="00487576"/>
    <w:rsid w:val="00494501"/>
    <w:rsid w:val="004973BB"/>
    <w:rsid w:val="004B4C40"/>
    <w:rsid w:val="004C4929"/>
    <w:rsid w:val="004F539B"/>
    <w:rsid w:val="005225AC"/>
    <w:rsid w:val="0053152E"/>
    <w:rsid w:val="00532DFF"/>
    <w:rsid w:val="00535136"/>
    <w:rsid w:val="005525AF"/>
    <w:rsid w:val="00552832"/>
    <w:rsid w:val="00565791"/>
    <w:rsid w:val="00573FE8"/>
    <w:rsid w:val="00583776"/>
    <w:rsid w:val="00595A74"/>
    <w:rsid w:val="005A4ED9"/>
    <w:rsid w:val="005B3C7A"/>
    <w:rsid w:val="005C0E80"/>
    <w:rsid w:val="005D6831"/>
    <w:rsid w:val="00604F82"/>
    <w:rsid w:val="006432AC"/>
    <w:rsid w:val="0066469A"/>
    <w:rsid w:val="00672510"/>
    <w:rsid w:val="00687C86"/>
    <w:rsid w:val="00697D5A"/>
    <w:rsid w:val="006D52E5"/>
    <w:rsid w:val="006D6B4F"/>
    <w:rsid w:val="006F59D2"/>
    <w:rsid w:val="00706082"/>
    <w:rsid w:val="0072593C"/>
    <w:rsid w:val="00743A5D"/>
    <w:rsid w:val="00744E56"/>
    <w:rsid w:val="00760A91"/>
    <w:rsid w:val="00772D31"/>
    <w:rsid w:val="007877A4"/>
    <w:rsid w:val="007A3A76"/>
    <w:rsid w:val="007A7427"/>
    <w:rsid w:val="007C4A9A"/>
    <w:rsid w:val="007C7611"/>
    <w:rsid w:val="007D7C24"/>
    <w:rsid w:val="007E5F9C"/>
    <w:rsid w:val="00822F48"/>
    <w:rsid w:val="00830EBE"/>
    <w:rsid w:val="00850ED5"/>
    <w:rsid w:val="008655A1"/>
    <w:rsid w:val="00865C56"/>
    <w:rsid w:val="00871AA4"/>
    <w:rsid w:val="008937A0"/>
    <w:rsid w:val="008A02D4"/>
    <w:rsid w:val="008B3070"/>
    <w:rsid w:val="008C6028"/>
    <w:rsid w:val="008E69AC"/>
    <w:rsid w:val="008F59AF"/>
    <w:rsid w:val="00910C30"/>
    <w:rsid w:val="00922677"/>
    <w:rsid w:val="00926650"/>
    <w:rsid w:val="0093267F"/>
    <w:rsid w:val="009328FA"/>
    <w:rsid w:val="009334E2"/>
    <w:rsid w:val="00936588"/>
    <w:rsid w:val="00937F28"/>
    <w:rsid w:val="00944A31"/>
    <w:rsid w:val="00957BB3"/>
    <w:rsid w:val="00970F12"/>
    <w:rsid w:val="009721F9"/>
    <w:rsid w:val="009723D6"/>
    <w:rsid w:val="009739E1"/>
    <w:rsid w:val="00980BB2"/>
    <w:rsid w:val="009920C6"/>
    <w:rsid w:val="0099779A"/>
    <w:rsid w:val="00997A7D"/>
    <w:rsid w:val="009A04D2"/>
    <w:rsid w:val="009A0BBF"/>
    <w:rsid w:val="009A10F3"/>
    <w:rsid w:val="009D11D8"/>
    <w:rsid w:val="00A0518B"/>
    <w:rsid w:val="00A06158"/>
    <w:rsid w:val="00A10EE0"/>
    <w:rsid w:val="00A1689C"/>
    <w:rsid w:val="00A16B37"/>
    <w:rsid w:val="00A16CF9"/>
    <w:rsid w:val="00A62E74"/>
    <w:rsid w:val="00A71007"/>
    <w:rsid w:val="00A767A4"/>
    <w:rsid w:val="00A966E7"/>
    <w:rsid w:val="00AA157B"/>
    <w:rsid w:val="00AA1F8C"/>
    <w:rsid w:val="00AB4674"/>
    <w:rsid w:val="00AD0900"/>
    <w:rsid w:val="00AD59BE"/>
    <w:rsid w:val="00AE272B"/>
    <w:rsid w:val="00AE767E"/>
    <w:rsid w:val="00AF4CC6"/>
    <w:rsid w:val="00B14722"/>
    <w:rsid w:val="00B72F4E"/>
    <w:rsid w:val="00B76737"/>
    <w:rsid w:val="00B93EC5"/>
    <w:rsid w:val="00BA046B"/>
    <w:rsid w:val="00BB08F2"/>
    <w:rsid w:val="00BB70D4"/>
    <w:rsid w:val="00BD289F"/>
    <w:rsid w:val="00C20FF2"/>
    <w:rsid w:val="00C255F5"/>
    <w:rsid w:val="00C25C21"/>
    <w:rsid w:val="00C33944"/>
    <w:rsid w:val="00C508A7"/>
    <w:rsid w:val="00C511EC"/>
    <w:rsid w:val="00C6515E"/>
    <w:rsid w:val="00C77295"/>
    <w:rsid w:val="00C83FEB"/>
    <w:rsid w:val="00CD351E"/>
    <w:rsid w:val="00CD6BC3"/>
    <w:rsid w:val="00CE5A29"/>
    <w:rsid w:val="00D244D0"/>
    <w:rsid w:val="00D24774"/>
    <w:rsid w:val="00D45299"/>
    <w:rsid w:val="00D55307"/>
    <w:rsid w:val="00D82D33"/>
    <w:rsid w:val="00DB01CC"/>
    <w:rsid w:val="00DD73DE"/>
    <w:rsid w:val="00DF3066"/>
    <w:rsid w:val="00E212AE"/>
    <w:rsid w:val="00E3395C"/>
    <w:rsid w:val="00E42384"/>
    <w:rsid w:val="00E50AE3"/>
    <w:rsid w:val="00E5565E"/>
    <w:rsid w:val="00E72FE0"/>
    <w:rsid w:val="00E84F20"/>
    <w:rsid w:val="00EA6F6F"/>
    <w:rsid w:val="00EB7AA4"/>
    <w:rsid w:val="00EC2DFB"/>
    <w:rsid w:val="00EE7803"/>
    <w:rsid w:val="00F07DD5"/>
    <w:rsid w:val="00F26276"/>
    <w:rsid w:val="00F4160B"/>
    <w:rsid w:val="00F50B39"/>
    <w:rsid w:val="00F6274E"/>
    <w:rsid w:val="00F77A1D"/>
    <w:rsid w:val="00F82767"/>
    <w:rsid w:val="00F879C6"/>
    <w:rsid w:val="00FA6227"/>
    <w:rsid w:val="00FA7F00"/>
    <w:rsid w:val="00FB081D"/>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578F"/>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2020-11-10T10:23:00Z</dcterms:created>
  <dcterms:modified xsi:type="dcterms:W3CDTF">2020-11-10T10:58:00Z</dcterms:modified>
</cp:coreProperties>
</file>