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269C" w14:textId="77777777" w:rsidR="00C255F5" w:rsidRPr="00E42384" w:rsidRDefault="006432AC">
      <w:pPr>
        <w:rPr>
          <w:rFonts w:ascii="Calibri Light" w:hAnsi="Calibri Light" w:cs="Calibri Light"/>
          <w:sz w:val="44"/>
          <w:szCs w:val="44"/>
        </w:rPr>
      </w:pPr>
      <w:r w:rsidRPr="00E42384">
        <w:rPr>
          <w:rFonts w:ascii="Calibri Light" w:hAnsi="Calibri Light" w:cs="Calibri Light"/>
          <w:sz w:val="44"/>
          <w:szCs w:val="44"/>
        </w:rPr>
        <w:t xml:space="preserve">Mekong Vision 3.0: </w:t>
      </w:r>
      <w:r w:rsidR="00C255F5" w:rsidRPr="00E42384">
        <w:rPr>
          <w:rFonts w:ascii="Calibri Light" w:hAnsi="Calibri Light" w:cs="Calibri Light"/>
          <w:sz w:val="44"/>
          <w:szCs w:val="44"/>
        </w:rPr>
        <w:t>Stakeholder Consultations</w:t>
      </w:r>
    </w:p>
    <w:p w14:paraId="0ACCED64" w14:textId="77777777" w:rsidR="00C255F5" w:rsidRPr="00E42384" w:rsidRDefault="00C255F5">
      <w:pPr>
        <w:rPr>
          <w:rFonts w:ascii="Calibri Light" w:hAnsi="Calibri Light" w:cs="Calibri Light"/>
        </w:rPr>
      </w:pPr>
    </w:p>
    <w:p w14:paraId="72BBCA13" w14:textId="77777777" w:rsidR="00B37A4E" w:rsidRPr="00B37A4E" w:rsidRDefault="00C255F5" w:rsidP="00B37A4E">
      <w:pPr>
        <w:rPr>
          <w:rFonts w:ascii="Calibri Light" w:hAnsi="Calibri Light" w:cs="Calibri Light"/>
          <w:b/>
          <w:i/>
          <w:sz w:val="22"/>
          <w:szCs w:val="22"/>
          <w:lang w:val="en-US"/>
        </w:rPr>
      </w:pPr>
      <w:r w:rsidRPr="00E42384">
        <w:rPr>
          <w:rFonts w:ascii="Calibri Light" w:hAnsi="Calibri Light" w:cs="Calibri Light"/>
          <w:b/>
          <w:i/>
          <w:sz w:val="22"/>
          <w:szCs w:val="22"/>
        </w:rPr>
        <w:t xml:space="preserve">Interview with </w:t>
      </w:r>
      <w:r w:rsidR="00F5370D">
        <w:rPr>
          <w:rFonts w:ascii="Calibri Light" w:hAnsi="Calibri Light" w:cs="Calibri Light"/>
          <w:b/>
          <w:i/>
          <w:sz w:val="22"/>
          <w:szCs w:val="22"/>
        </w:rPr>
        <w:t xml:space="preserve">Christian Engler, </w:t>
      </w:r>
      <w:r w:rsidR="00F5370D" w:rsidRPr="00F5370D">
        <w:rPr>
          <w:rFonts w:ascii="Calibri Light" w:hAnsi="Calibri Light" w:cs="Calibri Light"/>
          <w:b/>
          <w:i/>
          <w:sz w:val="22"/>
          <w:szCs w:val="22"/>
          <w:lang w:val="en-US"/>
        </w:rPr>
        <w:t>Deputy Regional Director and Head of the Agriculture and Food Security Domain</w:t>
      </w:r>
      <w:r w:rsidR="00F5370D">
        <w:rPr>
          <w:rFonts w:ascii="Calibri Light" w:hAnsi="Calibri Light" w:cs="Calibri Light"/>
          <w:b/>
          <w:i/>
          <w:sz w:val="22"/>
          <w:szCs w:val="22"/>
          <w:lang w:val="en-US"/>
        </w:rPr>
        <w:t>, Swiss Development Cooperation (Vientiane)</w:t>
      </w:r>
      <w:r w:rsidR="00B37A4E">
        <w:rPr>
          <w:rFonts w:ascii="Calibri Light" w:hAnsi="Calibri Light" w:cs="Calibri Light"/>
          <w:b/>
          <w:bCs/>
          <w:i/>
          <w:sz w:val="22"/>
          <w:szCs w:val="22"/>
          <w:lang w:val="en-US"/>
        </w:rPr>
        <w:t>, October 22, 2020.</w:t>
      </w:r>
    </w:p>
    <w:p w14:paraId="29443650" w14:textId="77777777" w:rsidR="00C255F5" w:rsidRPr="00E42384" w:rsidRDefault="00C255F5">
      <w:pPr>
        <w:rPr>
          <w:rFonts w:ascii="Calibri Light" w:hAnsi="Calibri Light" w:cs="Calibri Light"/>
          <w:sz w:val="22"/>
          <w:szCs w:val="22"/>
        </w:rPr>
      </w:pPr>
    </w:p>
    <w:p w14:paraId="38E454D5" w14:textId="77777777" w:rsidR="002D1A4D" w:rsidRPr="00E42384" w:rsidRDefault="0041507E">
      <w:pPr>
        <w:rPr>
          <w:rFonts w:ascii="Calibri Light" w:hAnsi="Calibri Light" w:cs="Calibri Light"/>
          <w:sz w:val="22"/>
          <w:szCs w:val="22"/>
        </w:rPr>
      </w:pPr>
      <w:r w:rsidRPr="00E42384">
        <w:rPr>
          <w:rFonts w:ascii="Calibri Light" w:hAnsi="Calibri Light" w:cs="Calibri Light"/>
          <w:b/>
          <w:sz w:val="22"/>
          <w:szCs w:val="22"/>
        </w:rPr>
        <w:t>Note</w:t>
      </w:r>
      <w:r w:rsidR="00195F01" w:rsidRPr="00E42384">
        <w:rPr>
          <w:rFonts w:ascii="Calibri Light" w:hAnsi="Calibri Light" w:cs="Calibri Light"/>
          <w:b/>
          <w:sz w:val="22"/>
          <w:szCs w:val="22"/>
        </w:rPr>
        <w:t>s</w:t>
      </w:r>
      <w:r w:rsidRPr="00E42384">
        <w:rPr>
          <w:rFonts w:ascii="Calibri Light" w:hAnsi="Calibri Light" w:cs="Calibri Light"/>
          <w:sz w:val="22"/>
          <w:szCs w:val="22"/>
        </w:rPr>
        <w:t>: Unless indicated as a direct quote, these notes are not verbatim, and reflect the interviewers’ interpretation of what was said.</w:t>
      </w:r>
      <w:r w:rsidR="00743A5D" w:rsidRPr="00E42384">
        <w:rPr>
          <w:rFonts w:ascii="Calibri Light" w:hAnsi="Calibri Light" w:cs="Calibri Light"/>
          <w:sz w:val="22"/>
          <w:szCs w:val="22"/>
        </w:rPr>
        <w:t xml:space="preserve"> </w:t>
      </w:r>
    </w:p>
    <w:p w14:paraId="2A974AF1" w14:textId="77777777" w:rsidR="002D1A4D" w:rsidRPr="00E42384" w:rsidRDefault="002D1A4D">
      <w:pPr>
        <w:rPr>
          <w:rFonts w:ascii="Calibri Light" w:hAnsi="Calibri Light" w:cs="Calibri Light"/>
          <w:sz w:val="22"/>
          <w:szCs w:val="22"/>
        </w:rPr>
      </w:pPr>
    </w:p>
    <w:p w14:paraId="0922D80B" w14:textId="77777777" w:rsidR="00C255F5" w:rsidRPr="00E42384" w:rsidRDefault="00C255F5">
      <w:pPr>
        <w:rPr>
          <w:rFonts w:ascii="Calibri Light" w:hAnsi="Calibri Light" w:cs="Calibri Light"/>
          <w:sz w:val="22"/>
          <w:szCs w:val="22"/>
        </w:rPr>
      </w:pPr>
      <w:r w:rsidRPr="00E42384">
        <w:rPr>
          <w:rFonts w:ascii="Calibri Light" w:hAnsi="Calibri Light" w:cs="Calibri Light"/>
          <w:sz w:val="22"/>
          <w:szCs w:val="22"/>
        </w:rPr>
        <w:t xml:space="preserve">The interview was introduced by </w:t>
      </w:r>
      <w:r w:rsidR="00532DFF" w:rsidRPr="00E42384">
        <w:rPr>
          <w:rFonts w:ascii="Calibri Light" w:hAnsi="Calibri Light" w:cs="Calibri Light"/>
          <w:sz w:val="22"/>
          <w:szCs w:val="22"/>
        </w:rPr>
        <w:t>Klomjit Ch</w:t>
      </w:r>
      <w:r w:rsidR="006F59D2" w:rsidRPr="00E42384">
        <w:rPr>
          <w:rFonts w:ascii="Calibri Light" w:hAnsi="Calibri Light" w:cs="Calibri Light"/>
          <w:sz w:val="22"/>
          <w:szCs w:val="22"/>
        </w:rPr>
        <w:t>a</w:t>
      </w:r>
      <w:r w:rsidR="00532DFF" w:rsidRPr="00E42384">
        <w:rPr>
          <w:rFonts w:ascii="Calibri Light" w:hAnsi="Calibri Light" w:cs="Calibri Light"/>
          <w:sz w:val="22"/>
          <w:szCs w:val="22"/>
        </w:rPr>
        <w:t>ndrapany</w:t>
      </w:r>
      <w:r w:rsidR="006F59D2" w:rsidRPr="00E42384">
        <w:rPr>
          <w:rFonts w:ascii="Calibri Light" w:hAnsi="Calibri Light" w:cs="Calibri Light"/>
          <w:sz w:val="22"/>
          <w:szCs w:val="22"/>
        </w:rPr>
        <w:t>a</w:t>
      </w:r>
      <w:r w:rsidR="00743A5D" w:rsidRPr="00E42384">
        <w:rPr>
          <w:rFonts w:ascii="Calibri Light" w:hAnsi="Calibri Light" w:cs="Calibri Light"/>
          <w:sz w:val="22"/>
          <w:szCs w:val="22"/>
        </w:rPr>
        <w:t xml:space="preserve"> (Wo</w:t>
      </w:r>
      <w:r w:rsidR="00532DFF" w:rsidRPr="00E42384">
        <w:rPr>
          <w:rFonts w:ascii="Calibri Light" w:hAnsi="Calibri Light" w:cs="Calibri Light"/>
          <w:sz w:val="22"/>
          <w:szCs w:val="22"/>
        </w:rPr>
        <w:t>rld Bank</w:t>
      </w:r>
      <w:r w:rsidR="00743A5D" w:rsidRPr="00E42384">
        <w:rPr>
          <w:rFonts w:ascii="Calibri Light" w:hAnsi="Calibri Light" w:cs="Calibri Light"/>
          <w:sz w:val="22"/>
          <w:szCs w:val="22"/>
        </w:rPr>
        <w:t>)</w:t>
      </w:r>
      <w:r w:rsidRPr="00E42384">
        <w:rPr>
          <w:rFonts w:ascii="Calibri Light" w:hAnsi="Calibri Light" w:cs="Calibri Light"/>
          <w:sz w:val="22"/>
          <w:szCs w:val="22"/>
        </w:rPr>
        <w:t xml:space="preserve">, who summarised the World Bank’s (WB) history of engagement in the Mekong, </w:t>
      </w:r>
      <w:r w:rsidR="009721F9" w:rsidRPr="00E42384">
        <w:rPr>
          <w:rFonts w:ascii="Calibri Light" w:hAnsi="Calibri Light" w:cs="Calibri Light"/>
          <w:sz w:val="22"/>
          <w:szCs w:val="22"/>
        </w:rPr>
        <w:t xml:space="preserve">and provided a background to the Mekong 3.0 initiative. </w:t>
      </w:r>
      <w:r w:rsidR="009F129E">
        <w:rPr>
          <w:rFonts w:ascii="Calibri Light" w:hAnsi="Calibri Light" w:cs="Calibri Light"/>
          <w:sz w:val="22"/>
          <w:szCs w:val="22"/>
        </w:rPr>
        <w:t>Sh</w:t>
      </w:r>
      <w:r w:rsidR="00743A5D" w:rsidRPr="00E42384">
        <w:rPr>
          <w:rFonts w:ascii="Calibri Light" w:hAnsi="Calibri Light" w:cs="Calibri Light"/>
          <w:sz w:val="22"/>
          <w:szCs w:val="22"/>
        </w:rPr>
        <w:t>e</w:t>
      </w:r>
      <w:r w:rsidR="009721F9" w:rsidRPr="00E42384">
        <w:rPr>
          <w:rFonts w:ascii="Calibri Light" w:hAnsi="Calibri Light" w:cs="Calibri Light"/>
          <w:sz w:val="22"/>
          <w:szCs w:val="22"/>
        </w:rPr>
        <w:t xml:space="preserve"> then handed over to the Mekong Futures interview team.</w:t>
      </w:r>
    </w:p>
    <w:p w14:paraId="18C6E555" w14:textId="77777777" w:rsidR="009721F9" w:rsidRPr="00E42384" w:rsidRDefault="009721F9">
      <w:pPr>
        <w:rPr>
          <w:rFonts w:ascii="Calibri Light" w:hAnsi="Calibri Light" w:cs="Calibri Light"/>
          <w:sz w:val="22"/>
          <w:szCs w:val="22"/>
        </w:rPr>
      </w:pPr>
    </w:p>
    <w:p w14:paraId="21589E5C" w14:textId="77777777" w:rsidR="002D1A4D" w:rsidRDefault="002D1A4D" w:rsidP="002D1A4D">
      <w:pPr>
        <w:rPr>
          <w:rFonts w:ascii="Calibri Light" w:hAnsi="Calibri Light" w:cs="Calibri Light"/>
          <w:b/>
          <w:bCs/>
          <w:sz w:val="22"/>
          <w:szCs w:val="22"/>
        </w:rPr>
      </w:pPr>
      <w:r w:rsidRPr="00E42384">
        <w:rPr>
          <w:rFonts w:ascii="Calibri Light" w:hAnsi="Calibri Light" w:cs="Calibri Light"/>
          <w:b/>
          <w:sz w:val="22"/>
          <w:szCs w:val="22"/>
        </w:rPr>
        <w:t xml:space="preserve">Question 1: </w:t>
      </w:r>
      <w:r w:rsidRPr="00E42384">
        <w:rPr>
          <w:rFonts w:ascii="Calibri Light" w:hAnsi="Calibri Light" w:cs="Calibri Light"/>
          <w:b/>
          <w:bCs/>
          <w:sz w:val="22"/>
          <w:szCs w:val="22"/>
        </w:rPr>
        <w:t>What do you think are the current challenges to sustainable development in the Mekong –Lancang region?</w:t>
      </w:r>
    </w:p>
    <w:p w14:paraId="5FBFF6E7" w14:textId="77777777" w:rsidR="00B37A4E" w:rsidRDefault="00B37A4E" w:rsidP="002D1A4D">
      <w:pPr>
        <w:rPr>
          <w:rFonts w:ascii="Calibri Light" w:hAnsi="Calibri Light" w:cs="Calibri Light"/>
          <w:b/>
          <w:bCs/>
          <w:sz w:val="22"/>
          <w:szCs w:val="22"/>
        </w:rPr>
      </w:pPr>
    </w:p>
    <w:p w14:paraId="626FE0B2" w14:textId="77777777" w:rsidR="00F075F0" w:rsidRDefault="00F5370D" w:rsidP="002D1A4D">
      <w:pPr>
        <w:rPr>
          <w:rFonts w:ascii="Calibri Light" w:hAnsi="Calibri Light" w:cs="Calibri Light"/>
          <w:bCs/>
          <w:sz w:val="22"/>
          <w:szCs w:val="22"/>
        </w:rPr>
      </w:pPr>
      <w:r>
        <w:rPr>
          <w:rFonts w:ascii="Calibri Light" w:hAnsi="Calibri Light" w:cs="Calibri Light"/>
          <w:bCs/>
          <w:sz w:val="22"/>
          <w:szCs w:val="22"/>
        </w:rPr>
        <w:t>Mr Engler explains that he has only been in Laos for a year.</w:t>
      </w:r>
    </w:p>
    <w:p w14:paraId="790BF243" w14:textId="77777777" w:rsidR="00F5370D" w:rsidRDefault="00F5370D" w:rsidP="002D1A4D">
      <w:pPr>
        <w:rPr>
          <w:rFonts w:ascii="Calibri Light" w:hAnsi="Calibri Light" w:cs="Calibri Light"/>
          <w:bCs/>
          <w:sz w:val="22"/>
          <w:szCs w:val="22"/>
        </w:rPr>
      </w:pPr>
    </w:p>
    <w:p w14:paraId="5A5A003B" w14:textId="77777777" w:rsidR="00F5370D" w:rsidRDefault="00F5370D" w:rsidP="002D1A4D">
      <w:pPr>
        <w:rPr>
          <w:rFonts w:ascii="Calibri Light" w:hAnsi="Calibri Light" w:cs="Calibri Light"/>
          <w:bCs/>
          <w:sz w:val="22"/>
          <w:szCs w:val="22"/>
        </w:rPr>
      </w:pPr>
      <w:r>
        <w:rPr>
          <w:rFonts w:ascii="Calibri Light" w:hAnsi="Calibri Light" w:cs="Calibri Light"/>
          <w:bCs/>
          <w:sz w:val="22"/>
          <w:szCs w:val="22"/>
        </w:rPr>
        <w:t>National interests come first</w:t>
      </w:r>
      <w:r w:rsidR="00EC765A">
        <w:rPr>
          <w:rFonts w:ascii="Calibri Light" w:hAnsi="Calibri Light" w:cs="Calibri Light"/>
          <w:bCs/>
          <w:sz w:val="22"/>
          <w:szCs w:val="22"/>
        </w:rPr>
        <w:t xml:space="preserve">. This is a challenge to managing the basin as a whole. There are lots of meetings, but perhaps not to the point of </w:t>
      </w:r>
      <w:r w:rsidR="00CC3D35">
        <w:rPr>
          <w:rFonts w:ascii="Calibri Light" w:hAnsi="Calibri Light" w:cs="Calibri Light"/>
          <w:bCs/>
          <w:sz w:val="22"/>
          <w:szCs w:val="22"/>
        </w:rPr>
        <w:t xml:space="preserve">respecting nor </w:t>
      </w:r>
      <w:r w:rsidR="00EC765A">
        <w:rPr>
          <w:rFonts w:ascii="Calibri Light" w:hAnsi="Calibri Light" w:cs="Calibri Light"/>
          <w:bCs/>
          <w:sz w:val="22"/>
          <w:szCs w:val="22"/>
        </w:rPr>
        <w:t>honouring obligations.</w:t>
      </w:r>
    </w:p>
    <w:p w14:paraId="49C7B611" w14:textId="77777777" w:rsidR="00EC765A" w:rsidRDefault="00EC765A" w:rsidP="002D1A4D">
      <w:pPr>
        <w:rPr>
          <w:rFonts w:ascii="Calibri Light" w:hAnsi="Calibri Light" w:cs="Calibri Light"/>
          <w:bCs/>
          <w:sz w:val="22"/>
          <w:szCs w:val="22"/>
        </w:rPr>
      </w:pPr>
    </w:p>
    <w:p w14:paraId="0DA093D4" w14:textId="77777777" w:rsidR="00EC765A" w:rsidRDefault="00EC765A" w:rsidP="002D1A4D">
      <w:pPr>
        <w:rPr>
          <w:rFonts w:ascii="Calibri Light" w:hAnsi="Calibri Light" w:cs="Calibri Light"/>
          <w:bCs/>
          <w:sz w:val="22"/>
          <w:szCs w:val="22"/>
        </w:rPr>
      </w:pPr>
      <w:r>
        <w:rPr>
          <w:rFonts w:ascii="Calibri Light" w:hAnsi="Calibri Light" w:cs="Calibri Light"/>
          <w:bCs/>
          <w:sz w:val="22"/>
          <w:szCs w:val="22"/>
        </w:rPr>
        <w:t>Data-sharing – the MRC struggles to get data from its member countries</w:t>
      </w:r>
      <w:r w:rsidR="00CC3D35">
        <w:rPr>
          <w:rFonts w:ascii="Calibri Light" w:hAnsi="Calibri Light" w:cs="Calibri Light"/>
          <w:bCs/>
          <w:sz w:val="22"/>
          <w:szCs w:val="22"/>
        </w:rPr>
        <w:t>, including Lancang flow data</w:t>
      </w:r>
      <w:r>
        <w:rPr>
          <w:rFonts w:ascii="Calibri Light" w:hAnsi="Calibri Light" w:cs="Calibri Light"/>
          <w:bCs/>
          <w:sz w:val="22"/>
          <w:szCs w:val="22"/>
        </w:rPr>
        <w:t xml:space="preserve">. There are lots of frameworks, but very few have any legally-binding aspects. Inclusion – of civil society and the private sector – is also a challenge. </w:t>
      </w:r>
    </w:p>
    <w:p w14:paraId="6453E3D6" w14:textId="77777777" w:rsidR="00EC765A" w:rsidRDefault="00EC765A" w:rsidP="002D1A4D">
      <w:pPr>
        <w:rPr>
          <w:rFonts w:ascii="Calibri Light" w:hAnsi="Calibri Light" w:cs="Calibri Light"/>
          <w:bCs/>
          <w:sz w:val="22"/>
          <w:szCs w:val="22"/>
        </w:rPr>
      </w:pPr>
    </w:p>
    <w:p w14:paraId="01586EF3" w14:textId="77777777" w:rsidR="00EC765A" w:rsidRDefault="00EC765A" w:rsidP="002D1A4D">
      <w:pPr>
        <w:rPr>
          <w:rFonts w:ascii="Calibri Light" w:hAnsi="Calibri Light" w:cs="Calibri Light"/>
          <w:bCs/>
          <w:sz w:val="22"/>
          <w:szCs w:val="22"/>
        </w:rPr>
      </w:pPr>
      <w:r>
        <w:rPr>
          <w:rFonts w:ascii="Calibri Light" w:hAnsi="Calibri Light" w:cs="Calibri Light"/>
          <w:bCs/>
          <w:sz w:val="22"/>
          <w:szCs w:val="22"/>
        </w:rPr>
        <w:t>Management of the river’s water is a challenge, and Mr Engler cites water quality, waste water disposal, pesticides and so on. While the latter is not such a problem at the moment, he thinks it will become a major problem. A new aspect is groundwater</w:t>
      </w:r>
      <w:r w:rsidR="00CC3D35">
        <w:rPr>
          <w:rFonts w:ascii="Calibri Light" w:hAnsi="Calibri Light" w:cs="Calibri Light"/>
          <w:bCs/>
          <w:sz w:val="22"/>
          <w:szCs w:val="22"/>
        </w:rPr>
        <w:t xml:space="preserve"> data, analysis and management</w:t>
      </w:r>
      <w:r>
        <w:rPr>
          <w:rFonts w:ascii="Calibri Light" w:hAnsi="Calibri Light" w:cs="Calibri Light"/>
          <w:bCs/>
          <w:sz w:val="22"/>
          <w:szCs w:val="22"/>
        </w:rPr>
        <w:t>. More research is needed on this.</w:t>
      </w:r>
    </w:p>
    <w:p w14:paraId="38A50A76" w14:textId="77777777" w:rsidR="00EC765A" w:rsidRDefault="00EC765A" w:rsidP="002D1A4D">
      <w:pPr>
        <w:rPr>
          <w:rFonts w:ascii="Calibri Light" w:hAnsi="Calibri Light" w:cs="Calibri Light"/>
          <w:bCs/>
          <w:sz w:val="22"/>
          <w:szCs w:val="22"/>
        </w:rPr>
      </w:pPr>
    </w:p>
    <w:p w14:paraId="2E8F34D3" w14:textId="77777777" w:rsidR="00EC765A" w:rsidRDefault="00EC765A" w:rsidP="002D1A4D">
      <w:pPr>
        <w:rPr>
          <w:rFonts w:ascii="Calibri Light" w:hAnsi="Calibri Light" w:cs="Calibri Light"/>
          <w:bCs/>
          <w:sz w:val="22"/>
          <w:szCs w:val="22"/>
        </w:rPr>
      </w:pPr>
      <w:r>
        <w:rPr>
          <w:rFonts w:ascii="Calibri Light" w:hAnsi="Calibri Light" w:cs="Calibri Light"/>
          <w:bCs/>
          <w:sz w:val="22"/>
          <w:szCs w:val="22"/>
        </w:rPr>
        <w:t xml:space="preserve">The Mekong’s tributaries have not been systematically monitored. Dams are also a challenge. Switzerland has been involved in dam safety, and has detected problems with maintenance, </w:t>
      </w:r>
      <w:r w:rsidR="00CC3D35">
        <w:rPr>
          <w:rFonts w:ascii="Calibri Light" w:hAnsi="Calibri Light" w:cs="Calibri Light"/>
          <w:bCs/>
          <w:sz w:val="22"/>
          <w:szCs w:val="22"/>
        </w:rPr>
        <w:t xml:space="preserve">reporting </w:t>
      </w:r>
      <w:r>
        <w:rPr>
          <w:rFonts w:ascii="Calibri Light" w:hAnsi="Calibri Light" w:cs="Calibri Light"/>
          <w:bCs/>
          <w:sz w:val="22"/>
          <w:szCs w:val="22"/>
        </w:rPr>
        <w:t xml:space="preserve">and monitoring of dam safety issues. There are no </w:t>
      </w:r>
      <w:r w:rsidR="00CC3D35">
        <w:rPr>
          <w:rFonts w:ascii="Calibri Light" w:hAnsi="Calibri Light" w:cs="Calibri Light"/>
          <w:bCs/>
          <w:sz w:val="22"/>
          <w:szCs w:val="22"/>
        </w:rPr>
        <w:t xml:space="preserve">systematic analysis of the findings and </w:t>
      </w:r>
      <w:r>
        <w:rPr>
          <w:rFonts w:ascii="Calibri Light" w:hAnsi="Calibri Light" w:cs="Calibri Light"/>
          <w:bCs/>
          <w:sz w:val="22"/>
          <w:szCs w:val="22"/>
        </w:rPr>
        <w:t>contingency plans for when a dam breaks</w:t>
      </w:r>
      <w:r w:rsidR="009F129E">
        <w:rPr>
          <w:rFonts w:ascii="Calibri Light" w:hAnsi="Calibri Light" w:cs="Calibri Light"/>
          <w:bCs/>
          <w:sz w:val="22"/>
          <w:szCs w:val="22"/>
        </w:rPr>
        <w:t>. This is a big problem in Laos, and the private sector needs to be more engaged and held to higher standards.</w:t>
      </w:r>
      <w:r w:rsidR="00CC3D35">
        <w:rPr>
          <w:rFonts w:ascii="Calibri Light" w:hAnsi="Calibri Light" w:cs="Calibri Light"/>
          <w:bCs/>
          <w:sz w:val="22"/>
          <w:szCs w:val="22"/>
        </w:rPr>
        <w:t xml:space="preserve"> The causes of the </w:t>
      </w:r>
      <w:r w:rsidR="005001C1">
        <w:rPr>
          <w:rFonts w:ascii="Calibri Light" w:hAnsi="Calibri Light" w:cs="Calibri Light"/>
          <w:bCs/>
          <w:sz w:val="22"/>
          <w:szCs w:val="22"/>
        </w:rPr>
        <w:t>lower Mekong</w:t>
      </w:r>
      <w:r w:rsidR="00CC3D35">
        <w:rPr>
          <w:rFonts w:ascii="Calibri Light" w:hAnsi="Calibri Light" w:cs="Calibri Light"/>
          <w:bCs/>
          <w:sz w:val="22"/>
          <w:szCs w:val="22"/>
        </w:rPr>
        <w:t xml:space="preserve"> low river levels remains </w:t>
      </w:r>
      <w:r w:rsidR="006915CE">
        <w:rPr>
          <w:rFonts w:ascii="Calibri Light" w:hAnsi="Calibri Light" w:cs="Calibri Light"/>
          <w:bCs/>
          <w:sz w:val="22"/>
          <w:szCs w:val="22"/>
        </w:rPr>
        <w:t>fr</w:t>
      </w:r>
      <w:r w:rsidR="00CC3D35">
        <w:rPr>
          <w:rFonts w:ascii="Calibri Light" w:hAnsi="Calibri Light" w:cs="Calibri Light"/>
          <w:bCs/>
          <w:sz w:val="22"/>
          <w:szCs w:val="22"/>
        </w:rPr>
        <w:t xml:space="preserve">unknown and uncertain. </w:t>
      </w:r>
    </w:p>
    <w:p w14:paraId="46EA4D6E" w14:textId="77777777" w:rsidR="009F129E" w:rsidRDefault="009F129E" w:rsidP="002D1A4D">
      <w:pPr>
        <w:rPr>
          <w:rFonts w:ascii="Calibri Light" w:hAnsi="Calibri Light" w:cs="Calibri Light"/>
          <w:bCs/>
          <w:sz w:val="22"/>
          <w:szCs w:val="22"/>
        </w:rPr>
      </w:pPr>
    </w:p>
    <w:p w14:paraId="25A95971" w14:textId="77777777" w:rsidR="009F129E" w:rsidRPr="00B37A4E" w:rsidRDefault="009F129E" w:rsidP="002D1A4D">
      <w:pPr>
        <w:rPr>
          <w:rFonts w:ascii="Calibri Light" w:hAnsi="Calibri Light" w:cs="Calibri Light"/>
          <w:sz w:val="22"/>
          <w:szCs w:val="22"/>
        </w:rPr>
      </w:pPr>
      <w:r>
        <w:rPr>
          <w:rFonts w:ascii="Calibri Light" w:hAnsi="Calibri Light" w:cs="Calibri Light"/>
          <w:bCs/>
          <w:sz w:val="22"/>
          <w:szCs w:val="22"/>
        </w:rPr>
        <w:t xml:space="preserve">Common standards across the countries are needed, </w:t>
      </w:r>
      <w:r w:rsidR="00866CE2">
        <w:rPr>
          <w:rFonts w:ascii="Calibri Light" w:hAnsi="Calibri Light" w:cs="Calibri Light"/>
          <w:bCs/>
          <w:sz w:val="22"/>
          <w:szCs w:val="22"/>
        </w:rPr>
        <w:t xml:space="preserve">including the private sector, </w:t>
      </w:r>
      <w:r>
        <w:rPr>
          <w:rFonts w:ascii="Calibri Light" w:hAnsi="Calibri Light" w:cs="Calibri Light"/>
          <w:bCs/>
          <w:sz w:val="22"/>
          <w:szCs w:val="22"/>
        </w:rPr>
        <w:t>and should be legally-binding. Mr. Engler also mentioned that there is no cross-border framework for managing navigation.</w:t>
      </w:r>
      <w:r w:rsidR="00866CE2">
        <w:rPr>
          <w:rFonts w:ascii="Calibri Light" w:hAnsi="Calibri Light" w:cs="Calibri Light"/>
          <w:bCs/>
          <w:sz w:val="22"/>
          <w:szCs w:val="22"/>
        </w:rPr>
        <w:t xml:space="preserve"> </w:t>
      </w:r>
    </w:p>
    <w:p w14:paraId="6CD90DC7" w14:textId="77777777" w:rsidR="009721F9" w:rsidRDefault="009721F9">
      <w:pPr>
        <w:rPr>
          <w:rFonts w:ascii="Calibri Light" w:hAnsi="Calibri Light" w:cs="Calibri Light"/>
          <w:sz w:val="22"/>
          <w:szCs w:val="22"/>
        </w:rPr>
      </w:pPr>
    </w:p>
    <w:p w14:paraId="5DF2814E" w14:textId="77777777" w:rsidR="00AB4674" w:rsidRPr="00E42384" w:rsidRDefault="00AB4674" w:rsidP="00AB4674">
      <w:pPr>
        <w:rPr>
          <w:rFonts w:ascii="Calibri Light" w:hAnsi="Calibri Light" w:cs="Calibri Light"/>
          <w:sz w:val="22"/>
          <w:szCs w:val="22"/>
        </w:rPr>
      </w:pPr>
      <w:r w:rsidRPr="00E42384">
        <w:rPr>
          <w:rFonts w:ascii="Calibri Light" w:hAnsi="Calibri Light" w:cs="Calibri Light"/>
          <w:b/>
          <w:sz w:val="22"/>
          <w:szCs w:val="22"/>
        </w:rPr>
        <w:t xml:space="preserve">Question 2: </w:t>
      </w:r>
      <w:r w:rsidRPr="00E42384">
        <w:rPr>
          <w:rFonts w:ascii="Calibri Light" w:hAnsi="Calibri Light" w:cs="Calibri Light"/>
          <w:b/>
          <w:bCs/>
          <w:sz w:val="22"/>
          <w:szCs w:val="22"/>
        </w:rPr>
        <w:t>What does regional cooperation mean to you? What are the opportunities for regional cooperation to support sustainable development in the Mekong- Lancang?</w:t>
      </w:r>
    </w:p>
    <w:p w14:paraId="3B576A79" w14:textId="77777777" w:rsidR="00AB4674" w:rsidRPr="00E42384" w:rsidRDefault="00AB4674">
      <w:pPr>
        <w:rPr>
          <w:rFonts w:ascii="Calibri Light" w:hAnsi="Calibri Light" w:cs="Calibri Light"/>
          <w:sz w:val="22"/>
          <w:szCs w:val="22"/>
        </w:rPr>
      </w:pPr>
    </w:p>
    <w:p w14:paraId="239C7555" w14:textId="77777777" w:rsidR="00C271C6" w:rsidRDefault="009F129E">
      <w:pPr>
        <w:rPr>
          <w:rFonts w:ascii="Calibri Light" w:hAnsi="Calibri Light" w:cs="Calibri Light"/>
          <w:sz w:val="22"/>
          <w:szCs w:val="22"/>
        </w:rPr>
      </w:pPr>
      <w:r>
        <w:rPr>
          <w:rFonts w:ascii="Calibri Light" w:hAnsi="Calibri Light" w:cs="Calibri Light"/>
          <w:sz w:val="22"/>
          <w:szCs w:val="22"/>
        </w:rPr>
        <w:t xml:space="preserve">The regional approach can address critical opportunities in a more neutral setting. For example, issues that cannot be addressed at national levels can be addressed in MRC or ASEAN settings. Difficult problems such as civil rights or </w:t>
      </w:r>
      <w:r w:rsidR="00866CE2">
        <w:rPr>
          <w:rFonts w:ascii="Calibri Light" w:hAnsi="Calibri Light" w:cs="Calibri Light"/>
          <w:sz w:val="22"/>
          <w:szCs w:val="22"/>
        </w:rPr>
        <w:t xml:space="preserve">community </w:t>
      </w:r>
      <w:r>
        <w:rPr>
          <w:rFonts w:ascii="Calibri Light" w:hAnsi="Calibri Light" w:cs="Calibri Light"/>
          <w:sz w:val="22"/>
          <w:szCs w:val="22"/>
        </w:rPr>
        <w:t>resettlement.</w:t>
      </w:r>
      <w:r w:rsidR="004429B1">
        <w:rPr>
          <w:rFonts w:ascii="Calibri Light" w:hAnsi="Calibri Light" w:cs="Calibri Light"/>
          <w:sz w:val="22"/>
          <w:szCs w:val="22"/>
        </w:rPr>
        <w:t xml:space="preserve"> This is because of peer pressure at these high levels. He had thought, however, that ASEAN would have more convening power than it does. The Mekong is a transboundary area – it is best managed, and treated, as such.</w:t>
      </w:r>
    </w:p>
    <w:p w14:paraId="444DFB65" w14:textId="77777777" w:rsidR="00866CE2" w:rsidRDefault="00866CE2">
      <w:pPr>
        <w:rPr>
          <w:rFonts w:ascii="Calibri Light" w:hAnsi="Calibri Light" w:cs="Calibri Light"/>
          <w:sz w:val="22"/>
          <w:szCs w:val="22"/>
        </w:rPr>
      </w:pPr>
    </w:p>
    <w:p w14:paraId="7EB23066" w14:textId="77777777" w:rsidR="009F129E" w:rsidRDefault="00866CE2">
      <w:pPr>
        <w:rPr>
          <w:rFonts w:ascii="Calibri Light" w:hAnsi="Calibri Light" w:cs="Calibri Light"/>
          <w:sz w:val="22"/>
          <w:szCs w:val="22"/>
        </w:rPr>
      </w:pPr>
      <w:r>
        <w:rPr>
          <w:rFonts w:ascii="Calibri Light" w:hAnsi="Calibri Light" w:cs="Calibri Light"/>
          <w:sz w:val="22"/>
          <w:szCs w:val="22"/>
        </w:rPr>
        <w:lastRenderedPageBreak/>
        <w:t xml:space="preserve">Working with different governments has identified a number of entry points and opportunities for DP cooperation, joint funding and support. </w:t>
      </w:r>
    </w:p>
    <w:p w14:paraId="14F7A9AD" w14:textId="77777777" w:rsidR="00866CE2" w:rsidRDefault="00866CE2">
      <w:pPr>
        <w:rPr>
          <w:rFonts w:ascii="Calibri Light" w:hAnsi="Calibri Light" w:cs="Calibri Light"/>
          <w:sz w:val="22"/>
          <w:szCs w:val="22"/>
        </w:rPr>
      </w:pPr>
    </w:p>
    <w:p w14:paraId="7C35059F" w14:textId="77777777" w:rsidR="00866CE2" w:rsidRDefault="00866CE2">
      <w:pPr>
        <w:rPr>
          <w:rFonts w:ascii="Calibri Light" w:hAnsi="Calibri Light" w:cs="Calibri Light"/>
          <w:sz w:val="22"/>
          <w:szCs w:val="22"/>
        </w:rPr>
      </w:pPr>
      <w:r>
        <w:rPr>
          <w:rFonts w:ascii="Calibri Light" w:hAnsi="Calibri Light" w:cs="Calibri Light"/>
          <w:bCs/>
          <w:sz w:val="22"/>
          <w:szCs w:val="22"/>
        </w:rPr>
        <w:t>Mr Engler mentioned HIV in s</w:t>
      </w:r>
      <w:r w:rsidR="005001C1">
        <w:rPr>
          <w:rFonts w:ascii="Calibri Light" w:hAnsi="Calibri Light" w:cs="Calibri Light"/>
          <w:bCs/>
          <w:sz w:val="22"/>
          <w:szCs w:val="22"/>
        </w:rPr>
        <w:t>outhern</w:t>
      </w:r>
      <w:r>
        <w:rPr>
          <w:rFonts w:ascii="Calibri Light" w:hAnsi="Calibri Light" w:cs="Calibri Light"/>
          <w:bCs/>
          <w:sz w:val="22"/>
          <w:szCs w:val="22"/>
        </w:rPr>
        <w:t xml:space="preserve"> Africa, where homosexuality and child marriage could not be discussed nationally but standards agreed in multi</w:t>
      </w:r>
      <w:r w:rsidR="005001C1">
        <w:rPr>
          <w:rFonts w:ascii="Calibri Light" w:hAnsi="Calibri Light" w:cs="Calibri Light"/>
          <w:bCs/>
          <w:sz w:val="22"/>
          <w:szCs w:val="22"/>
        </w:rPr>
        <w:t>-</w:t>
      </w:r>
      <w:r>
        <w:rPr>
          <w:rFonts w:ascii="Calibri Light" w:hAnsi="Calibri Light" w:cs="Calibri Light"/>
          <w:bCs/>
          <w:sz w:val="22"/>
          <w:szCs w:val="22"/>
        </w:rPr>
        <w:t>lateral fora. These standards then</w:t>
      </w:r>
      <w:r w:rsidR="00D80F6C">
        <w:rPr>
          <w:rFonts w:ascii="Calibri Light" w:hAnsi="Calibri Light" w:cs="Calibri Light"/>
          <w:bCs/>
          <w:sz w:val="22"/>
          <w:szCs w:val="22"/>
        </w:rPr>
        <w:t xml:space="preserve"> translate to national policy. This approach could apply to civil rights and resettlement in the Mekong. In the Mekong issues addressed nationally cannot be discussed multi-laterally. Peer pressure and reputation play an important role. </w:t>
      </w:r>
    </w:p>
    <w:p w14:paraId="1925924F" w14:textId="77777777" w:rsidR="00866CE2" w:rsidRPr="00143DDB" w:rsidRDefault="00866CE2">
      <w:pPr>
        <w:rPr>
          <w:rFonts w:ascii="Calibri Light" w:hAnsi="Calibri Light" w:cs="Calibri Light"/>
          <w:sz w:val="22"/>
          <w:szCs w:val="22"/>
        </w:rPr>
      </w:pPr>
    </w:p>
    <w:p w14:paraId="516AA9C1" w14:textId="77777777" w:rsidR="00C77295" w:rsidRPr="00E42384" w:rsidRDefault="00C77295" w:rsidP="00C77295">
      <w:pPr>
        <w:rPr>
          <w:rFonts w:ascii="Calibri Light" w:hAnsi="Calibri Light" w:cs="Calibri Light"/>
          <w:sz w:val="22"/>
          <w:szCs w:val="22"/>
        </w:rPr>
      </w:pPr>
      <w:r w:rsidRPr="00E42384">
        <w:rPr>
          <w:rFonts w:ascii="Calibri Light" w:hAnsi="Calibri Light" w:cs="Calibri Light"/>
          <w:b/>
          <w:sz w:val="22"/>
          <w:szCs w:val="22"/>
        </w:rPr>
        <w:t>Question 3:</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are there examples where some or all of the Mekong-Lancang countries have cooperated to yield a clear and positive trans-boundary river management outcome?</w:t>
      </w:r>
    </w:p>
    <w:p w14:paraId="03FF2EC7" w14:textId="77777777" w:rsidR="00C77295" w:rsidRPr="00E42384" w:rsidRDefault="00C77295">
      <w:pPr>
        <w:rPr>
          <w:rFonts w:ascii="Calibri Light" w:hAnsi="Calibri Light" w:cs="Calibri Light"/>
          <w:sz w:val="22"/>
          <w:szCs w:val="22"/>
        </w:rPr>
      </w:pPr>
    </w:p>
    <w:p w14:paraId="6FB23DB7" w14:textId="77777777" w:rsidR="00225840" w:rsidRDefault="004429B1" w:rsidP="008937A0">
      <w:pPr>
        <w:rPr>
          <w:rFonts w:ascii="Calibri Light" w:hAnsi="Calibri Light" w:cs="Calibri Light"/>
          <w:sz w:val="22"/>
          <w:szCs w:val="22"/>
        </w:rPr>
      </w:pPr>
      <w:r>
        <w:rPr>
          <w:rFonts w:ascii="Calibri Light" w:hAnsi="Calibri Light" w:cs="Calibri Light"/>
          <w:sz w:val="22"/>
          <w:szCs w:val="22"/>
        </w:rPr>
        <w:t>He identifies an MRC-China research project on mainstream flows</w:t>
      </w:r>
      <w:r w:rsidR="00D80F6C">
        <w:rPr>
          <w:rFonts w:ascii="Calibri Light" w:hAnsi="Calibri Light" w:cs="Calibri Light"/>
          <w:sz w:val="22"/>
          <w:szCs w:val="22"/>
        </w:rPr>
        <w:t>, partnering with IWMI</w:t>
      </w:r>
      <w:r>
        <w:rPr>
          <w:rFonts w:ascii="Calibri Light" w:hAnsi="Calibri Light" w:cs="Calibri Light"/>
          <w:sz w:val="22"/>
          <w:szCs w:val="22"/>
        </w:rPr>
        <w:t xml:space="preserve">. Research can be a good entry point – </w:t>
      </w:r>
      <w:r w:rsidR="00D80F6C">
        <w:rPr>
          <w:rFonts w:ascii="Calibri Light" w:hAnsi="Calibri Light" w:cs="Calibri Light"/>
          <w:sz w:val="22"/>
          <w:szCs w:val="22"/>
        </w:rPr>
        <w:t xml:space="preserve">floods and droughts for example </w:t>
      </w:r>
      <w:r>
        <w:rPr>
          <w:rFonts w:ascii="Calibri Light" w:hAnsi="Calibri Light" w:cs="Calibri Light"/>
          <w:sz w:val="22"/>
          <w:szCs w:val="22"/>
        </w:rPr>
        <w:t xml:space="preserve">have more of a ‘scientific flavour’ and are considered less contentious as a result. He mentions another research initiative </w:t>
      </w:r>
      <w:r w:rsidR="00D80F6C">
        <w:rPr>
          <w:rFonts w:ascii="Calibri Light" w:hAnsi="Calibri Light" w:cs="Calibri Light"/>
          <w:sz w:val="22"/>
          <w:szCs w:val="22"/>
        </w:rPr>
        <w:t xml:space="preserve">with IOM </w:t>
      </w:r>
      <w:r>
        <w:rPr>
          <w:rFonts w:ascii="Calibri Light" w:hAnsi="Calibri Light" w:cs="Calibri Light"/>
          <w:sz w:val="22"/>
          <w:szCs w:val="22"/>
        </w:rPr>
        <w:t>on migration, from which results are now emerging.</w:t>
      </w:r>
    </w:p>
    <w:p w14:paraId="23F682E1" w14:textId="77777777" w:rsidR="004429B1" w:rsidRDefault="004429B1" w:rsidP="008937A0">
      <w:pPr>
        <w:rPr>
          <w:rFonts w:ascii="Calibri Light" w:hAnsi="Calibri Light" w:cs="Calibri Light"/>
          <w:sz w:val="22"/>
          <w:szCs w:val="22"/>
        </w:rPr>
      </w:pPr>
    </w:p>
    <w:p w14:paraId="4307ACB5" w14:textId="77777777" w:rsidR="004429B1" w:rsidRDefault="004429B1" w:rsidP="008937A0">
      <w:pPr>
        <w:rPr>
          <w:rFonts w:ascii="Calibri Light" w:hAnsi="Calibri Light" w:cs="Calibri Light"/>
          <w:sz w:val="22"/>
          <w:szCs w:val="22"/>
        </w:rPr>
      </w:pPr>
      <w:r>
        <w:rPr>
          <w:rFonts w:ascii="Calibri Light" w:hAnsi="Calibri Light" w:cs="Calibri Light"/>
          <w:sz w:val="22"/>
          <w:szCs w:val="22"/>
        </w:rPr>
        <w:t>He confesses to not understanding regional reluctances to share data with their neighbours.</w:t>
      </w:r>
    </w:p>
    <w:p w14:paraId="187973B9" w14:textId="77777777" w:rsidR="004429B1" w:rsidRDefault="004429B1" w:rsidP="008937A0">
      <w:pPr>
        <w:rPr>
          <w:rFonts w:ascii="Calibri Light" w:hAnsi="Calibri Light" w:cs="Calibri Light"/>
          <w:b/>
          <w:sz w:val="22"/>
          <w:szCs w:val="22"/>
        </w:rPr>
      </w:pPr>
    </w:p>
    <w:p w14:paraId="06593D21" w14:textId="77777777"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t xml:space="preserve">Question 4: </w:t>
      </w:r>
      <w:r w:rsidRPr="00E42384">
        <w:rPr>
          <w:rFonts w:ascii="Calibri Light" w:hAnsi="Calibri Light" w:cs="Calibri Light"/>
          <w:b/>
          <w:bCs/>
          <w:sz w:val="22"/>
          <w:szCs w:val="22"/>
        </w:rPr>
        <w:t>What are the relative advantages/merits of the different mechanisms for cooperation, and do you see any opportunities for improvements?</w:t>
      </w:r>
    </w:p>
    <w:p w14:paraId="288AC1F4" w14:textId="77777777" w:rsidR="008937A0" w:rsidRPr="00E42384" w:rsidRDefault="008937A0">
      <w:pPr>
        <w:rPr>
          <w:rFonts w:ascii="Calibri Light" w:hAnsi="Calibri Light" w:cs="Calibri Light"/>
          <w:sz w:val="22"/>
          <w:szCs w:val="22"/>
        </w:rPr>
      </w:pPr>
    </w:p>
    <w:p w14:paraId="6E3F727F" w14:textId="77777777" w:rsidR="00225840" w:rsidRDefault="004429B1">
      <w:pPr>
        <w:rPr>
          <w:rFonts w:ascii="Calibri Light" w:hAnsi="Calibri Light" w:cs="Calibri Light"/>
          <w:sz w:val="22"/>
          <w:szCs w:val="22"/>
        </w:rPr>
      </w:pPr>
      <w:r>
        <w:rPr>
          <w:rFonts w:ascii="Calibri Light" w:hAnsi="Calibri Light" w:cs="Calibri Light"/>
          <w:sz w:val="22"/>
          <w:szCs w:val="22"/>
        </w:rPr>
        <w:t>Thailand and Vietnam are very active in the MRC. He feels that the current set-up is good, with a strong secretariat. They have quite clear strategic goals, and a two-year workplan. He feels that the MRC works well.</w:t>
      </w:r>
    </w:p>
    <w:p w14:paraId="13186F92" w14:textId="77777777" w:rsidR="004429B1" w:rsidRDefault="004429B1">
      <w:pPr>
        <w:rPr>
          <w:rFonts w:ascii="Calibri Light" w:hAnsi="Calibri Light" w:cs="Calibri Light"/>
          <w:sz w:val="22"/>
          <w:szCs w:val="22"/>
        </w:rPr>
      </w:pPr>
    </w:p>
    <w:p w14:paraId="2B7CEA37" w14:textId="77777777" w:rsidR="004429B1" w:rsidRDefault="004429B1">
      <w:pPr>
        <w:rPr>
          <w:rFonts w:ascii="Calibri Light" w:hAnsi="Calibri Light" w:cs="Calibri Light"/>
          <w:sz w:val="22"/>
          <w:szCs w:val="22"/>
        </w:rPr>
      </w:pPr>
      <w:r>
        <w:rPr>
          <w:rFonts w:ascii="Calibri Light" w:hAnsi="Calibri Light" w:cs="Calibri Light"/>
          <w:sz w:val="22"/>
          <w:szCs w:val="22"/>
        </w:rPr>
        <w:t>ASEAN, he comments, was not created to manage the Mekong</w:t>
      </w:r>
      <w:r w:rsidR="00D80F6C">
        <w:rPr>
          <w:rFonts w:ascii="Calibri Light" w:hAnsi="Calibri Light" w:cs="Calibri Light"/>
          <w:sz w:val="22"/>
          <w:szCs w:val="22"/>
        </w:rPr>
        <w:t>, and is focussed more on maritime disputes</w:t>
      </w:r>
      <w:r>
        <w:rPr>
          <w:rFonts w:ascii="Calibri Light" w:hAnsi="Calibri Light" w:cs="Calibri Light"/>
          <w:sz w:val="22"/>
          <w:szCs w:val="22"/>
        </w:rPr>
        <w:t xml:space="preserve">. </w:t>
      </w:r>
      <w:r w:rsidR="009E4C78">
        <w:rPr>
          <w:rFonts w:ascii="Calibri Light" w:hAnsi="Calibri Light" w:cs="Calibri Light"/>
          <w:sz w:val="22"/>
          <w:szCs w:val="22"/>
        </w:rPr>
        <w:t>The Mekong basin touches a lot of people, and should, as a consequence, have more strategic value.</w:t>
      </w:r>
    </w:p>
    <w:p w14:paraId="7231FFF7" w14:textId="77777777" w:rsidR="009E4C78" w:rsidRDefault="009E4C78">
      <w:pPr>
        <w:rPr>
          <w:rFonts w:ascii="Calibri Light" w:hAnsi="Calibri Light" w:cs="Calibri Light"/>
          <w:sz w:val="22"/>
          <w:szCs w:val="22"/>
        </w:rPr>
      </w:pPr>
    </w:p>
    <w:p w14:paraId="0335AB95" w14:textId="77777777" w:rsidR="009E4C78" w:rsidRDefault="009E4C78">
      <w:pPr>
        <w:rPr>
          <w:rFonts w:ascii="Calibri Light" w:hAnsi="Calibri Light" w:cs="Calibri Light"/>
          <w:sz w:val="22"/>
          <w:szCs w:val="22"/>
        </w:rPr>
      </w:pPr>
      <w:r>
        <w:rPr>
          <w:rFonts w:ascii="Calibri Light" w:hAnsi="Calibri Light" w:cs="Calibri Light"/>
          <w:sz w:val="22"/>
          <w:szCs w:val="22"/>
        </w:rPr>
        <w:t>There is very little data or information about the LMC</w:t>
      </w:r>
      <w:r w:rsidR="00D80F6C">
        <w:rPr>
          <w:rFonts w:ascii="Calibri Light" w:hAnsi="Calibri Light" w:cs="Calibri Light"/>
          <w:sz w:val="22"/>
          <w:szCs w:val="22"/>
        </w:rPr>
        <w:t xml:space="preserve"> and as </w:t>
      </w:r>
      <w:ins w:id="0" w:author="Klomjit Chandrapanya" w:date="2020-11-11T15:35:00Z">
        <w:r w:rsidR="00B8078F">
          <w:rPr>
            <w:rFonts w:ascii="Calibri Light" w:hAnsi="Calibri Light" w:cs="Calibri Light"/>
            <w:sz w:val="22"/>
            <w:szCs w:val="22"/>
          </w:rPr>
          <w:t xml:space="preserve">a </w:t>
        </w:r>
      </w:ins>
      <w:r w:rsidR="00D80F6C">
        <w:rPr>
          <w:rFonts w:ascii="Calibri Light" w:hAnsi="Calibri Light" w:cs="Calibri Light"/>
          <w:sz w:val="22"/>
          <w:szCs w:val="22"/>
        </w:rPr>
        <w:t>result difficult to understand intentions and strategies</w:t>
      </w:r>
      <w:r>
        <w:rPr>
          <w:rFonts w:ascii="Calibri Light" w:hAnsi="Calibri Light" w:cs="Calibri Light"/>
          <w:sz w:val="22"/>
          <w:szCs w:val="22"/>
        </w:rPr>
        <w:t xml:space="preserve">. It seems, Mr Engler says, </w:t>
      </w:r>
      <w:r w:rsidR="00D80F6C">
        <w:rPr>
          <w:rFonts w:ascii="Calibri Light" w:hAnsi="Calibri Light" w:cs="Calibri Light"/>
          <w:sz w:val="22"/>
          <w:szCs w:val="22"/>
        </w:rPr>
        <w:t xml:space="preserve">the LMC operates in </w:t>
      </w:r>
      <w:r>
        <w:rPr>
          <w:rFonts w:ascii="Calibri Light" w:hAnsi="Calibri Light" w:cs="Calibri Light"/>
          <w:sz w:val="22"/>
          <w:szCs w:val="22"/>
        </w:rPr>
        <w:t>parallel to the MRC. Switzerland, he says, encourages engagement between the MRC and LMC.</w:t>
      </w:r>
    </w:p>
    <w:p w14:paraId="3D04288E" w14:textId="77777777" w:rsidR="009E4C78" w:rsidRDefault="009E4C78">
      <w:pPr>
        <w:rPr>
          <w:rFonts w:ascii="Calibri Light" w:hAnsi="Calibri Light" w:cs="Calibri Light"/>
          <w:sz w:val="22"/>
          <w:szCs w:val="22"/>
        </w:rPr>
      </w:pPr>
    </w:p>
    <w:p w14:paraId="6394969E" w14:textId="77777777" w:rsidR="009E4C78" w:rsidRDefault="009E4C78">
      <w:pPr>
        <w:rPr>
          <w:rFonts w:ascii="Calibri Light" w:hAnsi="Calibri Light" w:cs="Calibri Light"/>
          <w:sz w:val="22"/>
          <w:szCs w:val="22"/>
        </w:rPr>
      </w:pPr>
      <w:r>
        <w:rPr>
          <w:rFonts w:ascii="Calibri Light" w:hAnsi="Calibri Light" w:cs="Calibri Light"/>
          <w:sz w:val="22"/>
          <w:szCs w:val="22"/>
        </w:rPr>
        <w:t xml:space="preserve">Mr Engler was uncertain of what improvements might be </w:t>
      </w:r>
      <w:commentRangeStart w:id="1"/>
      <w:r>
        <w:rPr>
          <w:rFonts w:ascii="Calibri Light" w:hAnsi="Calibri Light" w:cs="Calibri Light"/>
          <w:sz w:val="22"/>
          <w:szCs w:val="22"/>
        </w:rPr>
        <w:t>needed;</w:t>
      </w:r>
      <w:commentRangeEnd w:id="1"/>
      <w:r w:rsidR="00B8078F">
        <w:rPr>
          <w:rStyle w:val="CommentReference"/>
        </w:rPr>
        <w:commentReference w:id="1"/>
      </w:r>
      <w:r>
        <w:rPr>
          <w:rFonts w:ascii="Calibri Light" w:hAnsi="Calibri Light" w:cs="Calibri Light"/>
          <w:sz w:val="22"/>
          <w:szCs w:val="22"/>
        </w:rPr>
        <w:t xml:space="preserve"> suffice to say, it would require political will.</w:t>
      </w:r>
    </w:p>
    <w:p w14:paraId="566323BB" w14:textId="77777777" w:rsidR="00225840" w:rsidRPr="00E42384" w:rsidRDefault="00225840">
      <w:pPr>
        <w:rPr>
          <w:rFonts w:ascii="Calibri Light" w:hAnsi="Calibri Light" w:cs="Calibri Light"/>
          <w:sz w:val="22"/>
          <w:szCs w:val="22"/>
        </w:rPr>
      </w:pPr>
    </w:p>
    <w:p w14:paraId="345EB233" w14:textId="77777777"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t>Question 5:</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when cooperation occurs between Lancang-Mekong countries, what indicates its success? How do you know if cooperation is successful?</w:t>
      </w:r>
    </w:p>
    <w:p w14:paraId="2FE70C45" w14:textId="77777777" w:rsidR="008937A0" w:rsidRDefault="008937A0">
      <w:pPr>
        <w:rPr>
          <w:rFonts w:ascii="Calibri Light" w:hAnsi="Calibri Light" w:cs="Calibri Light"/>
          <w:sz w:val="22"/>
          <w:szCs w:val="22"/>
        </w:rPr>
      </w:pPr>
    </w:p>
    <w:p w14:paraId="4DCE8051" w14:textId="77777777" w:rsidR="00A0518B" w:rsidRDefault="009E4C78">
      <w:pPr>
        <w:rPr>
          <w:rFonts w:ascii="Calibri Light" w:hAnsi="Calibri Light" w:cs="Calibri Light"/>
          <w:sz w:val="22"/>
          <w:szCs w:val="22"/>
        </w:rPr>
      </w:pPr>
      <w:r>
        <w:rPr>
          <w:rFonts w:ascii="Calibri Light" w:hAnsi="Calibri Light" w:cs="Calibri Light"/>
          <w:sz w:val="22"/>
          <w:szCs w:val="22"/>
        </w:rPr>
        <w:t>Measurable facts – such as fish, sediments, etc. If this is the case, then cooperation is easy. It would be a success if data were available, and trends within it positive.</w:t>
      </w:r>
    </w:p>
    <w:p w14:paraId="061D87AF" w14:textId="77777777" w:rsidR="009E4C78" w:rsidRDefault="009E4C78">
      <w:pPr>
        <w:rPr>
          <w:rFonts w:ascii="Calibri Light" w:hAnsi="Calibri Light" w:cs="Calibri Light"/>
          <w:sz w:val="22"/>
          <w:szCs w:val="22"/>
        </w:rPr>
      </w:pPr>
    </w:p>
    <w:p w14:paraId="35EAF966" w14:textId="77777777" w:rsidR="009E4C78" w:rsidRDefault="009E4C78">
      <w:pPr>
        <w:rPr>
          <w:rFonts w:ascii="Calibri Light" w:hAnsi="Calibri Light" w:cs="Calibri Light"/>
          <w:sz w:val="22"/>
          <w:szCs w:val="22"/>
        </w:rPr>
      </w:pPr>
      <w:r>
        <w:rPr>
          <w:rFonts w:ascii="Calibri Light" w:hAnsi="Calibri Light" w:cs="Calibri Light"/>
          <w:sz w:val="22"/>
          <w:szCs w:val="22"/>
        </w:rPr>
        <w:t>If the MRC countries agree to minimum standards, and one country ‘blocks’</w:t>
      </w:r>
      <w:r w:rsidR="00510C24">
        <w:rPr>
          <w:rFonts w:ascii="Calibri Light" w:hAnsi="Calibri Light" w:cs="Calibri Light"/>
          <w:sz w:val="22"/>
          <w:szCs w:val="22"/>
        </w:rPr>
        <w:t xml:space="preserve"> thi</w:t>
      </w:r>
      <w:r>
        <w:rPr>
          <w:rFonts w:ascii="Calibri Light" w:hAnsi="Calibri Light" w:cs="Calibri Light"/>
          <w:sz w:val="22"/>
          <w:szCs w:val="22"/>
        </w:rPr>
        <w:t xml:space="preserve">s, then this cannot be a success. </w:t>
      </w:r>
      <w:r w:rsidR="00D80F6C">
        <w:rPr>
          <w:rFonts w:ascii="Calibri Light" w:hAnsi="Calibri Light" w:cs="Calibri Light"/>
          <w:sz w:val="22"/>
          <w:szCs w:val="22"/>
        </w:rPr>
        <w:t xml:space="preserve">All countries need to agree and implement min standards. </w:t>
      </w:r>
      <w:r w:rsidR="00510C24">
        <w:rPr>
          <w:rFonts w:ascii="Calibri Light" w:hAnsi="Calibri Light" w:cs="Calibri Light"/>
          <w:sz w:val="22"/>
          <w:szCs w:val="22"/>
        </w:rPr>
        <w:t>He wants to see high-level agreements acted upon at the country level. He thinks that it is good to have hydropower scrutinised by the countries through the PNPCA process, but it does have to be more than just a box-ticking exercise.</w:t>
      </w:r>
      <w:r w:rsidR="00D80F6C">
        <w:rPr>
          <w:rFonts w:ascii="Calibri Light" w:hAnsi="Calibri Light" w:cs="Calibri Light"/>
          <w:sz w:val="22"/>
          <w:szCs w:val="22"/>
        </w:rPr>
        <w:t xml:space="preserve"> Civil society needs a more active involvement in the </w:t>
      </w:r>
      <w:r w:rsidR="005B4C2C">
        <w:rPr>
          <w:rFonts w:ascii="Calibri Light" w:hAnsi="Calibri Light" w:cs="Calibri Light"/>
          <w:sz w:val="22"/>
          <w:szCs w:val="22"/>
        </w:rPr>
        <w:t xml:space="preserve">PNPCA. </w:t>
      </w:r>
    </w:p>
    <w:p w14:paraId="126E9A12" w14:textId="77777777" w:rsidR="009A2241" w:rsidRPr="00E42384" w:rsidRDefault="009A2241">
      <w:pPr>
        <w:rPr>
          <w:rFonts w:ascii="Calibri Light" w:hAnsi="Calibri Light" w:cs="Calibri Light"/>
          <w:sz w:val="22"/>
          <w:szCs w:val="22"/>
        </w:rPr>
      </w:pPr>
    </w:p>
    <w:p w14:paraId="38195A1D"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6:</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for what types of Lancang-Mekong problems has cooperation been most effective?</w:t>
      </w:r>
    </w:p>
    <w:p w14:paraId="3FA2DF81" w14:textId="77777777" w:rsidR="00BB08F2" w:rsidRPr="00E42384" w:rsidRDefault="00BB08F2">
      <w:pPr>
        <w:rPr>
          <w:rFonts w:ascii="Calibri Light" w:hAnsi="Calibri Light" w:cs="Calibri Light"/>
          <w:sz w:val="22"/>
          <w:szCs w:val="22"/>
        </w:rPr>
      </w:pPr>
    </w:p>
    <w:p w14:paraId="666530F3" w14:textId="77777777" w:rsidR="00FA3DCC" w:rsidRDefault="00510C24">
      <w:pPr>
        <w:rPr>
          <w:rFonts w:ascii="Calibri Light" w:hAnsi="Calibri Light" w:cs="Calibri Light"/>
          <w:sz w:val="22"/>
          <w:szCs w:val="22"/>
        </w:rPr>
      </w:pPr>
      <w:r>
        <w:rPr>
          <w:rFonts w:ascii="Calibri Light" w:hAnsi="Calibri Light" w:cs="Calibri Light"/>
          <w:sz w:val="22"/>
          <w:szCs w:val="22"/>
        </w:rPr>
        <w:t>Low water and flooding are where cooperation seems to have worked best. The next challenge will be cascade dam management.</w:t>
      </w:r>
    </w:p>
    <w:p w14:paraId="5313D95B" w14:textId="77777777" w:rsidR="00687C86" w:rsidRPr="00E42384" w:rsidRDefault="00687C86">
      <w:pPr>
        <w:rPr>
          <w:rFonts w:ascii="Calibri Light" w:hAnsi="Calibri Light" w:cs="Calibri Light"/>
          <w:sz w:val="22"/>
          <w:szCs w:val="22"/>
        </w:rPr>
      </w:pPr>
    </w:p>
    <w:p w14:paraId="3B86544C"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7:</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view, which factors prevent cooperation? And which factors enable it?</w:t>
      </w:r>
    </w:p>
    <w:p w14:paraId="2B5CB217" w14:textId="77777777" w:rsidR="00552832" w:rsidRDefault="00552832">
      <w:pPr>
        <w:rPr>
          <w:rFonts w:ascii="Calibri Light" w:hAnsi="Calibri Light" w:cs="Calibri Light"/>
          <w:sz w:val="22"/>
          <w:szCs w:val="22"/>
        </w:rPr>
      </w:pPr>
    </w:p>
    <w:p w14:paraId="1E28E4F7" w14:textId="7B85AA0F" w:rsidR="00687C86" w:rsidRDefault="00510C24">
      <w:pPr>
        <w:rPr>
          <w:rFonts w:ascii="Calibri Light" w:hAnsi="Calibri Light" w:cs="Calibri Light"/>
          <w:sz w:val="22"/>
          <w:szCs w:val="22"/>
        </w:rPr>
      </w:pPr>
      <w:r>
        <w:rPr>
          <w:rFonts w:ascii="Calibri Light" w:hAnsi="Calibri Light" w:cs="Calibri Light"/>
          <w:sz w:val="22"/>
          <w:szCs w:val="22"/>
        </w:rPr>
        <w:t xml:space="preserve">The first one is national interest. Also, there is not enough transparency. He references </w:t>
      </w:r>
      <w:r w:rsidR="005B4C2C">
        <w:rPr>
          <w:rFonts w:ascii="Calibri Light" w:hAnsi="Calibri Light" w:cs="Calibri Light"/>
          <w:sz w:val="22"/>
          <w:szCs w:val="22"/>
        </w:rPr>
        <w:t>to</w:t>
      </w:r>
      <w:ins w:id="2" w:author="Klomjit Chandrapanya" w:date="2020-11-11T15:42:00Z">
        <w:r w:rsidR="00FF305C">
          <w:rPr>
            <w:rFonts w:ascii="Calibri Light" w:hAnsi="Calibri Light" w:cs="Calibri Light"/>
            <w:sz w:val="22"/>
            <w:szCs w:val="22"/>
          </w:rPr>
          <w:t>o</w:t>
        </w:r>
      </w:ins>
      <w:r w:rsidR="005B4C2C">
        <w:rPr>
          <w:rFonts w:ascii="Calibri Light" w:hAnsi="Calibri Light" w:cs="Calibri Light"/>
          <w:sz w:val="22"/>
          <w:szCs w:val="22"/>
        </w:rPr>
        <w:t xml:space="preserve"> secretive </w:t>
      </w:r>
      <w:r>
        <w:rPr>
          <w:rFonts w:ascii="Calibri Light" w:hAnsi="Calibri Light" w:cs="Calibri Light"/>
          <w:sz w:val="22"/>
          <w:szCs w:val="22"/>
        </w:rPr>
        <w:t>Concession Agreements (CAs). Sometimes, not even national ministries know what is in them. Also, groups within the nations are a challenge, by which he means investor groups</w:t>
      </w:r>
      <w:r w:rsidR="005B4C2C">
        <w:rPr>
          <w:rFonts w:ascii="Calibri Light" w:hAnsi="Calibri Light" w:cs="Calibri Light"/>
          <w:sz w:val="22"/>
          <w:szCs w:val="22"/>
        </w:rPr>
        <w:t xml:space="preserve"> and</w:t>
      </w:r>
      <w:r>
        <w:rPr>
          <w:rFonts w:ascii="Calibri Light" w:hAnsi="Calibri Light" w:cs="Calibri Light"/>
          <w:sz w:val="22"/>
          <w:szCs w:val="22"/>
        </w:rPr>
        <w:t xml:space="preserve"> rent-seekers. These could be </w:t>
      </w:r>
      <w:r w:rsidR="005B4C2C">
        <w:rPr>
          <w:rFonts w:ascii="Calibri Light" w:hAnsi="Calibri Light" w:cs="Calibri Light"/>
          <w:sz w:val="22"/>
          <w:szCs w:val="22"/>
        </w:rPr>
        <w:t xml:space="preserve">foreign </w:t>
      </w:r>
      <w:r>
        <w:rPr>
          <w:rFonts w:ascii="Calibri Light" w:hAnsi="Calibri Light" w:cs="Calibri Light"/>
          <w:sz w:val="22"/>
          <w:szCs w:val="22"/>
        </w:rPr>
        <w:t xml:space="preserve">or provincial groups, or ‘the families’ – through which </w:t>
      </w:r>
      <w:r w:rsidR="00011EDB">
        <w:rPr>
          <w:rFonts w:ascii="Calibri Light" w:hAnsi="Calibri Light" w:cs="Calibri Light"/>
          <w:sz w:val="22"/>
          <w:szCs w:val="22"/>
        </w:rPr>
        <w:t xml:space="preserve">mining, land </w:t>
      </w:r>
      <w:r w:rsidR="005B4C2C">
        <w:rPr>
          <w:rFonts w:ascii="Calibri Light" w:hAnsi="Calibri Light" w:cs="Calibri Light"/>
          <w:sz w:val="22"/>
          <w:szCs w:val="22"/>
        </w:rPr>
        <w:t xml:space="preserve">and forestry </w:t>
      </w:r>
      <w:r w:rsidR="00011EDB">
        <w:rPr>
          <w:rFonts w:ascii="Calibri Light" w:hAnsi="Calibri Light" w:cs="Calibri Light"/>
          <w:sz w:val="22"/>
          <w:szCs w:val="22"/>
        </w:rPr>
        <w:t>concessions</w:t>
      </w:r>
      <w:r w:rsidR="005B4C2C">
        <w:rPr>
          <w:rFonts w:ascii="Calibri Light" w:hAnsi="Calibri Light" w:cs="Calibri Light"/>
          <w:sz w:val="22"/>
          <w:szCs w:val="22"/>
        </w:rPr>
        <w:t xml:space="preserve">, </w:t>
      </w:r>
      <w:r w:rsidR="00011EDB">
        <w:rPr>
          <w:rFonts w:ascii="Calibri Light" w:hAnsi="Calibri Light" w:cs="Calibri Light"/>
          <w:sz w:val="22"/>
          <w:szCs w:val="22"/>
        </w:rPr>
        <w:t xml:space="preserve">etc. happen. Who gets what for what and why? </w:t>
      </w:r>
      <w:r w:rsidR="005B4C2C">
        <w:rPr>
          <w:rFonts w:ascii="Calibri Light" w:hAnsi="Calibri Light" w:cs="Calibri Light"/>
          <w:sz w:val="22"/>
          <w:szCs w:val="22"/>
        </w:rPr>
        <w:t>This is amplified at</w:t>
      </w:r>
      <w:r w:rsidR="00011EDB">
        <w:rPr>
          <w:rFonts w:ascii="Calibri Light" w:hAnsi="Calibri Light" w:cs="Calibri Light"/>
          <w:sz w:val="22"/>
          <w:szCs w:val="22"/>
        </w:rPr>
        <w:t xml:space="preserve"> the regional level. Related to transparency, he mentions that Laos declined to share the results of the dam safety review with any of the other MRC member countries.</w:t>
      </w:r>
    </w:p>
    <w:p w14:paraId="21E48B95" w14:textId="77777777" w:rsidR="00011EDB" w:rsidRDefault="00011EDB">
      <w:pPr>
        <w:rPr>
          <w:rFonts w:ascii="Calibri Light" w:hAnsi="Calibri Light" w:cs="Calibri Light"/>
          <w:sz w:val="22"/>
          <w:szCs w:val="22"/>
        </w:rPr>
      </w:pPr>
    </w:p>
    <w:p w14:paraId="57CBA147" w14:textId="77777777" w:rsidR="00011EDB" w:rsidRDefault="00011EDB">
      <w:pPr>
        <w:rPr>
          <w:rFonts w:ascii="Calibri Light" w:hAnsi="Calibri Light" w:cs="Calibri Light"/>
          <w:sz w:val="22"/>
          <w:szCs w:val="22"/>
        </w:rPr>
      </w:pPr>
      <w:r>
        <w:rPr>
          <w:rFonts w:ascii="Calibri Light" w:hAnsi="Calibri Light" w:cs="Calibri Light"/>
          <w:sz w:val="22"/>
          <w:szCs w:val="22"/>
        </w:rPr>
        <w:t xml:space="preserve">The inclusion of stakeholders at all levels – down to the community level - would be an </w:t>
      </w:r>
      <w:commentRangeStart w:id="3"/>
      <w:r>
        <w:rPr>
          <w:rFonts w:ascii="Calibri Light" w:hAnsi="Calibri Light" w:cs="Calibri Light"/>
          <w:sz w:val="22"/>
          <w:szCs w:val="22"/>
        </w:rPr>
        <w:t>enabler.</w:t>
      </w:r>
      <w:commentRangeEnd w:id="3"/>
      <w:r w:rsidR="00C81A53">
        <w:rPr>
          <w:rStyle w:val="CommentReference"/>
        </w:rPr>
        <w:commentReference w:id="3"/>
      </w:r>
    </w:p>
    <w:p w14:paraId="39F70BF1" w14:textId="77777777" w:rsidR="00011EDB" w:rsidRPr="00E42384" w:rsidRDefault="00011EDB">
      <w:pPr>
        <w:rPr>
          <w:rFonts w:ascii="Calibri Light" w:hAnsi="Calibri Light" w:cs="Calibri Light"/>
          <w:sz w:val="22"/>
          <w:szCs w:val="22"/>
        </w:rPr>
      </w:pPr>
    </w:p>
    <w:p w14:paraId="5591ECA6"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8:</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when Lancang-Mekong countries cooperate for sustainable development of the basin, who are the most influential actors?</w:t>
      </w:r>
    </w:p>
    <w:p w14:paraId="5A307CD0" w14:textId="77777777" w:rsidR="00BB08F2" w:rsidRPr="00E42384" w:rsidRDefault="00BB08F2">
      <w:pPr>
        <w:rPr>
          <w:rFonts w:ascii="Calibri Light" w:hAnsi="Calibri Light" w:cs="Calibri Light"/>
          <w:sz w:val="22"/>
          <w:szCs w:val="22"/>
        </w:rPr>
      </w:pPr>
    </w:p>
    <w:p w14:paraId="11310F9B" w14:textId="77777777" w:rsidR="009D19B3" w:rsidRDefault="00011EDB">
      <w:pPr>
        <w:rPr>
          <w:rFonts w:ascii="Calibri Light" w:hAnsi="Calibri Light" w:cs="Calibri Light"/>
          <w:sz w:val="22"/>
          <w:szCs w:val="22"/>
        </w:rPr>
      </w:pPr>
      <w:r>
        <w:rPr>
          <w:rFonts w:ascii="Calibri Light" w:hAnsi="Calibri Light" w:cs="Calibri Light"/>
          <w:sz w:val="22"/>
          <w:szCs w:val="22"/>
        </w:rPr>
        <w:t xml:space="preserve">The political levels – the higher the </w:t>
      </w:r>
      <w:r w:rsidR="005B4C2C">
        <w:rPr>
          <w:rFonts w:ascii="Calibri Light" w:hAnsi="Calibri Light" w:cs="Calibri Light"/>
          <w:sz w:val="22"/>
          <w:szCs w:val="22"/>
        </w:rPr>
        <w:t>more influence</w:t>
      </w:r>
      <w:r>
        <w:rPr>
          <w:rFonts w:ascii="Calibri Light" w:hAnsi="Calibri Light" w:cs="Calibri Light"/>
          <w:sz w:val="22"/>
          <w:szCs w:val="22"/>
        </w:rPr>
        <w:t xml:space="preserve">, within the government and the party. The second </w:t>
      </w:r>
      <w:r w:rsidR="005B4C2C">
        <w:rPr>
          <w:rFonts w:ascii="Calibri Light" w:hAnsi="Calibri Light" w:cs="Calibri Light"/>
          <w:sz w:val="22"/>
          <w:szCs w:val="22"/>
        </w:rPr>
        <w:t xml:space="preserve">influence </w:t>
      </w:r>
      <w:r>
        <w:rPr>
          <w:rFonts w:ascii="Calibri Light" w:hAnsi="Calibri Light" w:cs="Calibri Light"/>
          <w:sz w:val="22"/>
          <w:szCs w:val="22"/>
        </w:rPr>
        <w:t>group are those with both a foot in government, and another in investment – such as the families or consortia. They can influence national cooperation with other states.</w:t>
      </w:r>
    </w:p>
    <w:p w14:paraId="22307132" w14:textId="77777777" w:rsidR="00011EDB" w:rsidRDefault="00011EDB">
      <w:pPr>
        <w:rPr>
          <w:rFonts w:ascii="Calibri Light" w:hAnsi="Calibri Light" w:cs="Calibri Light"/>
          <w:sz w:val="22"/>
          <w:szCs w:val="22"/>
        </w:rPr>
      </w:pPr>
    </w:p>
    <w:p w14:paraId="3773545F" w14:textId="77777777" w:rsidR="00011EDB" w:rsidRDefault="00011EDB">
      <w:pPr>
        <w:rPr>
          <w:rFonts w:ascii="Calibri Light" w:hAnsi="Calibri Light" w:cs="Calibri Light"/>
          <w:sz w:val="22"/>
          <w:szCs w:val="22"/>
        </w:rPr>
      </w:pPr>
      <w:r>
        <w:rPr>
          <w:rFonts w:ascii="Calibri Light" w:hAnsi="Calibri Light" w:cs="Calibri Light"/>
          <w:sz w:val="22"/>
          <w:szCs w:val="22"/>
        </w:rPr>
        <w:t>If we are looking at cooperation for sustainable development, then the INGOs are another actor. He mentions how Oxfam ‘gave voice to local groups at the MRC’.</w:t>
      </w:r>
    </w:p>
    <w:p w14:paraId="5E7885BE" w14:textId="77777777" w:rsidR="00937473" w:rsidRDefault="00937473">
      <w:pPr>
        <w:rPr>
          <w:rFonts w:ascii="Calibri Light" w:hAnsi="Calibri Light" w:cs="Calibri Light"/>
          <w:sz w:val="22"/>
          <w:szCs w:val="22"/>
        </w:rPr>
      </w:pPr>
    </w:p>
    <w:p w14:paraId="50AFC3EE" w14:textId="77777777" w:rsidR="00937473" w:rsidRDefault="00937473">
      <w:pPr>
        <w:rPr>
          <w:rFonts w:ascii="Calibri Light" w:hAnsi="Calibri Light" w:cs="Calibri Light"/>
          <w:sz w:val="22"/>
          <w:szCs w:val="22"/>
        </w:rPr>
      </w:pPr>
      <w:r>
        <w:rPr>
          <w:rFonts w:ascii="Calibri Light" w:hAnsi="Calibri Light" w:cs="Calibri Light"/>
          <w:sz w:val="22"/>
          <w:szCs w:val="22"/>
        </w:rPr>
        <w:t xml:space="preserve">But the biggest influencer is China. The LMC emerged from China, and it has its own path. Thailand, he says, is the second biggest influencer in the region. Laos </w:t>
      </w:r>
      <w:r w:rsidR="005B4C2C">
        <w:rPr>
          <w:rFonts w:ascii="Calibri Light" w:hAnsi="Calibri Light" w:cs="Calibri Light"/>
          <w:sz w:val="22"/>
          <w:szCs w:val="22"/>
        </w:rPr>
        <w:t>followed</w:t>
      </w:r>
      <w:r>
        <w:rPr>
          <w:rFonts w:ascii="Calibri Light" w:hAnsi="Calibri Light" w:cs="Calibri Light"/>
          <w:sz w:val="22"/>
          <w:szCs w:val="22"/>
        </w:rPr>
        <w:t xml:space="preserve"> exactly Thailand’s response to COVID. Currently, Thailand has the chair of the MRC Joint Committee. They know what they want</w:t>
      </w:r>
      <w:r w:rsidR="005B4C2C">
        <w:rPr>
          <w:rFonts w:ascii="Calibri Light" w:hAnsi="Calibri Light" w:cs="Calibri Light"/>
          <w:sz w:val="22"/>
          <w:szCs w:val="22"/>
        </w:rPr>
        <w:t xml:space="preserve"> and how to achieve those objectives</w:t>
      </w:r>
      <w:r>
        <w:rPr>
          <w:rFonts w:ascii="Calibri Light" w:hAnsi="Calibri Light" w:cs="Calibri Light"/>
          <w:sz w:val="22"/>
          <w:szCs w:val="22"/>
        </w:rPr>
        <w:t>.</w:t>
      </w:r>
    </w:p>
    <w:p w14:paraId="01FC6F9C" w14:textId="77777777" w:rsidR="005001C1" w:rsidRDefault="005001C1">
      <w:pPr>
        <w:rPr>
          <w:rFonts w:ascii="Calibri Light" w:hAnsi="Calibri Light" w:cs="Calibri Light"/>
          <w:bCs/>
          <w:sz w:val="22"/>
          <w:szCs w:val="22"/>
        </w:rPr>
      </w:pPr>
    </w:p>
    <w:p w14:paraId="4C526799" w14:textId="77777777" w:rsidR="005B4C2C" w:rsidRDefault="005B4C2C">
      <w:pPr>
        <w:rPr>
          <w:rFonts w:ascii="Calibri Light" w:hAnsi="Calibri Light" w:cs="Calibri Light"/>
          <w:sz w:val="22"/>
          <w:szCs w:val="22"/>
        </w:rPr>
      </w:pPr>
      <w:r>
        <w:rPr>
          <w:rFonts w:ascii="Calibri Light" w:hAnsi="Calibri Light" w:cs="Calibri Light"/>
          <w:bCs/>
          <w:sz w:val="22"/>
          <w:szCs w:val="22"/>
        </w:rPr>
        <w:t xml:space="preserve">Mr Engler was unclear how DPs could strengthen cooperation. </w:t>
      </w:r>
    </w:p>
    <w:p w14:paraId="105D2DB5" w14:textId="77777777" w:rsidR="009D19B3" w:rsidRPr="00E42384" w:rsidRDefault="009D19B3">
      <w:pPr>
        <w:rPr>
          <w:rFonts w:ascii="Calibri Light" w:hAnsi="Calibri Light" w:cs="Calibri Light"/>
          <w:sz w:val="22"/>
          <w:szCs w:val="22"/>
        </w:rPr>
      </w:pPr>
    </w:p>
    <w:p w14:paraId="61AF2A0E" w14:textId="77777777" w:rsidR="00F26276" w:rsidRPr="00E42384" w:rsidRDefault="00F26276" w:rsidP="00F26276">
      <w:pPr>
        <w:rPr>
          <w:rFonts w:ascii="Calibri Light" w:hAnsi="Calibri Light" w:cs="Calibri Light"/>
          <w:sz w:val="22"/>
          <w:szCs w:val="22"/>
        </w:rPr>
      </w:pPr>
      <w:r w:rsidRPr="00E42384">
        <w:rPr>
          <w:rFonts w:ascii="Calibri Light" w:hAnsi="Calibri Light" w:cs="Calibri Light"/>
          <w:b/>
          <w:sz w:val="22"/>
          <w:szCs w:val="22"/>
        </w:rPr>
        <w:t>Question 9:</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how can governments balance natural resources sustainability with economic development goals?</w:t>
      </w:r>
    </w:p>
    <w:p w14:paraId="17ED48DC" w14:textId="77777777" w:rsidR="00F26276" w:rsidRPr="00E42384" w:rsidRDefault="00F26276">
      <w:pPr>
        <w:rPr>
          <w:rFonts w:ascii="Calibri Light" w:hAnsi="Calibri Light" w:cs="Calibri Light"/>
          <w:sz w:val="22"/>
          <w:szCs w:val="22"/>
        </w:rPr>
      </w:pPr>
    </w:p>
    <w:p w14:paraId="0510D75F" w14:textId="77777777" w:rsidR="009D19B3" w:rsidRDefault="00937473">
      <w:pPr>
        <w:rPr>
          <w:rFonts w:ascii="Calibri Light" w:hAnsi="Calibri Light" w:cs="Calibri Light"/>
          <w:sz w:val="22"/>
          <w:szCs w:val="22"/>
        </w:rPr>
      </w:pPr>
      <w:r>
        <w:rPr>
          <w:rFonts w:ascii="Calibri Light" w:hAnsi="Calibri Light" w:cs="Calibri Light"/>
          <w:sz w:val="22"/>
          <w:szCs w:val="22"/>
        </w:rPr>
        <w:t>You can only sustain economic development if you sustain your natural resources. The whole green economy approach has merit. Because of is large biodiversity, water and forest resources, Laos has a unique opportunity in this respect.</w:t>
      </w:r>
    </w:p>
    <w:p w14:paraId="72231ADF" w14:textId="77777777" w:rsidR="00937473" w:rsidRDefault="00937473">
      <w:pPr>
        <w:rPr>
          <w:rFonts w:ascii="Calibri Light" w:hAnsi="Calibri Light" w:cs="Calibri Light"/>
          <w:sz w:val="22"/>
          <w:szCs w:val="22"/>
        </w:rPr>
      </w:pPr>
    </w:p>
    <w:sectPr w:rsidR="00937473"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lomjit Chandrapanya" w:date="2020-11-11T15:35:00Z" w:initials="KC">
    <w:p w14:paraId="4887A77D" w14:textId="77777777" w:rsidR="00B8078F" w:rsidRDefault="00B8078F">
      <w:pPr>
        <w:pStyle w:val="CommentText"/>
      </w:pPr>
      <w:r>
        <w:rPr>
          <w:rStyle w:val="CommentReference"/>
        </w:rPr>
        <w:annotationRef/>
      </w:r>
      <w:r>
        <w:t>He mentioned “inclusion” (of CSOs) as an area for improvement and that it depends on political will.</w:t>
      </w:r>
    </w:p>
  </w:comment>
  <w:comment w:id="3" w:author="Klomjit Chandrapanya" w:date="2020-11-11T15:43:00Z" w:initials="KC">
    <w:p w14:paraId="23539FBE" w14:textId="4B6CE9BE" w:rsidR="00C81A53" w:rsidRDefault="00C81A53">
      <w:pPr>
        <w:pStyle w:val="CommentText"/>
      </w:pPr>
      <w:r>
        <w:rPr>
          <w:rStyle w:val="CommentReference"/>
        </w:rPr>
        <w:annotationRef/>
      </w:r>
      <w:r>
        <w:t>“Locals have the highest burden but heard from the least”.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87A77D" w15:done="0"/>
  <w15:commentEx w15:paraId="23539F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6835A" w16cex:dateUtc="2020-11-11T08:35:00Z"/>
  <w16cex:commentExtensible w16cex:durableId="23568529" w16cex:dateUtc="2020-11-11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87A77D" w16cid:durableId="2356835A"/>
  <w16cid:commentId w16cid:paraId="23539FBE" w16cid:durableId="235685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E49DD" w14:textId="77777777" w:rsidR="006B3B64" w:rsidRDefault="006B3B64" w:rsidP="00023D8D">
      <w:r>
        <w:separator/>
      </w:r>
    </w:p>
  </w:endnote>
  <w:endnote w:type="continuationSeparator" w:id="0">
    <w:p w14:paraId="6E61BEBD" w14:textId="77777777" w:rsidR="006B3B64" w:rsidRDefault="006B3B64"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D5668" w14:textId="77777777" w:rsidR="006B3B64" w:rsidRDefault="006B3B64" w:rsidP="00023D8D">
      <w:r>
        <w:separator/>
      </w:r>
    </w:p>
  </w:footnote>
  <w:footnote w:type="continuationSeparator" w:id="0">
    <w:p w14:paraId="1ACCC5E1" w14:textId="77777777" w:rsidR="006B3B64" w:rsidRDefault="006B3B64" w:rsidP="0002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9"/>
  </w:num>
  <w:num w:numId="6">
    <w:abstractNumId w:val="1"/>
  </w:num>
  <w:num w:numId="7">
    <w:abstractNumId w:val="2"/>
  </w:num>
  <w:num w:numId="8">
    <w:abstractNumId w:val="5"/>
  </w:num>
  <w:num w:numId="9">
    <w:abstractNumId w:val="8"/>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11EDB"/>
    <w:rsid w:val="00023D8D"/>
    <w:rsid w:val="00030438"/>
    <w:rsid w:val="00034F2D"/>
    <w:rsid w:val="00052991"/>
    <w:rsid w:val="000759DA"/>
    <w:rsid w:val="0008199F"/>
    <w:rsid w:val="000D13B2"/>
    <w:rsid w:val="000D325E"/>
    <w:rsid w:val="000D53A3"/>
    <w:rsid w:val="000D6BF6"/>
    <w:rsid w:val="000E1062"/>
    <w:rsid w:val="00110CE9"/>
    <w:rsid w:val="00126E0C"/>
    <w:rsid w:val="00131325"/>
    <w:rsid w:val="0013355D"/>
    <w:rsid w:val="00133BA4"/>
    <w:rsid w:val="00134B77"/>
    <w:rsid w:val="00143DDB"/>
    <w:rsid w:val="00195F01"/>
    <w:rsid w:val="001A46F3"/>
    <w:rsid w:val="001B0D27"/>
    <w:rsid w:val="001B752B"/>
    <w:rsid w:val="001D75FB"/>
    <w:rsid w:val="001F575E"/>
    <w:rsid w:val="00225840"/>
    <w:rsid w:val="002455D4"/>
    <w:rsid w:val="00254E61"/>
    <w:rsid w:val="00281BA5"/>
    <w:rsid w:val="002843A9"/>
    <w:rsid w:val="00292867"/>
    <w:rsid w:val="00292A55"/>
    <w:rsid w:val="002956F9"/>
    <w:rsid w:val="002A15C4"/>
    <w:rsid w:val="002A2C40"/>
    <w:rsid w:val="002A5686"/>
    <w:rsid w:val="002B47AF"/>
    <w:rsid w:val="002C0711"/>
    <w:rsid w:val="002D1A4D"/>
    <w:rsid w:val="002E5684"/>
    <w:rsid w:val="003159CA"/>
    <w:rsid w:val="00381BB3"/>
    <w:rsid w:val="003901FA"/>
    <w:rsid w:val="0039725C"/>
    <w:rsid w:val="003A68EE"/>
    <w:rsid w:val="003D7226"/>
    <w:rsid w:val="003E5F21"/>
    <w:rsid w:val="003F4F78"/>
    <w:rsid w:val="00405840"/>
    <w:rsid w:val="0041507E"/>
    <w:rsid w:val="00420034"/>
    <w:rsid w:val="004216AD"/>
    <w:rsid w:val="00433749"/>
    <w:rsid w:val="00435A75"/>
    <w:rsid w:val="004429B1"/>
    <w:rsid w:val="00445407"/>
    <w:rsid w:val="00452F81"/>
    <w:rsid w:val="00455E1C"/>
    <w:rsid w:val="00473148"/>
    <w:rsid w:val="004754C3"/>
    <w:rsid w:val="00480D05"/>
    <w:rsid w:val="00494501"/>
    <w:rsid w:val="004973BB"/>
    <w:rsid w:val="004A410F"/>
    <w:rsid w:val="004C4929"/>
    <w:rsid w:val="004F539B"/>
    <w:rsid w:val="005001C1"/>
    <w:rsid w:val="00500888"/>
    <w:rsid w:val="00510C24"/>
    <w:rsid w:val="005225AC"/>
    <w:rsid w:val="0053152E"/>
    <w:rsid w:val="00532DFF"/>
    <w:rsid w:val="00535136"/>
    <w:rsid w:val="00552832"/>
    <w:rsid w:val="00565791"/>
    <w:rsid w:val="00573FE8"/>
    <w:rsid w:val="00583776"/>
    <w:rsid w:val="00595A74"/>
    <w:rsid w:val="005A4ED9"/>
    <w:rsid w:val="005B3C7A"/>
    <w:rsid w:val="005B4C2C"/>
    <w:rsid w:val="005C0E80"/>
    <w:rsid w:val="005D6831"/>
    <w:rsid w:val="00604F82"/>
    <w:rsid w:val="006432AC"/>
    <w:rsid w:val="0066469A"/>
    <w:rsid w:val="00672510"/>
    <w:rsid w:val="00687C86"/>
    <w:rsid w:val="006915CE"/>
    <w:rsid w:val="00697D5A"/>
    <w:rsid w:val="006B3B64"/>
    <w:rsid w:val="006D52E5"/>
    <w:rsid w:val="006D6B4F"/>
    <w:rsid w:val="006F59D2"/>
    <w:rsid w:val="00706082"/>
    <w:rsid w:val="00743A5D"/>
    <w:rsid w:val="00744E56"/>
    <w:rsid w:val="00760A91"/>
    <w:rsid w:val="00772D31"/>
    <w:rsid w:val="007877A4"/>
    <w:rsid w:val="007A3A76"/>
    <w:rsid w:val="007A7427"/>
    <w:rsid w:val="007C4A9A"/>
    <w:rsid w:val="007C7611"/>
    <w:rsid w:val="007E5F9C"/>
    <w:rsid w:val="0082099C"/>
    <w:rsid w:val="00822F48"/>
    <w:rsid w:val="00850ED5"/>
    <w:rsid w:val="008655A1"/>
    <w:rsid w:val="00865C56"/>
    <w:rsid w:val="00866CE2"/>
    <w:rsid w:val="00871AA4"/>
    <w:rsid w:val="008937A0"/>
    <w:rsid w:val="008A02D4"/>
    <w:rsid w:val="008B3070"/>
    <w:rsid w:val="008B67C9"/>
    <w:rsid w:val="008C6028"/>
    <w:rsid w:val="008E69AC"/>
    <w:rsid w:val="008F59AF"/>
    <w:rsid w:val="00910C30"/>
    <w:rsid w:val="00922677"/>
    <w:rsid w:val="00926650"/>
    <w:rsid w:val="0093267F"/>
    <w:rsid w:val="009328FA"/>
    <w:rsid w:val="009334E2"/>
    <w:rsid w:val="00936588"/>
    <w:rsid w:val="00937473"/>
    <w:rsid w:val="00937F28"/>
    <w:rsid w:val="00944A31"/>
    <w:rsid w:val="00957BB3"/>
    <w:rsid w:val="00970F12"/>
    <w:rsid w:val="009721F9"/>
    <w:rsid w:val="009723D6"/>
    <w:rsid w:val="009739E1"/>
    <w:rsid w:val="00980BB2"/>
    <w:rsid w:val="00983FDD"/>
    <w:rsid w:val="009920C6"/>
    <w:rsid w:val="0099779A"/>
    <w:rsid w:val="00997A7D"/>
    <w:rsid w:val="009A04D2"/>
    <w:rsid w:val="009A0BBF"/>
    <w:rsid w:val="009A10F3"/>
    <w:rsid w:val="009A2241"/>
    <w:rsid w:val="009B25EB"/>
    <w:rsid w:val="009D11D8"/>
    <w:rsid w:val="009D19B3"/>
    <w:rsid w:val="009E4C78"/>
    <w:rsid w:val="009F129E"/>
    <w:rsid w:val="00A0518B"/>
    <w:rsid w:val="00A10EE0"/>
    <w:rsid w:val="00A1689C"/>
    <w:rsid w:val="00A16B37"/>
    <w:rsid w:val="00A16CF9"/>
    <w:rsid w:val="00A62E74"/>
    <w:rsid w:val="00A71007"/>
    <w:rsid w:val="00A767A4"/>
    <w:rsid w:val="00A966E7"/>
    <w:rsid w:val="00AA157B"/>
    <w:rsid w:val="00AA1F8C"/>
    <w:rsid w:val="00AB4674"/>
    <w:rsid w:val="00AD0900"/>
    <w:rsid w:val="00AD3896"/>
    <w:rsid w:val="00AD59BE"/>
    <w:rsid w:val="00AE272B"/>
    <w:rsid w:val="00AE767E"/>
    <w:rsid w:val="00AF4CC6"/>
    <w:rsid w:val="00B14722"/>
    <w:rsid w:val="00B37A4E"/>
    <w:rsid w:val="00B72F4E"/>
    <w:rsid w:val="00B8078F"/>
    <w:rsid w:val="00B93EC5"/>
    <w:rsid w:val="00BA046B"/>
    <w:rsid w:val="00BB08F2"/>
    <w:rsid w:val="00BB70D4"/>
    <w:rsid w:val="00BB7A24"/>
    <w:rsid w:val="00BD289F"/>
    <w:rsid w:val="00C20FF2"/>
    <w:rsid w:val="00C255F5"/>
    <w:rsid w:val="00C25C21"/>
    <w:rsid w:val="00C271C6"/>
    <w:rsid w:val="00C33944"/>
    <w:rsid w:val="00C508A7"/>
    <w:rsid w:val="00C511EC"/>
    <w:rsid w:val="00C6515E"/>
    <w:rsid w:val="00C77295"/>
    <w:rsid w:val="00C81A53"/>
    <w:rsid w:val="00C83FEB"/>
    <w:rsid w:val="00CC3D35"/>
    <w:rsid w:val="00CD351E"/>
    <w:rsid w:val="00CD6BC3"/>
    <w:rsid w:val="00CE5A29"/>
    <w:rsid w:val="00D244D0"/>
    <w:rsid w:val="00D24774"/>
    <w:rsid w:val="00D45299"/>
    <w:rsid w:val="00D55307"/>
    <w:rsid w:val="00D80F6C"/>
    <w:rsid w:val="00D82CEB"/>
    <w:rsid w:val="00D82D33"/>
    <w:rsid w:val="00DD73DE"/>
    <w:rsid w:val="00DF3066"/>
    <w:rsid w:val="00E212AE"/>
    <w:rsid w:val="00E3395C"/>
    <w:rsid w:val="00E42384"/>
    <w:rsid w:val="00E50AE3"/>
    <w:rsid w:val="00E5565E"/>
    <w:rsid w:val="00E72FE0"/>
    <w:rsid w:val="00E84F20"/>
    <w:rsid w:val="00EA6F6F"/>
    <w:rsid w:val="00EB7AA4"/>
    <w:rsid w:val="00EC2DFB"/>
    <w:rsid w:val="00EC765A"/>
    <w:rsid w:val="00EE7803"/>
    <w:rsid w:val="00F075F0"/>
    <w:rsid w:val="00F07DD5"/>
    <w:rsid w:val="00F26276"/>
    <w:rsid w:val="00F4160B"/>
    <w:rsid w:val="00F5370D"/>
    <w:rsid w:val="00F6274E"/>
    <w:rsid w:val="00F77A1D"/>
    <w:rsid w:val="00F82767"/>
    <w:rsid w:val="00F879C6"/>
    <w:rsid w:val="00FA3DCC"/>
    <w:rsid w:val="00FA6227"/>
    <w:rsid w:val="00FA7F00"/>
    <w:rsid w:val="00FB081D"/>
    <w:rsid w:val="00FE3FAC"/>
    <w:rsid w:val="00FF305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FBAC"/>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sz w:val="20"/>
      <w:szCs w:val="20"/>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832840998">
      <w:bodyDiv w:val="1"/>
      <w:marLeft w:val="0"/>
      <w:marRight w:val="0"/>
      <w:marTop w:val="0"/>
      <w:marBottom w:val="0"/>
      <w:divBdr>
        <w:top w:val="none" w:sz="0" w:space="0" w:color="auto"/>
        <w:left w:val="none" w:sz="0" w:space="0" w:color="auto"/>
        <w:bottom w:val="none" w:sz="0" w:space="0" w:color="auto"/>
        <w:right w:val="none" w:sz="0" w:space="0" w:color="auto"/>
      </w:divBdr>
    </w:div>
    <w:div w:id="1191798715">
      <w:bodyDiv w:val="1"/>
      <w:marLeft w:val="0"/>
      <w:marRight w:val="0"/>
      <w:marTop w:val="0"/>
      <w:marBottom w:val="0"/>
      <w:divBdr>
        <w:top w:val="none" w:sz="0" w:space="0" w:color="auto"/>
        <w:left w:val="none" w:sz="0" w:space="0" w:color="auto"/>
        <w:bottom w:val="none" w:sz="0" w:space="0" w:color="auto"/>
        <w:right w:val="none" w:sz="0" w:space="0" w:color="auto"/>
      </w:divBdr>
    </w:div>
    <w:div w:id="1460537934">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696223600">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4</cp:revision>
  <dcterms:created xsi:type="dcterms:W3CDTF">2020-11-11T08:33:00Z</dcterms:created>
  <dcterms:modified xsi:type="dcterms:W3CDTF">2020-11-11T08:44:00Z</dcterms:modified>
</cp:coreProperties>
</file>