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C32C"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3E4F6453" w14:textId="77777777" w:rsidR="00C255F5" w:rsidRPr="00E42384" w:rsidRDefault="00C255F5">
      <w:pPr>
        <w:rPr>
          <w:rFonts w:ascii="Calibri Light" w:hAnsi="Calibri Light" w:cs="Calibri Light"/>
        </w:rPr>
      </w:pPr>
    </w:p>
    <w:p w14:paraId="06C888DE" w14:textId="043D8324" w:rsidR="00B37A4E" w:rsidRPr="00B37A4E" w:rsidRDefault="00C255F5" w:rsidP="00B37A4E">
      <w:pPr>
        <w:rPr>
          <w:rFonts w:ascii="Calibri Light" w:hAnsi="Calibri Light" w:cs="Calibri Light"/>
          <w:b/>
          <w:i/>
          <w:sz w:val="22"/>
          <w:szCs w:val="22"/>
        </w:rPr>
      </w:pPr>
      <w:r w:rsidRPr="00E42384">
        <w:rPr>
          <w:rFonts w:ascii="Calibri Light" w:hAnsi="Calibri Light" w:cs="Calibri Light"/>
          <w:b/>
          <w:i/>
          <w:sz w:val="22"/>
          <w:szCs w:val="22"/>
        </w:rPr>
        <w:t xml:space="preserve">Interview with </w:t>
      </w:r>
      <w:r w:rsidR="00C62DC8">
        <w:rPr>
          <w:rFonts w:ascii="Calibri Light" w:hAnsi="Calibri Light" w:cs="Calibri Light"/>
          <w:b/>
          <w:i/>
          <w:sz w:val="22"/>
          <w:szCs w:val="22"/>
        </w:rPr>
        <w:t>Dr</w:t>
      </w:r>
      <w:r w:rsidR="000B7FF3">
        <w:rPr>
          <w:rFonts w:ascii="Calibri Light" w:hAnsi="Calibri Light" w:cs="Calibri Light"/>
          <w:b/>
          <w:i/>
          <w:sz w:val="22"/>
          <w:szCs w:val="22"/>
        </w:rPr>
        <w:t>.</w:t>
      </w:r>
      <w:r w:rsidR="00C62DC8">
        <w:rPr>
          <w:rFonts w:ascii="Calibri Light" w:hAnsi="Calibri Light" w:cs="Calibri Light"/>
          <w:b/>
          <w:i/>
          <w:sz w:val="22"/>
          <w:szCs w:val="22"/>
        </w:rPr>
        <w:t xml:space="preserve"> John Dore (Bangkok)</w:t>
      </w:r>
      <w:r w:rsidR="00F5594C">
        <w:rPr>
          <w:rFonts w:ascii="Calibri Light" w:hAnsi="Calibri Light" w:cs="Calibri Light"/>
          <w:b/>
          <w:i/>
          <w:sz w:val="22"/>
          <w:szCs w:val="22"/>
        </w:rPr>
        <w:t xml:space="preserve">, </w:t>
      </w:r>
      <w:r w:rsidR="0078321C">
        <w:rPr>
          <w:rFonts w:ascii="Calibri Light" w:hAnsi="Calibri Light" w:cs="Calibri Light"/>
          <w:b/>
          <w:i/>
          <w:sz w:val="22"/>
          <w:szCs w:val="22"/>
        </w:rPr>
        <w:t xml:space="preserve">Rhonda Mann, </w:t>
      </w:r>
      <w:r w:rsidR="00F5594C">
        <w:rPr>
          <w:rFonts w:ascii="Calibri Light" w:hAnsi="Calibri Light" w:cs="Calibri Light"/>
          <w:b/>
          <w:i/>
          <w:sz w:val="22"/>
          <w:szCs w:val="22"/>
        </w:rPr>
        <w:t xml:space="preserve">Director, </w:t>
      </w:r>
      <w:r w:rsidR="0078321C">
        <w:rPr>
          <w:rFonts w:ascii="Calibri Light" w:hAnsi="Calibri Light" w:cs="Calibri Light"/>
          <w:b/>
          <w:i/>
          <w:sz w:val="22"/>
          <w:szCs w:val="22"/>
        </w:rPr>
        <w:t xml:space="preserve">Somsanith Mounphoxay (Nit) and </w:t>
      </w:r>
      <w:r w:rsidR="0078321C" w:rsidRPr="0078321C">
        <w:rPr>
          <w:rFonts w:ascii="Calibri Light" w:hAnsi="Calibri Light" w:cs="Calibri Light"/>
          <w:b/>
          <w:i/>
          <w:sz w:val="22"/>
          <w:szCs w:val="22"/>
        </w:rPr>
        <w:t>Thipph</w:t>
      </w:r>
      <w:r w:rsidR="0078321C">
        <w:rPr>
          <w:rFonts w:ascii="Calibri Light" w:hAnsi="Calibri Light" w:cs="Calibri Light"/>
          <w:b/>
          <w:i/>
          <w:sz w:val="22"/>
          <w:szCs w:val="22"/>
        </w:rPr>
        <w:t>avone Chanthapaseuth</w:t>
      </w:r>
      <w:r w:rsidR="000B7FF3">
        <w:rPr>
          <w:rFonts w:ascii="Calibri Light" w:hAnsi="Calibri Light" w:cs="Calibri Light"/>
          <w:b/>
          <w:i/>
          <w:sz w:val="22"/>
          <w:szCs w:val="22"/>
        </w:rPr>
        <w:t xml:space="preserve"> (Thip)</w:t>
      </w:r>
      <w:r w:rsidR="00945E40">
        <w:rPr>
          <w:rFonts w:ascii="Calibri Light" w:hAnsi="Calibri Light" w:cs="Calibri Light"/>
          <w:b/>
          <w:i/>
          <w:sz w:val="22"/>
          <w:szCs w:val="22"/>
        </w:rPr>
        <w:t xml:space="preserve"> (</w:t>
      </w:r>
      <w:r w:rsidR="0078321C">
        <w:rPr>
          <w:rFonts w:ascii="Calibri Light" w:hAnsi="Calibri Light" w:cs="Calibri Light"/>
          <w:b/>
          <w:i/>
          <w:sz w:val="22"/>
          <w:szCs w:val="22"/>
        </w:rPr>
        <w:t>Vientiane</w:t>
      </w:r>
      <w:r w:rsidR="00945E40">
        <w:rPr>
          <w:rFonts w:ascii="Calibri Light" w:hAnsi="Calibri Light" w:cs="Calibri Light"/>
          <w:b/>
          <w:i/>
          <w:sz w:val="22"/>
          <w:szCs w:val="22"/>
        </w:rPr>
        <w:t>)</w:t>
      </w:r>
      <w:r w:rsidR="0078321C">
        <w:rPr>
          <w:rFonts w:ascii="Calibri Light" w:hAnsi="Calibri Light" w:cs="Calibri Light"/>
          <w:b/>
          <w:bCs/>
          <w:i/>
          <w:sz w:val="22"/>
          <w:szCs w:val="22"/>
        </w:rPr>
        <w:t>, October 28</w:t>
      </w:r>
      <w:r w:rsidR="00B37A4E">
        <w:rPr>
          <w:rFonts w:ascii="Calibri Light" w:hAnsi="Calibri Light" w:cs="Calibri Light"/>
          <w:b/>
          <w:bCs/>
          <w:i/>
          <w:sz w:val="22"/>
          <w:szCs w:val="22"/>
        </w:rPr>
        <w:t>, 2020.</w:t>
      </w:r>
    </w:p>
    <w:p w14:paraId="56374F6A" w14:textId="77777777" w:rsidR="00C255F5" w:rsidRPr="00E42384" w:rsidRDefault="00C255F5">
      <w:pPr>
        <w:rPr>
          <w:rFonts w:ascii="Calibri Light" w:hAnsi="Calibri Light" w:cs="Calibri Light"/>
          <w:sz w:val="22"/>
          <w:szCs w:val="22"/>
        </w:rPr>
      </w:pPr>
    </w:p>
    <w:p w14:paraId="22EE7A23" w14:textId="51443E06"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r w:rsidR="00F3274C">
        <w:rPr>
          <w:rFonts w:ascii="Calibri Light" w:hAnsi="Calibri Light" w:cs="Calibri Light"/>
          <w:sz w:val="22"/>
          <w:szCs w:val="22"/>
        </w:rPr>
        <w:t>The participants in this interview also agreed to provide a written response to the interview questions.</w:t>
      </w:r>
    </w:p>
    <w:p w14:paraId="31D06862" w14:textId="77777777" w:rsidR="002D1A4D" w:rsidRPr="00E42384" w:rsidRDefault="002D1A4D">
      <w:pPr>
        <w:rPr>
          <w:rFonts w:ascii="Calibri Light" w:hAnsi="Calibri Light" w:cs="Calibri Light"/>
          <w:sz w:val="22"/>
          <w:szCs w:val="22"/>
        </w:rPr>
      </w:pPr>
    </w:p>
    <w:p w14:paraId="23413F03" w14:textId="63AB2C31"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38579A">
        <w:rPr>
          <w:rFonts w:ascii="Calibri Light" w:hAnsi="Calibri Light" w:cs="Calibri Light"/>
          <w:sz w:val="22"/>
          <w:szCs w:val="22"/>
        </w:rPr>
        <w:t>Klomjit Chandrapanya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38579A">
        <w:rPr>
          <w:rFonts w:ascii="Calibri Light" w:hAnsi="Calibri Light" w:cs="Calibri Light"/>
          <w:sz w:val="22"/>
          <w:szCs w:val="22"/>
        </w:rPr>
        <w:t>Sh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14:paraId="191B0D8A" w14:textId="77777777" w:rsidR="009721F9" w:rsidRPr="00E42384" w:rsidRDefault="009721F9">
      <w:pPr>
        <w:rPr>
          <w:rFonts w:ascii="Calibri Light" w:hAnsi="Calibri Light" w:cs="Calibri Light"/>
          <w:sz w:val="22"/>
          <w:szCs w:val="22"/>
        </w:rPr>
      </w:pPr>
    </w:p>
    <w:p w14:paraId="3DE32A7E" w14:textId="7C1C7311"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w:t>
      </w:r>
      <w:r w:rsidR="00066D1B">
        <w:rPr>
          <w:rFonts w:ascii="Calibri Light" w:hAnsi="Calibri Light" w:cs="Calibri Light"/>
          <w:b/>
          <w:bCs/>
          <w:sz w:val="22"/>
          <w:szCs w:val="22"/>
        </w:rPr>
        <w:t>nable development in the Mekong</w:t>
      </w:r>
      <w:r w:rsidRPr="00E42384">
        <w:rPr>
          <w:rFonts w:ascii="Calibri Light" w:hAnsi="Calibri Light" w:cs="Calibri Light"/>
          <w:b/>
          <w:bCs/>
          <w:sz w:val="22"/>
          <w:szCs w:val="22"/>
        </w:rPr>
        <w:t>–Lancang region?</w:t>
      </w:r>
    </w:p>
    <w:p w14:paraId="4EE208ED" w14:textId="77777777" w:rsidR="00B37A4E" w:rsidRDefault="00B37A4E" w:rsidP="002D1A4D">
      <w:pPr>
        <w:rPr>
          <w:rFonts w:ascii="Calibri Light" w:hAnsi="Calibri Light" w:cs="Calibri Light"/>
          <w:b/>
          <w:bCs/>
          <w:sz w:val="22"/>
          <w:szCs w:val="22"/>
        </w:rPr>
      </w:pPr>
    </w:p>
    <w:p w14:paraId="3B03AAC6" w14:textId="4A85D4F8" w:rsidR="0065121F" w:rsidRDefault="000B7FF3">
      <w:pPr>
        <w:rPr>
          <w:rFonts w:ascii="Calibri Light" w:hAnsi="Calibri Light" w:cs="Calibri Light"/>
          <w:bCs/>
          <w:sz w:val="22"/>
          <w:szCs w:val="22"/>
        </w:rPr>
      </w:pPr>
      <w:r>
        <w:rPr>
          <w:rFonts w:ascii="Calibri Light" w:hAnsi="Calibri Light" w:cs="Calibri Light"/>
          <w:bCs/>
          <w:sz w:val="22"/>
          <w:szCs w:val="22"/>
        </w:rPr>
        <w:t xml:space="preserve">Ms. Mann: This is tricky. </w:t>
      </w:r>
      <w:r w:rsidR="00614F76">
        <w:rPr>
          <w:rFonts w:ascii="Calibri Light" w:hAnsi="Calibri Light" w:cs="Calibri Light"/>
          <w:bCs/>
          <w:sz w:val="22"/>
          <w:szCs w:val="22"/>
        </w:rPr>
        <w:t>Some of the frameworks have a geography in the basin, some more focused on the relations between the countries that share it.</w:t>
      </w:r>
      <w:r w:rsidR="00782B7C">
        <w:rPr>
          <w:rFonts w:ascii="Calibri Light" w:hAnsi="Calibri Light" w:cs="Calibri Light"/>
          <w:bCs/>
          <w:sz w:val="22"/>
          <w:szCs w:val="22"/>
        </w:rPr>
        <w:t xml:space="preserve"> The </w:t>
      </w:r>
      <w:r w:rsidR="00AE3DDF">
        <w:rPr>
          <w:rFonts w:ascii="Calibri Light" w:hAnsi="Calibri Light" w:cs="Calibri Light"/>
          <w:bCs/>
          <w:sz w:val="22"/>
          <w:szCs w:val="22"/>
        </w:rPr>
        <w:t xml:space="preserve">impact of the pandemic on the six countries, and its knock-on impacts to the economy and ecologies. She talks about a new </w:t>
      </w:r>
      <w:r w:rsidR="0065121F">
        <w:rPr>
          <w:rFonts w:ascii="Calibri Light" w:hAnsi="Calibri Light" w:cs="Calibri Light"/>
          <w:bCs/>
          <w:sz w:val="22"/>
          <w:szCs w:val="22"/>
        </w:rPr>
        <w:t>Australian</w:t>
      </w:r>
      <w:r w:rsidR="00AE3DDF">
        <w:rPr>
          <w:rFonts w:ascii="Calibri Light" w:hAnsi="Calibri Light" w:cs="Calibri Light"/>
          <w:bCs/>
          <w:sz w:val="22"/>
          <w:szCs w:val="22"/>
        </w:rPr>
        <w:t xml:space="preserve"> initiative called ‘Partnerships for Recovery’ that responds to the pandemic, and development assistance that pivots and responds to the pandemic. The initiative responds to three key challenges: health, stability and economic recovery, especially for the vulnerable</w:t>
      </w:r>
      <w:r w:rsidR="0065121F">
        <w:rPr>
          <w:rFonts w:ascii="Calibri Light" w:hAnsi="Calibri Light" w:cs="Calibri Light"/>
          <w:bCs/>
          <w:sz w:val="22"/>
          <w:szCs w:val="22"/>
        </w:rPr>
        <w:t xml:space="preserve"> and urban job losses</w:t>
      </w:r>
      <w:r w:rsidR="00AE3DDF">
        <w:rPr>
          <w:rFonts w:ascii="Calibri Light" w:hAnsi="Calibri Light" w:cs="Calibri Light"/>
          <w:bCs/>
          <w:sz w:val="22"/>
          <w:szCs w:val="22"/>
        </w:rPr>
        <w:t>.</w:t>
      </w:r>
      <w:r w:rsidR="006F00CF">
        <w:rPr>
          <w:rFonts w:ascii="Calibri Light" w:hAnsi="Calibri Light" w:cs="Calibri Light"/>
          <w:bCs/>
          <w:sz w:val="22"/>
          <w:szCs w:val="22"/>
        </w:rPr>
        <w:t xml:space="preserve"> Covid has amplified existing challenges, and creates new risks to value chains and food supply.</w:t>
      </w:r>
    </w:p>
    <w:p w14:paraId="3B798D49" w14:textId="77777777" w:rsidR="006F00CF" w:rsidRDefault="006F00CF">
      <w:pPr>
        <w:rPr>
          <w:rFonts w:ascii="Calibri Light" w:hAnsi="Calibri Light" w:cs="Calibri Light"/>
          <w:bCs/>
          <w:sz w:val="22"/>
          <w:szCs w:val="22"/>
        </w:rPr>
      </w:pPr>
    </w:p>
    <w:p w14:paraId="2922B7C9" w14:textId="06D49447" w:rsidR="0040498B" w:rsidRDefault="006F00CF">
      <w:pPr>
        <w:rPr>
          <w:rFonts w:ascii="Calibri Light" w:hAnsi="Calibri Light" w:cs="Calibri Light"/>
          <w:bCs/>
          <w:sz w:val="22"/>
          <w:szCs w:val="22"/>
        </w:rPr>
      </w:pPr>
      <w:r>
        <w:rPr>
          <w:rFonts w:ascii="Calibri Light" w:hAnsi="Calibri Light" w:cs="Calibri Light"/>
          <w:bCs/>
          <w:sz w:val="22"/>
          <w:szCs w:val="22"/>
        </w:rPr>
        <w:t xml:space="preserve">Dr Dore: Value, health and governance are in steep decline. Pre-Covid, </w:t>
      </w:r>
      <w:r w:rsidR="006F6E15">
        <w:rPr>
          <w:rFonts w:ascii="Calibri Light" w:hAnsi="Calibri Light" w:cs="Calibri Light"/>
          <w:bCs/>
          <w:sz w:val="22"/>
          <w:szCs w:val="22"/>
        </w:rPr>
        <w:t>t</w:t>
      </w:r>
      <w:r>
        <w:rPr>
          <w:rFonts w:ascii="Calibri Light" w:hAnsi="Calibri Light" w:cs="Calibri Light"/>
          <w:bCs/>
          <w:sz w:val="22"/>
          <w:szCs w:val="22"/>
        </w:rPr>
        <w:t xml:space="preserve">here were other sustainability issues. He mentions that the Mekong’s tributaries are more than just a series of gauging stations. </w:t>
      </w:r>
      <w:r w:rsidR="006F6E15">
        <w:rPr>
          <w:rFonts w:ascii="Calibri Light" w:hAnsi="Calibri Light" w:cs="Calibri Light"/>
          <w:bCs/>
          <w:sz w:val="22"/>
          <w:szCs w:val="22"/>
        </w:rPr>
        <w:t>These issues are, however, just one slice of the larger SDG set.</w:t>
      </w:r>
      <w:r w:rsidR="0065121F">
        <w:rPr>
          <w:rFonts w:ascii="Calibri Light" w:hAnsi="Calibri Light" w:cs="Calibri Light"/>
          <w:bCs/>
          <w:sz w:val="22"/>
          <w:szCs w:val="22"/>
        </w:rPr>
        <w:t xml:space="preserve"> The Council Study, MRC BDP and the Mekong Delta are some initiatives to examine an expanded set of </w:t>
      </w:r>
      <w:r w:rsidR="00CC7B8C">
        <w:rPr>
          <w:rFonts w:ascii="Calibri Light" w:hAnsi="Calibri Light" w:cs="Calibri Light"/>
          <w:bCs/>
          <w:sz w:val="22"/>
          <w:szCs w:val="22"/>
        </w:rPr>
        <w:t>sustainable development</w:t>
      </w:r>
      <w:r w:rsidR="0065121F">
        <w:rPr>
          <w:rFonts w:ascii="Calibri Light" w:hAnsi="Calibri Light" w:cs="Calibri Light"/>
          <w:bCs/>
          <w:sz w:val="22"/>
          <w:szCs w:val="22"/>
        </w:rPr>
        <w:t xml:space="preserve"> issues. </w:t>
      </w:r>
      <w:r w:rsidR="00CC7B8C">
        <w:rPr>
          <w:rFonts w:ascii="Calibri Light" w:hAnsi="Calibri Light" w:cs="Calibri Light"/>
          <w:bCs/>
          <w:sz w:val="22"/>
          <w:szCs w:val="22"/>
        </w:rPr>
        <w:t>The SDGs guide sustainable development: is the focus just on water, whole of the basin or all SDGs?</w:t>
      </w:r>
    </w:p>
    <w:p w14:paraId="40FB0B71" w14:textId="77777777" w:rsidR="006F6E15" w:rsidRDefault="006F6E15">
      <w:pPr>
        <w:rPr>
          <w:rFonts w:ascii="Calibri Light" w:hAnsi="Calibri Light" w:cs="Calibri Light"/>
          <w:sz w:val="22"/>
          <w:szCs w:val="22"/>
        </w:rPr>
      </w:pPr>
    </w:p>
    <w:p w14:paraId="45242649"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16DD8FAB" w14:textId="77777777" w:rsidR="00AB4674" w:rsidRPr="00E42384" w:rsidRDefault="00AB4674">
      <w:pPr>
        <w:rPr>
          <w:rFonts w:ascii="Calibri Light" w:hAnsi="Calibri Light" w:cs="Calibri Light"/>
          <w:sz w:val="22"/>
          <w:szCs w:val="22"/>
        </w:rPr>
      </w:pPr>
    </w:p>
    <w:p w14:paraId="668B41E9" w14:textId="4455EADD" w:rsidR="00066D1B" w:rsidRDefault="006F6E15" w:rsidP="004D344E">
      <w:pPr>
        <w:rPr>
          <w:rFonts w:ascii="Calibri Light" w:hAnsi="Calibri Light" w:cs="Calibri Light"/>
          <w:bCs/>
          <w:sz w:val="22"/>
          <w:szCs w:val="22"/>
        </w:rPr>
      </w:pPr>
      <w:r>
        <w:rPr>
          <w:rFonts w:ascii="Calibri Light" w:hAnsi="Calibri Light" w:cs="Calibri Light"/>
          <w:bCs/>
          <w:sz w:val="22"/>
          <w:szCs w:val="22"/>
        </w:rPr>
        <w:t xml:space="preserve">Dr Dore: there are very serious political challenges to sustainable development. Is ‘cooperation’ the best phrase to use? Increasing regionalism is only Track 1. Not all of it is inherently good, or more important than bilateralism. </w:t>
      </w:r>
      <w:r w:rsidR="000514FA">
        <w:rPr>
          <w:rFonts w:ascii="Calibri Light" w:hAnsi="Calibri Light" w:cs="Calibri Light"/>
          <w:bCs/>
          <w:sz w:val="22"/>
          <w:szCs w:val="22"/>
        </w:rPr>
        <w:t xml:space="preserve">While it is not new, but getting more attention now, perhaps “because of geopolitical heat”. All of the regionalisms and frameworks come from different places. DFAT has been updating its knowledge </w:t>
      </w:r>
      <w:r w:rsidR="000514FA" w:rsidRPr="005A66C1">
        <w:rPr>
          <w:rFonts w:ascii="Calibri Light" w:hAnsi="Calibri Light" w:cs="Calibri Light"/>
          <w:bCs/>
          <w:strike/>
          <w:sz w:val="22"/>
          <w:szCs w:val="22"/>
          <w:rPrChange w:id="0" w:author="Klomjit Chandrapanya" w:date="2020-11-12T17:24:00Z">
            <w:rPr>
              <w:rFonts w:ascii="Calibri Light" w:hAnsi="Calibri Light" w:cs="Calibri Light"/>
              <w:bCs/>
              <w:sz w:val="22"/>
              <w:szCs w:val="22"/>
            </w:rPr>
          </w:rPrChange>
        </w:rPr>
        <w:t>or,</w:t>
      </w:r>
      <w:r w:rsidR="000514FA">
        <w:rPr>
          <w:rFonts w:ascii="Calibri Light" w:hAnsi="Calibri Light" w:cs="Calibri Light"/>
          <w:bCs/>
          <w:sz w:val="22"/>
          <w:szCs w:val="22"/>
        </w:rPr>
        <w:t xml:space="preserve"> and revisiting the different regionalisms</w:t>
      </w:r>
      <w:r w:rsidR="0065121F">
        <w:rPr>
          <w:rFonts w:ascii="Calibri Light" w:hAnsi="Calibri Light" w:cs="Calibri Light"/>
          <w:bCs/>
          <w:sz w:val="22"/>
          <w:szCs w:val="22"/>
        </w:rPr>
        <w:t>, objectives</w:t>
      </w:r>
      <w:r w:rsidR="000514FA">
        <w:rPr>
          <w:rFonts w:ascii="Calibri Light" w:hAnsi="Calibri Light" w:cs="Calibri Light"/>
          <w:bCs/>
          <w:sz w:val="22"/>
          <w:szCs w:val="22"/>
        </w:rPr>
        <w:t xml:space="preserve"> and their motivations (referencing The Asia Foundation’s Mekong Policy Dialogues initiative – that DFAT supports). We have a broad view of regionalism, and it is not all Track 1 – for example, cooperation within the ‘knowledge community’</w:t>
      </w:r>
      <w:r w:rsidR="0065121F">
        <w:rPr>
          <w:rFonts w:ascii="Calibri Light" w:hAnsi="Calibri Light" w:cs="Calibri Light"/>
          <w:bCs/>
          <w:sz w:val="22"/>
          <w:szCs w:val="22"/>
        </w:rPr>
        <w:t xml:space="preserve"> and NGOs</w:t>
      </w:r>
      <w:r w:rsidR="000514FA">
        <w:rPr>
          <w:rFonts w:ascii="Calibri Light" w:hAnsi="Calibri Light" w:cs="Calibri Light"/>
          <w:bCs/>
          <w:sz w:val="22"/>
          <w:szCs w:val="22"/>
        </w:rPr>
        <w:t>. Of course, there are opponents to these perspectives.</w:t>
      </w:r>
    </w:p>
    <w:p w14:paraId="33E8A7A6" w14:textId="77777777" w:rsidR="000514FA" w:rsidRDefault="000514FA" w:rsidP="004D344E">
      <w:pPr>
        <w:rPr>
          <w:rFonts w:ascii="Calibri Light" w:hAnsi="Calibri Light" w:cs="Calibri Light"/>
          <w:bCs/>
          <w:sz w:val="22"/>
          <w:szCs w:val="22"/>
        </w:rPr>
      </w:pPr>
    </w:p>
    <w:p w14:paraId="2D11885E" w14:textId="172840B6" w:rsidR="000514FA" w:rsidRDefault="000514FA" w:rsidP="004D344E">
      <w:pPr>
        <w:rPr>
          <w:rFonts w:ascii="Calibri Light" w:hAnsi="Calibri Light" w:cs="Calibri Light"/>
          <w:bCs/>
          <w:sz w:val="22"/>
          <w:szCs w:val="22"/>
        </w:rPr>
      </w:pPr>
      <w:r>
        <w:rPr>
          <w:rFonts w:ascii="Calibri Light" w:hAnsi="Calibri Light" w:cs="Calibri Light"/>
          <w:bCs/>
          <w:sz w:val="22"/>
          <w:szCs w:val="22"/>
        </w:rPr>
        <w:t>Ms. Mann</w:t>
      </w:r>
      <w:r w:rsidR="00576C9E">
        <w:rPr>
          <w:rFonts w:ascii="Calibri Light" w:hAnsi="Calibri Light" w:cs="Calibri Light"/>
          <w:bCs/>
          <w:sz w:val="22"/>
          <w:szCs w:val="22"/>
        </w:rPr>
        <w:t>: Australia sees the importance of transparency and inclusion in regional cooperation. They see ASEAN as a key element of the regional architecture.</w:t>
      </w:r>
    </w:p>
    <w:p w14:paraId="7DE361B4" w14:textId="77777777" w:rsidR="00576C9E" w:rsidRDefault="00576C9E" w:rsidP="004D344E">
      <w:pPr>
        <w:rPr>
          <w:rFonts w:ascii="Calibri Light" w:hAnsi="Calibri Light" w:cs="Calibri Light"/>
          <w:bCs/>
          <w:sz w:val="22"/>
          <w:szCs w:val="22"/>
        </w:rPr>
      </w:pPr>
    </w:p>
    <w:p w14:paraId="7E474594" w14:textId="6D5CC824" w:rsidR="00576C9E" w:rsidRDefault="00576C9E" w:rsidP="004D344E">
      <w:pPr>
        <w:rPr>
          <w:rFonts w:ascii="Calibri Light" w:hAnsi="Calibri Light" w:cs="Calibri Light"/>
          <w:bCs/>
          <w:sz w:val="22"/>
          <w:szCs w:val="22"/>
        </w:rPr>
      </w:pPr>
      <w:r>
        <w:rPr>
          <w:rFonts w:ascii="Calibri Light" w:hAnsi="Calibri Light" w:cs="Calibri Light"/>
          <w:bCs/>
          <w:sz w:val="22"/>
          <w:szCs w:val="22"/>
        </w:rPr>
        <w:t xml:space="preserve">Dr Dore: Wants to know if Mekong Vision 3.0 will only be focusing on Track 1. Shelley MacMillan (World Bank) responds by asking </w:t>
      </w:r>
      <w:r w:rsidR="00606367">
        <w:rPr>
          <w:rFonts w:ascii="Calibri Light" w:hAnsi="Calibri Light" w:cs="Calibri Light"/>
          <w:bCs/>
          <w:sz w:val="22"/>
          <w:szCs w:val="22"/>
        </w:rPr>
        <w:t xml:space="preserve">where DFAT focusses. </w:t>
      </w:r>
      <w:r>
        <w:rPr>
          <w:rFonts w:ascii="Calibri Light" w:hAnsi="Calibri Light" w:cs="Calibri Light"/>
          <w:bCs/>
          <w:sz w:val="22"/>
          <w:szCs w:val="22"/>
        </w:rPr>
        <w:t xml:space="preserve">Dr Dore replies that it is in the public record that DFAT has for years provided low-key support to the NGO sector, and the knowledge community – such as the WLE and MPOWER. We have been resourcing many different regionalisms across the </w:t>
      </w:r>
      <w:r>
        <w:rPr>
          <w:rFonts w:ascii="Calibri Light" w:hAnsi="Calibri Light" w:cs="Calibri Light"/>
          <w:bCs/>
          <w:sz w:val="22"/>
          <w:szCs w:val="22"/>
        </w:rPr>
        <w:lastRenderedPageBreak/>
        <w:t>Mekong. There are many different actors in the water-food-</w:t>
      </w:r>
      <w:r w:rsidR="00606367">
        <w:rPr>
          <w:rFonts w:ascii="Calibri Light" w:hAnsi="Calibri Light" w:cs="Calibri Light"/>
          <w:bCs/>
          <w:sz w:val="22"/>
          <w:szCs w:val="22"/>
        </w:rPr>
        <w:t>energy space. It has been beneficial to Mekong citizens to learn from each other, and not just from the MRC.</w:t>
      </w:r>
    </w:p>
    <w:p w14:paraId="38068659" w14:textId="77777777" w:rsidR="00606367" w:rsidRDefault="00606367" w:rsidP="004D344E">
      <w:pPr>
        <w:rPr>
          <w:rFonts w:ascii="Calibri Light" w:hAnsi="Calibri Light" w:cs="Calibri Light"/>
          <w:bCs/>
          <w:sz w:val="22"/>
          <w:szCs w:val="22"/>
        </w:rPr>
      </w:pPr>
    </w:p>
    <w:p w14:paraId="1B76F5AE" w14:textId="6B2FD6D8" w:rsidR="00606367" w:rsidRDefault="00606367" w:rsidP="004D344E">
      <w:pPr>
        <w:rPr>
          <w:rFonts w:ascii="Calibri Light" w:hAnsi="Calibri Light" w:cs="Calibri Light"/>
          <w:bCs/>
          <w:sz w:val="22"/>
          <w:szCs w:val="22"/>
        </w:rPr>
      </w:pPr>
      <w:r>
        <w:rPr>
          <w:rFonts w:ascii="Calibri Light" w:hAnsi="Calibri Light" w:cs="Calibri Light"/>
          <w:bCs/>
          <w:sz w:val="22"/>
          <w:szCs w:val="22"/>
        </w:rPr>
        <w:t>Ms. Mann: Australia is also working with ACMECS.</w:t>
      </w:r>
    </w:p>
    <w:p w14:paraId="3DBBDD91" w14:textId="77777777" w:rsidR="00606367" w:rsidRDefault="00606367" w:rsidP="004D344E">
      <w:pPr>
        <w:rPr>
          <w:rFonts w:ascii="Calibri Light" w:hAnsi="Calibri Light" w:cs="Calibri Light"/>
          <w:bCs/>
          <w:sz w:val="22"/>
          <w:szCs w:val="22"/>
        </w:rPr>
      </w:pPr>
    </w:p>
    <w:p w14:paraId="25520E23" w14:textId="6EB8FBA9" w:rsidR="00606367" w:rsidRDefault="00606367" w:rsidP="004D344E">
      <w:pPr>
        <w:rPr>
          <w:rFonts w:ascii="Calibri Light" w:hAnsi="Calibri Light" w:cs="Calibri Light"/>
          <w:bCs/>
          <w:sz w:val="22"/>
          <w:szCs w:val="22"/>
        </w:rPr>
      </w:pPr>
      <w:r>
        <w:rPr>
          <w:rFonts w:ascii="Calibri Light" w:hAnsi="Calibri Light" w:cs="Calibri Light"/>
          <w:bCs/>
          <w:sz w:val="22"/>
          <w:szCs w:val="22"/>
        </w:rPr>
        <w:t>Dr. Dore: Yes, we agree that cooperation is very important for the sustainable development of the Mekong</w:t>
      </w:r>
      <w:r w:rsidR="00C27C16">
        <w:rPr>
          <w:rFonts w:ascii="Calibri Light" w:hAnsi="Calibri Light" w:cs="Calibri Light"/>
          <w:bCs/>
          <w:sz w:val="22"/>
          <w:szCs w:val="22"/>
        </w:rPr>
        <w:t>. But there are other pathways that can take you there (or not).</w:t>
      </w:r>
    </w:p>
    <w:p w14:paraId="411C1E08" w14:textId="77777777" w:rsidR="00C27C16" w:rsidRDefault="00C27C16" w:rsidP="004D344E">
      <w:pPr>
        <w:rPr>
          <w:rFonts w:ascii="Calibri Light" w:hAnsi="Calibri Light" w:cs="Calibri Light"/>
          <w:bCs/>
          <w:sz w:val="22"/>
          <w:szCs w:val="22"/>
        </w:rPr>
      </w:pPr>
    </w:p>
    <w:p w14:paraId="499B6BAB" w14:textId="2449278F" w:rsidR="00C27C16" w:rsidRDefault="00C27C16" w:rsidP="004D344E">
      <w:pPr>
        <w:rPr>
          <w:rFonts w:ascii="Calibri Light" w:hAnsi="Calibri Light" w:cs="Calibri Light"/>
          <w:bCs/>
          <w:sz w:val="22"/>
          <w:szCs w:val="22"/>
        </w:rPr>
      </w:pPr>
      <w:r>
        <w:rPr>
          <w:rFonts w:ascii="Calibri Light" w:hAnsi="Calibri Light" w:cs="Calibri Light"/>
          <w:bCs/>
          <w:sz w:val="22"/>
          <w:szCs w:val="22"/>
        </w:rPr>
        <w:t>Marcus Wishart (World Bank): The modalities of the World Bank mean that that they do not have the discretion to respond to these other (non-state) actors.</w:t>
      </w:r>
    </w:p>
    <w:p w14:paraId="6A7E60E6" w14:textId="77777777" w:rsidR="00C27C16" w:rsidRDefault="00C27C16" w:rsidP="004D344E">
      <w:pPr>
        <w:rPr>
          <w:rFonts w:ascii="Calibri Light" w:hAnsi="Calibri Light" w:cs="Calibri Light"/>
          <w:bCs/>
          <w:sz w:val="22"/>
          <w:szCs w:val="22"/>
        </w:rPr>
      </w:pPr>
    </w:p>
    <w:p w14:paraId="1167DC70" w14:textId="257F6288" w:rsidR="00C27C16" w:rsidRDefault="00C27C16" w:rsidP="004D344E">
      <w:pPr>
        <w:rPr>
          <w:rFonts w:ascii="Calibri Light" w:hAnsi="Calibri Light" w:cs="Calibri Light"/>
          <w:bCs/>
          <w:sz w:val="22"/>
          <w:szCs w:val="22"/>
        </w:rPr>
      </w:pPr>
      <w:r>
        <w:rPr>
          <w:rFonts w:ascii="Calibri Light" w:hAnsi="Calibri Light" w:cs="Calibri Light"/>
          <w:bCs/>
          <w:sz w:val="22"/>
          <w:szCs w:val="22"/>
        </w:rPr>
        <w:t xml:space="preserve">Dr. Dore: There are different groups that can come together with different goals. </w:t>
      </w:r>
      <w:r w:rsidR="0065121F">
        <w:rPr>
          <w:rFonts w:ascii="Calibri Light" w:hAnsi="Calibri Light" w:cs="Calibri Light"/>
          <w:bCs/>
          <w:sz w:val="22"/>
          <w:szCs w:val="22"/>
        </w:rPr>
        <w:t xml:space="preserve">The SAWI was cited as an example of Track 2 support. </w:t>
      </w:r>
      <w:r>
        <w:rPr>
          <w:rFonts w:ascii="Calibri Light" w:hAnsi="Calibri Light" w:cs="Calibri Light"/>
          <w:bCs/>
          <w:sz w:val="22"/>
          <w:szCs w:val="22"/>
        </w:rPr>
        <w:t>People come to issues from different viewpoints</w:t>
      </w:r>
      <w:r w:rsidR="008875DB">
        <w:rPr>
          <w:rFonts w:ascii="Calibri Light" w:hAnsi="Calibri Light" w:cs="Calibri Light"/>
          <w:bCs/>
          <w:sz w:val="22"/>
          <w:szCs w:val="22"/>
        </w:rPr>
        <w:t xml:space="preserve"> and </w:t>
      </w:r>
      <w:commentRangeStart w:id="1"/>
      <w:r w:rsidR="008875DB">
        <w:rPr>
          <w:rFonts w:ascii="Calibri Light" w:hAnsi="Calibri Light" w:cs="Calibri Light"/>
          <w:bCs/>
          <w:sz w:val="22"/>
          <w:szCs w:val="22"/>
        </w:rPr>
        <w:t>orientations</w:t>
      </w:r>
      <w:commentRangeEnd w:id="1"/>
      <w:r w:rsidR="004E2E40">
        <w:rPr>
          <w:rStyle w:val="CommentReference"/>
        </w:rPr>
        <w:commentReference w:id="1"/>
      </w:r>
      <w:r>
        <w:rPr>
          <w:rFonts w:ascii="Calibri Light" w:hAnsi="Calibri Light" w:cs="Calibri Light"/>
          <w:bCs/>
          <w:sz w:val="22"/>
          <w:szCs w:val="22"/>
        </w:rPr>
        <w:t xml:space="preserve">, and using different approaches. </w:t>
      </w:r>
      <w:r w:rsidR="0030294C">
        <w:rPr>
          <w:rFonts w:ascii="Calibri Light" w:hAnsi="Calibri Light" w:cs="Calibri Light"/>
          <w:bCs/>
          <w:sz w:val="22"/>
          <w:szCs w:val="22"/>
        </w:rPr>
        <w:t>They don’t seem to come at problems by different perceived problems</w:t>
      </w:r>
      <w:r w:rsidR="008875DB">
        <w:rPr>
          <w:rFonts w:ascii="Calibri Light" w:hAnsi="Calibri Light" w:cs="Calibri Light"/>
          <w:bCs/>
          <w:sz w:val="22"/>
          <w:szCs w:val="22"/>
        </w:rPr>
        <w:t xml:space="preserve">: that is an absence of commonly perceived </w:t>
      </w:r>
      <w:commentRangeStart w:id="2"/>
      <w:r w:rsidR="008875DB">
        <w:rPr>
          <w:rFonts w:ascii="Calibri Light" w:hAnsi="Calibri Light" w:cs="Calibri Light"/>
          <w:bCs/>
          <w:sz w:val="22"/>
          <w:szCs w:val="22"/>
        </w:rPr>
        <w:t>problems</w:t>
      </w:r>
      <w:commentRangeEnd w:id="2"/>
      <w:r w:rsidR="00956ADE">
        <w:rPr>
          <w:rStyle w:val="CommentReference"/>
        </w:rPr>
        <w:commentReference w:id="2"/>
      </w:r>
      <w:r w:rsidR="008875DB">
        <w:rPr>
          <w:rFonts w:ascii="Calibri Light" w:hAnsi="Calibri Light" w:cs="Calibri Light"/>
          <w:bCs/>
          <w:sz w:val="22"/>
          <w:szCs w:val="22"/>
        </w:rPr>
        <w:t xml:space="preserve">. </w:t>
      </w:r>
    </w:p>
    <w:p w14:paraId="4F9F16A6" w14:textId="77777777" w:rsidR="00C27C16" w:rsidRDefault="00C27C16" w:rsidP="004D344E">
      <w:pPr>
        <w:rPr>
          <w:rFonts w:ascii="Calibri Light" w:hAnsi="Calibri Light" w:cs="Calibri Light"/>
          <w:bCs/>
          <w:sz w:val="22"/>
          <w:szCs w:val="22"/>
        </w:rPr>
      </w:pPr>
    </w:p>
    <w:p w14:paraId="70D728A4" w14:textId="508D6DDB" w:rsidR="00C27C16" w:rsidRDefault="00C27C16" w:rsidP="004D344E">
      <w:pPr>
        <w:rPr>
          <w:rFonts w:ascii="Calibri Light" w:hAnsi="Calibri Light" w:cs="Calibri Light"/>
          <w:bCs/>
          <w:sz w:val="22"/>
          <w:szCs w:val="22"/>
        </w:rPr>
      </w:pPr>
      <w:r>
        <w:rPr>
          <w:rFonts w:ascii="Calibri Light" w:hAnsi="Calibri Light" w:cs="Calibri Light"/>
          <w:bCs/>
          <w:sz w:val="22"/>
          <w:szCs w:val="22"/>
        </w:rPr>
        <w:t>NOTE: DR. DORE THE MEETING LEFT FOR ANOTHER MEETING AT THIS JUNCTURE.</w:t>
      </w:r>
    </w:p>
    <w:p w14:paraId="2204A7DD" w14:textId="77777777" w:rsidR="00066D1B" w:rsidRPr="00143DDB" w:rsidRDefault="00066D1B" w:rsidP="004D344E">
      <w:pPr>
        <w:rPr>
          <w:rFonts w:ascii="Calibri Light" w:hAnsi="Calibri Light" w:cs="Calibri Light"/>
          <w:sz w:val="22"/>
          <w:szCs w:val="22"/>
        </w:rPr>
      </w:pPr>
    </w:p>
    <w:p w14:paraId="0307B5E0"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59D915BC" w14:textId="77777777" w:rsidR="00C77295" w:rsidRPr="00E42384" w:rsidRDefault="00C77295">
      <w:pPr>
        <w:rPr>
          <w:rFonts w:ascii="Calibri Light" w:hAnsi="Calibri Light" w:cs="Calibri Light"/>
          <w:sz w:val="22"/>
          <w:szCs w:val="22"/>
        </w:rPr>
      </w:pPr>
    </w:p>
    <w:p w14:paraId="5EDA65D8" w14:textId="3BC9C633" w:rsidR="00294499" w:rsidRDefault="0030294C" w:rsidP="004D344E">
      <w:pPr>
        <w:rPr>
          <w:rFonts w:ascii="Calibri Light" w:hAnsi="Calibri Light" w:cs="Calibri Light"/>
          <w:sz w:val="22"/>
          <w:szCs w:val="22"/>
        </w:rPr>
      </w:pPr>
      <w:r>
        <w:rPr>
          <w:rFonts w:ascii="Calibri Light" w:hAnsi="Calibri Light" w:cs="Calibri Light"/>
          <w:sz w:val="22"/>
          <w:szCs w:val="22"/>
        </w:rPr>
        <w:t>Ms. Mann: Explains that she is new to her position. Nevertheless, she mentions the design change to the Xayaburi emerging from the PNPCA process.</w:t>
      </w:r>
    </w:p>
    <w:p w14:paraId="662D7ABC" w14:textId="77777777" w:rsidR="0030294C" w:rsidRDefault="0030294C" w:rsidP="004D344E">
      <w:pPr>
        <w:rPr>
          <w:rFonts w:ascii="Calibri Light" w:hAnsi="Calibri Light" w:cs="Calibri Light"/>
          <w:sz w:val="22"/>
          <w:szCs w:val="22"/>
        </w:rPr>
      </w:pPr>
    </w:p>
    <w:p w14:paraId="28F20E6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691EE14D" w14:textId="77777777" w:rsidR="008937A0" w:rsidRPr="00E42384" w:rsidRDefault="008937A0">
      <w:pPr>
        <w:rPr>
          <w:rFonts w:ascii="Calibri Light" w:hAnsi="Calibri Light" w:cs="Calibri Light"/>
          <w:sz w:val="22"/>
          <w:szCs w:val="22"/>
        </w:rPr>
      </w:pPr>
    </w:p>
    <w:p w14:paraId="61510D37" w14:textId="265CAB56" w:rsidR="00586929" w:rsidRDefault="00586929" w:rsidP="004D344E">
      <w:pPr>
        <w:rPr>
          <w:rFonts w:ascii="Calibri Light" w:hAnsi="Calibri Light" w:cs="Calibri Light"/>
          <w:bCs/>
          <w:sz w:val="22"/>
          <w:szCs w:val="22"/>
        </w:rPr>
      </w:pPr>
      <w:r>
        <w:rPr>
          <w:rFonts w:ascii="Calibri Light" w:hAnsi="Calibri Light" w:cs="Calibri Light"/>
          <w:bCs/>
          <w:sz w:val="22"/>
          <w:szCs w:val="22"/>
        </w:rPr>
        <w:t>Ms. Mann: The advantage of the MRC is its convening power, and how it consults and agrees upon developments. The advantage is that it works across countries and their political engagements. As for opportunities, one is the greater strengthening of a broader range of views in the PNPCA or guidelines.</w:t>
      </w:r>
    </w:p>
    <w:p w14:paraId="46C55E5B" w14:textId="77777777" w:rsidR="0030294C" w:rsidRDefault="0030294C" w:rsidP="004D344E">
      <w:pPr>
        <w:rPr>
          <w:rFonts w:ascii="Calibri Light" w:hAnsi="Calibri Light" w:cs="Calibri Light"/>
          <w:bCs/>
          <w:sz w:val="22"/>
          <w:szCs w:val="22"/>
        </w:rPr>
      </w:pPr>
    </w:p>
    <w:p w14:paraId="4C25C2E8" w14:textId="0991E472" w:rsidR="00586929" w:rsidRDefault="00586929" w:rsidP="004D344E">
      <w:pPr>
        <w:rPr>
          <w:rFonts w:ascii="Calibri Light" w:hAnsi="Calibri Light" w:cs="Calibri Light"/>
          <w:bCs/>
          <w:sz w:val="22"/>
          <w:szCs w:val="22"/>
        </w:rPr>
      </w:pPr>
      <w:r>
        <w:rPr>
          <w:rFonts w:ascii="Calibri Light" w:hAnsi="Calibri Light" w:cs="Calibri Light"/>
          <w:bCs/>
          <w:sz w:val="22"/>
          <w:szCs w:val="22"/>
        </w:rPr>
        <w:t xml:space="preserve">Nit: The MRC is more about peace-building, and a knowledge hub. Some actors will prioritise the environment, and are then seen by others as anti-development. We need to understand </w:t>
      </w:r>
      <w:r w:rsidR="00C65BEE">
        <w:rPr>
          <w:rFonts w:ascii="Calibri Light" w:hAnsi="Calibri Light" w:cs="Calibri Light"/>
          <w:bCs/>
          <w:sz w:val="22"/>
          <w:szCs w:val="22"/>
        </w:rPr>
        <w:t>the complex web of benefits, costs and agendas.</w:t>
      </w:r>
    </w:p>
    <w:p w14:paraId="5FB30EC1" w14:textId="77777777" w:rsidR="00586929" w:rsidRPr="00235B25" w:rsidRDefault="00586929" w:rsidP="004D344E">
      <w:pPr>
        <w:rPr>
          <w:rFonts w:ascii="Calibri Light" w:hAnsi="Calibri Light" w:cs="Calibri Light"/>
          <w:bCs/>
          <w:sz w:val="22"/>
          <w:szCs w:val="22"/>
        </w:rPr>
      </w:pPr>
    </w:p>
    <w:p w14:paraId="78F9E01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5166AC9" w14:textId="77777777" w:rsidR="008937A0" w:rsidRDefault="008937A0">
      <w:pPr>
        <w:rPr>
          <w:rFonts w:ascii="Calibri Light" w:hAnsi="Calibri Light" w:cs="Calibri Light"/>
          <w:sz w:val="22"/>
          <w:szCs w:val="22"/>
        </w:rPr>
      </w:pPr>
    </w:p>
    <w:p w14:paraId="6922BCEA" w14:textId="3B041F93" w:rsidR="00085E92" w:rsidRDefault="00C65BEE" w:rsidP="004D344E">
      <w:pPr>
        <w:rPr>
          <w:rFonts w:ascii="Calibri Light" w:hAnsi="Calibri Light" w:cs="Calibri Light"/>
          <w:sz w:val="22"/>
          <w:szCs w:val="22"/>
        </w:rPr>
      </w:pPr>
      <w:r>
        <w:rPr>
          <w:rFonts w:ascii="Calibri Light" w:hAnsi="Calibri Light" w:cs="Calibri Light"/>
          <w:sz w:val="22"/>
          <w:szCs w:val="22"/>
        </w:rPr>
        <w:t xml:space="preserve">Ms. Mann: Cooperation has occurred around the PNPCA. This is an example of success. It represents change </w:t>
      </w:r>
      <w:r w:rsidR="00085E92">
        <w:rPr>
          <w:rFonts w:ascii="Calibri Light" w:hAnsi="Calibri Light" w:cs="Calibri Light"/>
          <w:sz w:val="22"/>
          <w:szCs w:val="22"/>
        </w:rPr>
        <w:t xml:space="preserve">in the ways </w:t>
      </w:r>
      <w:r>
        <w:rPr>
          <w:rFonts w:ascii="Calibri Light" w:hAnsi="Calibri Light" w:cs="Calibri Light"/>
          <w:sz w:val="22"/>
          <w:szCs w:val="22"/>
        </w:rPr>
        <w:t xml:space="preserve">to mitigate </w:t>
      </w:r>
      <w:r w:rsidR="00085E92">
        <w:rPr>
          <w:rFonts w:ascii="Calibri Light" w:hAnsi="Calibri Light" w:cs="Calibri Light"/>
          <w:sz w:val="22"/>
          <w:szCs w:val="22"/>
        </w:rPr>
        <w:t>impacts “and strengthen the benefits”. But there are a range of pressures and factors that may have contributed towards the latter outcome. She also mentions supporting civil society to engage with government to change policy to take into account a wider range of views.</w:t>
      </w:r>
    </w:p>
    <w:p w14:paraId="283C1F99" w14:textId="2594F837" w:rsidR="008875DB" w:rsidRDefault="008875DB" w:rsidP="004D344E">
      <w:pPr>
        <w:rPr>
          <w:rFonts w:ascii="Calibri Light" w:hAnsi="Calibri Light" w:cs="Calibri Light"/>
          <w:sz w:val="22"/>
          <w:szCs w:val="22"/>
        </w:rPr>
      </w:pPr>
    </w:p>
    <w:p w14:paraId="5F032255" w14:textId="6C264D8B" w:rsidR="008875DB" w:rsidRDefault="00CC7B8C" w:rsidP="004D344E">
      <w:pPr>
        <w:rPr>
          <w:rFonts w:ascii="Calibri Light" w:hAnsi="Calibri Light" w:cs="Calibri Light"/>
          <w:sz w:val="22"/>
          <w:szCs w:val="22"/>
        </w:rPr>
      </w:pPr>
      <w:r>
        <w:rPr>
          <w:rFonts w:ascii="Calibri Light" w:hAnsi="Calibri Light" w:cs="Calibri Light"/>
          <w:sz w:val="22"/>
          <w:szCs w:val="22"/>
        </w:rPr>
        <w:t>Year-round</w:t>
      </w:r>
      <w:r w:rsidR="008875DB">
        <w:rPr>
          <w:rFonts w:ascii="Calibri Light" w:hAnsi="Calibri Light" w:cs="Calibri Light"/>
          <w:sz w:val="22"/>
          <w:szCs w:val="22"/>
        </w:rPr>
        <w:t xml:space="preserve"> data sharing of river flows (LMC</w:t>
      </w:r>
      <w:r>
        <w:rPr>
          <w:rFonts w:ascii="Calibri Light" w:hAnsi="Calibri Light" w:cs="Calibri Light"/>
          <w:sz w:val="22"/>
          <w:szCs w:val="22"/>
        </w:rPr>
        <w:t xml:space="preserve"> </w:t>
      </w:r>
      <w:r w:rsidR="008875DB">
        <w:rPr>
          <w:rFonts w:ascii="Calibri Light" w:hAnsi="Calibri Light" w:cs="Calibri Light"/>
          <w:sz w:val="22"/>
          <w:szCs w:val="22"/>
        </w:rPr>
        <w:t>to MRC) is recent in</w:t>
      </w:r>
      <w:r>
        <w:rPr>
          <w:rFonts w:ascii="Calibri Light" w:hAnsi="Calibri Light" w:cs="Calibri Light"/>
          <w:sz w:val="22"/>
          <w:szCs w:val="22"/>
        </w:rPr>
        <w:t>d</w:t>
      </w:r>
      <w:r w:rsidR="008875DB">
        <w:rPr>
          <w:rFonts w:ascii="Calibri Light" w:hAnsi="Calibri Light" w:cs="Calibri Light"/>
          <w:sz w:val="22"/>
          <w:szCs w:val="22"/>
        </w:rPr>
        <w:t xml:space="preserve">icator. </w:t>
      </w:r>
    </w:p>
    <w:p w14:paraId="3CF59AB8" w14:textId="77777777" w:rsidR="00C65BEE" w:rsidRPr="00E42384" w:rsidRDefault="00C65BEE" w:rsidP="004D344E">
      <w:pPr>
        <w:rPr>
          <w:rFonts w:ascii="Calibri Light" w:hAnsi="Calibri Light" w:cs="Calibri Light"/>
          <w:sz w:val="22"/>
          <w:szCs w:val="22"/>
        </w:rPr>
      </w:pPr>
    </w:p>
    <w:p w14:paraId="435082E2"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02B9E116" w14:textId="77777777" w:rsidR="00BB08F2" w:rsidRPr="00E42384" w:rsidRDefault="00BB08F2">
      <w:pPr>
        <w:rPr>
          <w:rFonts w:ascii="Calibri Light" w:hAnsi="Calibri Light" w:cs="Calibri Light"/>
          <w:sz w:val="22"/>
          <w:szCs w:val="22"/>
        </w:rPr>
      </w:pPr>
    </w:p>
    <w:p w14:paraId="2CEE7108" w14:textId="1B7B3F07" w:rsidR="008C6E18" w:rsidRDefault="00085E92" w:rsidP="004D344E">
      <w:pPr>
        <w:rPr>
          <w:rFonts w:ascii="Calibri Light" w:hAnsi="Calibri Light" w:cs="Calibri Light"/>
          <w:sz w:val="22"/>
          <w:szCs w:val="22"/>
        </w:rPr>
      </w:pPr>
      <w:r>
        <w:rPr>
          <w:rFonts w:ascii="Calibri Light" w:hAnsi="Calibri Light" w:cs="Calibri Light"/>
          <w:sz w:val="22"/>
          <w:szCs w:val="22"/>
        </w:rPr>
        <w:lastRenderedPageBreak/>
        <w:t xml:space="preserve">Nit: It depends on how certain actors see a problem and how powerful that actor is. If China sees it as a problem, they then channel resources in that </w:t>
      </w:r>
      <w:commentRangeStart w:id="3"/>
      <w:r>
        <w:rPr>
          <w:rFonts w:ascii="Calibri Light" w:hAnsi="Calibri Light" w:cs="Calibri Light"/>
          <w:sz w:val="22"/>
          <w:szCs w:val="22"/>
        </w:rPr>
        <w:t>direction</w:t>
      </w:r>
      <w:commentRangeEnd w:id="3"/>
      <w:r w:rsidR="00BF12D5">
        <w:rPr>
          <w:rStyle w:val="CommentReference"/>
        </w:rPr>
        <w:commentReference w:id="3"/>
      </w:r>
      <w:r>
        <w:rPr>
          <w:rFonts w:ascii="Calibri Light" w:hAnsi="Calibri Light" w:cs="Calibri Light"/>
          <w:sz w:val="22"/>
          <w:szCs w:val="22"/>
        </w:rPr>
        <w:t xml:space="preserve">. </w:t>
      </w:r>
    </w:p>
    <w:p w14:paraId="622DAFAE" w14:textId="77777777" w:rsidR="00085E92" w:rsidRDefault="00085E92" w:rsidP="004D344E">
      <w:pPr>
        <w:rPr>
          <w:rFonts w:ascii="Calibri Light" w:hAnsi="Calibri Light" w:cs="Calibri Light"/>
          <w:sz w:val="22"/>
          <w:szCs w:val="22"/>
        </w:rPr>
      </w:pPr>
    </w:p>
    <w:p w14:paraId="0DB992A3" w14:textId="4507DDD6" w:rsidR="00085E92" w:rsidRDefault="00085E92" w:rsidP="004D344E">
      <w:pPr>
        <w:rPr>
          <w:rFonts w:ascii="Calibri Light" w:hAnsi="Calibri Light" w:cs="Calibri Light"/>
          <w:sz w:val="22"/>
          <w:szCs w:val="22"/>
        </w:rPr>
      </w:pPr>
      <w:r>
        <w:rPr>
          <w:rFonts w:ascii="Calibri Light" w:hAnsi="Calibri Light" w:cs="Calibri Light"/>
          <w:sz w:val="22"/>
          <w:szCs w:val="22"/>
        </w:rPr>
        <w:t>Ms. Mann: Wonders if there has been such a proliferation of cooperation frameworks because of different actors coming at a problem in different ways.</w:t>
      </w:r>
    </w:p>
    <w:p w14:paraId="233BB7D3" w14:textId="77777777" w:rsidR="00085E92" w:rsidRDefault="00085E92" w:rsidP="004D344E">
      <w:pPr>
        <w:rPr>
          <w:rFonts w:ascii="Calibri Light" w:hAnsi="Calibri Light" w:cs="Calibri Light"/>
          <w:sz w:val="22"/>
          <w:szCs w:val="22"/>
        </w:rPr>
      </w:pPr>
    </w:p>
    <w:p w14:paraId="7A2442DA" w14:textId="5A037DD5" w:rsidR="00FC401E" w:rsidRDefault="00FC401E" w:rsidP="004D344E">
      <w:pPr>
        <w:rPr>
          <w:rFonts w:ascii="Calibri Light" w:hAnsi="Calibri Light" w:cs="Calibri Light"/>
          <w:sz w:val="22"/>
          <w:szCs w:val="22"/>
        </w:rPr>
      </w:pPr>
      <w:r>
        <w:rPr>
          <w:rFonts w:ascii="Calibri Light" w:hAnsi="Calibri Light" w:cs="Calibri Light"/>
          <w:sz w:val="22"/>
          <w:szCs w:val="22"/>
        </w:rPr>
        <w:t xml:space="preserve">Nit: Framing a problem in such a way as to come at it in a different way is very difficult. The Lao Government has 18 different ministries, and it is hard to get them all into a place where they all feel that they are getting the same benefits, as well as </w:t>
      </w:r>
      <w:r w:rsidR="008875DB">
        <w:rPr>
          <w:rFonts w:ascii="Calibri Light" w:hAnsi="Calibri Light" w:cs="Calibri Light"/>
          <w:sz w:val="22"/>
          <w:szCs w:val="22"/>
        </w:rPr>
        <w:t xml:space="preserve">exposed to </w:t>
      </w:r>
      <w:r>
        <w:rPr>
          <w:rFonts w:ascii="Calibri Light" w:hAnsi="Calibri Light" w:cs="Calibri Light"/>
          <w:sz w:val="22"/>
          <w:szCs w:val="22"/>
        </w:rPr>
        <w:t>the same costs.</w:t>
      </w:r>
      <w:r w:rsidR="008875DB">
        <w:rPr>
          <w:rFonts w:ascii="Calibri Light" w:hAnsi="Calibri Light" w:cs="Calibri Light"/>
          <w:sz w:val="22"/>
          <w:szCs w:val="22"/>
        </w:rPr>
        <w:t xml:space="preserve"> Problem perceptions are a function of power (e</w:t>
      </w:r>
      <w:r w:rsidR="00CC7B8C">
        <w:rPr>
          <w:rFonts w:ascii="Calibri Light" w:hAnsi="Calibri Light" w:cs="Calibri Light"/>
          <w:sz w:val="22"/>
          <w:szCs w:val="22"/>
        </w:rPr>
        <w:t>.</w:t>
      </w:r>
      <w:r w:rsidR="008875DB">
        <w:rPr>
          <w:rFonts w:ascii="Calibri Light" w:hAnsi="Calibri Light" w:cs="Calibri Light"/>
          <w:sz w:val="22"/>
          <w:szCs w:val="22"/>
        </w:rPr>
        <w:t>g</w:t>
      </w:r>
      <w:r w:rsidR="00CC7B8C">
        <w:rPr>
          <w:rFonts w:ascii="Calibri Light" w:hAnsi="Calibri Light" w:cs="Calibri Light"/>
          <w:sz w:val="22"/>
          <w:szCs w:val="22"/>
        </w:rPr>
        <w:t>.</w:t>
      </w:r>
      <w:r w:rsidR="008875DB">
        <w:rPr>
          <w:rFonts w:ascii="Calibri Light" w:hAnsi="Calibri Light" w:cs="Calibri Light"/>
          <w:sz w:val="22"/>
          <w:szCs w:val="22"/>
        </w:rPr>
        <w:t xml:space="preserve"> the China-Lao railway and Lao Hydropower). </w:t>
      </w:r>
    </w:p>
    <w:p w14:paraId="6D839C9A" w14:textId="77777777" w:rsidR="00FC401E" w:rsidRPr="00E42384" w:rsidRDefault="00FC401E" w:rsidP="004D344E">
      <w:pPr>
        <w:rPr>
          <w:rFonts w:ascii="Calibri Light" w:hAnsi="Calibri Light" w:cs="Calibri Light"/>
          <w:sz w:val="22"/>
          <w:szCs w:val="22"/>
        </w:rPr>
      </w:pPr>
    </w:p>
    <w:p w14:paraId="6EBC19A6"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4130D8F6" w14:textId="77777777" w:rsidR="00552832" w:rsidRPr="002664D7" w:rsidRDefault="00552832">
      <w:pPr>
        <w:rPr>
          <w:rFonts w:ascii="Calibri Light" w:hAnsi="Calibri Light" w:cs="Calibri Light"/>
          <w:sz w:val="22"/>
          <w:szCs w:val="22"/>
        </w:rPr>
      </w:pPr>
    </w:p>
    <w:p w14:paraId="75B8C853" w14:textId="1C9D0CC0" w:rsidR="004D344E" w:rsidRDefault="00FC401E" w:rsidP="004D344E">
      <w:pPr>
        <w:rPr>
          <w:rFonts w:ascii="Calibri Light" w:hAnsi="Calibri Light" w:cs="Calibri Light"/>
          <w:sz w:val="22"/>
          <w:szCs w:val="22"/>
        </w:rPr>
      </w:pPr>
      <w:r>
        <w:rPr>
          <w:rFonts w:ascii="Calibri Light" w:hAnsi="Calibri Light" w:cs="Calibri Light"/>
          <w:sz w:val="22"/>
          <w:szCs w:val="22"/>
        </w:rPr>
        <w:t xml:space="preserve">Ms. Mann: Different levels of trust prevent cooperation. And different competing priorities, </w:t>
      </w:r>
      <w:r w:rsidR="008875DB">
        <w:rPr>
          <w:rFonts w:ascii="Calibri Light" w:hAnsi="Calibri Light" w:cs="Calibri Light"/>
          <w:sz w:val="22"/>
          <w:szCs w:val="22"/>
        </w:rPr>
        <w:t xml:space="preserve">capacities, transparency </w:t>
      </w:r>
      <w:r>
        <w:rPr>
          <w:rFonts w:ascii="Calibri Light" w:hAnsi="Calibri Light" w:cs="Calibri Light"/>
          <w:sz w:val="22"/>
          <w:szCs w:val="22"/>
        </w:rPr>
        <w:t>and understandings of the problem.</w:t>
      </w:r>
      <w:r w:rsidR="008875DB">
        <w:rPr>
          <w:rFonts w:ascii="Calibri Light" w:hAnsi="Calibri Light" w:cs="Calibri Light"/>
          <w:sz w:val="22"/>
          <w:szCs w:val="22"/>
        </w:rPr>
        <w:t xml:space="preserve"> </w:t>
      </w:r>
    </w:p>
    <w:p w14:paraId="577C9849" w14:textId="77777777" w:rsidR="00FC401E" w:rsidRDefault="00FC401E" w:rsidP="004D344E">
      <w:pPr>
        <w:rPr>
          <w:rFonts w:ascii="Calibri Light" w:hAnsi="Calibri Light" w:cs="Calibri Light"/>
          <w:sz w:val="22"/>
          <w:szCs w:val="22"/>
        </w:rPr>
      </w:pPr>
    </w:p>
    <w:p w14:paraId="12D1520D" w14:textId="236622F7" w:rsidR="00FC401E" w:rsidRDefault="00FC401E" w:rsidP="004D344E">
      <w:pPr>
        <w:rPr>
          <w:rFonts w:ascii="Calibri Light" w:hAnsi="Calibri Light" w:cs="Calibri Light"/>
          <w:sz w:val="22"/>
          <w:szCs w:val="22"/>
        </w:rPr>
      </w:pPr>
      <w:r>
        <w:rPr>
          <w:rFonts w:ascii="Calibri Light" w:hAnsi="Calibri Light" w:cs="Calibri Light"/>
          <w:sz w:val="22"/>
          <w:szCs w:val="22"/>
        </w:rPr>
        <w:t xml:space="preserve">Nit: Multiple different sources provide enablers. For example, the US-China trade war is not an enabler </w:t>
      </w:r>
      <w:r>
        <w:rPr>
          <w:rFonts w:ascii="Calibri Light" w:hAnsi="Calibri Light" w:cs="Calibri Light"/>
          <w:i/>
          <w:sz w:val="22"/>
          <w:szCs w:val="22"/>
        </w:rPr>
        <w:t>per se</w:t>
      </w:r>
      <w:r>
        <w:rPr>
          <w:rFonts w:ascii="Calibri Light" w:hAnsi="Calibri Light" w:cs="Calibri Light"/>
          <w:sz w:val="22"/>
          <w:szCs w:val="22"/>
        </w:rPr>
        <w:t xml:space="preserve"> but can contribute to cooperation. </w:t>
      </w:r>
      <w:r w:rsidR="008875DB">
        <w:rPr>
          <w:rFonts w:ascii="Calibri Light" w:hAnsi="Calibri Light" w:cs="Calibri Light"/>
          <w:sz w:val="22"/>
          <w:szCs w:val="22"/>
        </w:rPr>
        <w:t>Controversy (e</w:t>
      </w:r>
      <w:r w:rsidR="00CC7B8C">
        <w:rPr>
          <w:rFonts w:ascii="Calibri Light" w:hAnsi="Calibri Light" w:cs="Calibri Light"/>
          <w:sz w:val="22"/>
          <w:szCs w:val="22"/>
        </w:rPr>
        <w:t>.</w:t>
      </w:r>
      <w:r w:rsidR="008875DB">
        <w:rPr>
          <w:rFonts w:ascii="Calibri Light" w:hAnsi="Calibri Light" w:cs="Calibri Light"/>
          <w:sz w:val="22"/>
          <w:szCs w:val="22"/>
        </w:rPr>
        <w:t>g</w:t>
      </w:r>
      <w:r w:rsidR="00CC7B8C">
        <w:rPr>
          <w:rFonts w:ascii="Calibri Light" w:hAnsi="Calibri Light" w:cs="Calibri Light"/>
          <w:sz w:val="22"/>
          <w:szCs w:val="22"/>
        </w:rPr>
        <w:t>.</w:t>
      </w:r>
      <w:r w:rsidR="008875DB">
        <w:rPr>
          <w:rFonts w:ascii="Calibri Light" w:hAnsi="Calibri Light" w:cs="Calibri Light"/>
          <w:sz w:val="22"/>
          <w:szCs w:val="22"/>
        </w:rPr>
        <w:t xml:space="preserve"> geo-political) can initiate cooperation. </w:t>
      </w:r>
    </w:p>
    <w:p w14:paraId="05E6E563" w14:textId="77777777" w:rsidR="00FC401E" w:rsidRDefault="00FC401E" w:rsidP="004D344E">
      <w:pPr>
        <w:rPr>
          <w:rFonts w:ascii="Calibri Light" w:hAnsi="Calibri Light" w:cs="Calibri Light"/>
          <w:sz w:val="22"/>
          <w:szCs w:val="22"/>
        </w:rPr>
      </w:pPr>
    </w:p>
    <w:p w14:paraId="05FACD8D" w14:textId="3853A73C" w:rsidR="00FC401E" w:rsidRDefault="00FC401E" w:rsidP="004D344E">
      <w:pPr>
        <w:rPr>
          <w:rFonts w:ascii="Calibri Light" w:hAnsi="Calibri Light" w:cs="Calibri Light"/>
          <w:sz w:val="22"/>
          <w:szCs w:val="22"/>
        </w:rPr>
      </w:pPr>
      <w:r>
        <w:rPr>
          <w:rFonts w:ascii="Calibri Light" w:hAnsi="Calibri Light" w:cs="Calibri Light"/>
          <w:sz w:val="22"/>
          <w:szCs w:val="22"/>
        </w:rPr>
        <w:t>Ms. Mann: besides the reverse of what she said earlier, she mentions transparency as being an en</w:t>
      </w:r>
      <w:r w:rsidR="00873A4A">
        <w:rPr>
          <w:rFonts w:ascii="Calibri Light" w:hAnsi="Calibri Light" w:cs="Calibri Light"/>
          <w:sz w:val="22"/>
          <w:szCs w:val="22"/>
        </w:rPr>
        <w:t>abler; as is the agreement of different actors to work on a problem. But then a certain level of trust is needed.</w:t>
      </w:r>
    </w:p>
    <w:p w14:paraId="75AE3C7E" w14:textId="77777777" w:rsidR="00873A4A" w:rsidRPr="00FC401E" w:rsidRDefault="00873A4A" w:rsidP="004D344E">
      <w:pPr>
        <w:rPr>
          <w:rFonts w:ascii="Calibri Light" w:hAnsi="Calibri Light" w:cs="Calibri Light"/>
          <w:sz w:val="22"/>
          <w:szCs w:val="22"/>
        </w:rPr>
      </w:pPr>
    </w:p>
    <w:p w14:paraId="5966D1BD"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58892CE8" w14:textId="77777777" w:rsidR="00BB08F2" w:rsidRPr="00E42384" w:rsidRDefault="00BB08F2">
      <w:pPr>
        <w:rPr>
          <w:rFonts w:ascii="Calibri Light" w:hAnsi="Calibri Light" w:cs="Calibri Light"/>
          <w:sz w:val="22"/>
          <w:szCs w:val="22"/>
        </w:rPr>
      </w:pPr>
    </w:p>
    <w:p w14:paraId="119187AE" w14:textId="172DC638" w:rsidR="00176242" w:rsidRDefault="00873A4A" w:rsidP="004D344E">
      <w:pPr>
        <w:rPr>
          <w:rFonts w:ascii="Calibri Light" w:hAnsi="Calibri Light" w:cs="Calibri Light"/>
          <w:sz w:val="22"/>
          <w:szCs w:val="22"/>
        </w:rPr>
      </w:pPr>
      <w:r>
        <w:rPr>
          <w:rFonts w:ascii="Calibri Light" w:hAnsi="Calibri Light" w:cs="Calibri Light"/>
          <w:sz w:val="22"/>
          <w:szCs w:val="22"/>
        </w:rPr>
        <w:t xml:space="preserve">Ms. Mann: Governments, and the “sovereignty of decision-making within their borders”. But then, the regional architecture – MRC, ASEAN and the private sector – has a level of influence. This varies between and within countries. Kim Geheb (Mekong Futures) asks who in the private sector she considers influential. The different financial institutions </w:t>
      </w:r>
      <w:r w:rsidR="008875DB">
        <w:rPr>
          <w:rFonts w:ascii="Calibri Light" w:hAnsi="Calibri Light" w:cs="Calibri Light"/>
          <w:sz w:val="22"/>
          <w:szCs w:val="22"/>
        </w:rPr>
        <w:t>(</w:t>
      </w:r>
      <w:r w:rsidR="00CC7B8C">
        <w:rPr>
          <w:rFonts w:ascii="Calibri Light" w:hAnsi="Calibri Light" w:cs="Calibri Light"/>
          <w:sz w:val="22"/>
          <w:szCs w:val="22"/>
        </w:rPr>
        <w:t>World Bank</w:t>
      </w:r>
      <w:r w:rsidR="008875DB">
        <w:rPr>
          <w:rFonts w:ascii="Calibri Light" w:hAnsi="Calibri Light" w:cs="Calibri Light"/>
          <w:sz w:val="22"/>
          <w:szCs w:val="22"/>
        </w:rPr>
        <w:t xml:space="preserve"> and </w:t>
      </w:r>
      <w:r w:rsidR="00CC7B8C">
        <w:rPr>
          <w:rFonts w:ascii="Calibri Light" w:hAnsi="Calibri Light" w:cs="Calibri Light"/>
          <w:sz w:val="22"/>
          <w:szCs w:val="22"/>
        </w:rPr>
        <w:t>n</w:t>
      </w:r>
      <w:r w:rsidR="008875DB">
        <w:rPr>
          <w:rFonts w:ascii="Calibri Light" w:hAnsi="Calibri Light" w:cs="Calibri Light"/>
          <w:sz w:val="22"/>
          <w:szCs w:val="22"/>
        </w:rPr>
        <w:t xml:space="preserve">ational investment banks) </w:t>
      </w:r>
      <w:r>
        <w:rPr>
          <w:rFonts w:ascii="Calibri Light" w:hAnsi="Calibri Light" w:cs="Calibri Light"/>
          <w:sz w:val="22"/>
          <w:szCs w:val="22"/>
        </w:rPr>
        <w:t xml:space="preserve">that support </w:t>
      </w:r>
      <w:r w:rsidR="008875DB">
        <w:rPr>
          <w:rFonts w:ascii="Calibri Light" w:hAnsi="Calibri Light" w:cs="Calibri Light"/>
          <w:sz w:val="22"/>
          <w:szCs w:val="22"/>
        </w:rPr>
        <w:t xml:space="preserve">large </w:t>
      </w:r>
      <w:r>
        <w:rPr>
          <w:rFonts w:ascii="Calibri Light" w:hAnsi="Calibri Light" w:cs="Calibri Light"/>
          <w:sz w:val="22"/>
          <w:szCs w:val="22"/>
        </w:rPr>
        <w:t xml:space="preserve">infrastructure, Ms. Man replies. </w:t>
      </w:r>
      <w:r w:rsidR="008875DB">
        <w:rPr>
          <w:rFonts w:ascii="Calibri Light" w:hAnsi="Calibri Light" w:cs="Calibri Light"/>
          <w:sz w:val="22"/>
          <w:szCs w:val="22"/>
        </w:rPr>
        <w:t xml:space="preserve">Funding is subject to different social, economic and environmental standards. </w:t>
      </w:r>
      <w:r>
        <w:rPr>
          <w:rFonts w:ascii="Calibri Light" w:hAnsi="Calibri Light" w:cs="Calibri Light"/>
          <w:sz w:val="22"/>
          <w:szCs w:val="22"/>
        </w:rPr>
        <w:t xml:space="preserve">There are different policy areas within which they operate and, through these, they influence sustainable development. </w:t>
      </w:r>
      <w:r w:rsidR="00DC6323">
        <w:rPr>
          <w:rFonts w:ascii="Calibri Light" w:hAnsi="Calibri Light" w:cs="Calibri Light"/>
          <w:sz w:val="22"/>
          <w:szCs w:val="22"/>
        </w:rPr>
        <w:t>Also, infrastructure developers and their level of engagement and the relationships that they have with other actors.</w:t>
      </w:r>
    </w:p>
    <w:p w14:paraId="0C748BA0" w14:textId="77777777" w:rsidR="00DC6323" w:rsidRPr="00E42384" w:rsidRDefault="00DC6323" w:rsidP="004D344E">
      <w:pPr>
        <w:rPr>
          <w:rFonts w:ascii="Calibri Light" w:hAnsi="Calibri Light" w:cs="Calibri Light"/>
          <w:sz w:val="22"/>
          <w:szCs w:val="22"/>
        </w:rPr>
      </w:pPr>
    </w:p>
    <w:p w14:paraId="077BDF9F"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771E5999" w14:textId="016FC60A" w:rsidR="000C6237" w:rsidRDefault="000C6237" w:rsidP="004D344E">
      <w:pPr>
        <w:rPr>
          <w:rFonts w:ascii="Calibri Light" w:hAnsi="Calibri Light" w:cs="Calibri Light"/>
          <w:sz w:val="22"/>
          <w:szCs w:val="22"/>
        </w:rPr>
      </w:pPr>
    </w:p>
    <w:p w14:paraId="71C3306A" w14:textId="544076DD" w:rsidR="00DC6323" w:rsidRDefault="00DC6323" w:rsidP="004D344E">
      <w:pPr>
        <w:rPr>
          <w:rFonts w:ascii="Calibri Light" w:hAnsi="Calibri Light" w:cs="Calibri Light"/>
          <w:sz w:val="22"/>
          <w:szCs w:val="22"/>
        </w:rPr>
      </w:pPr>
      <w:r>
        <w:rPr>
          <w:rFonts w:ascii="Calibri Light" w:hAnsi="Calibri Light" w:cs="Calibri Light"/>
          <w:sz w:val="22"/>
          <w:szCs w:val="22"/>
        </w:rPr>
        <w:t>Ms. Mann: All governments globally are asking this question. ‘Balance’ is definitely the right word – each government will come at this from a different perspective, and whatever ‘balance’ means to their countries.</w:t>
      </w:r>
    </w:p>
    <w:p w14:paraId="0E830AC2" w14:textId="77777777" w:rsidR="00DC6323" w:rsidRDefault="00DC6323" w:rsidP="004D344E">
      <w:pPr>
        <w:rPr>
          <w:rFonts w:ascii="Calibri Light" w:hAnsi="Calibri Light" w:cs="Calibri Light"/>
          <w:sz w:val="22"/>
          <w:szCs w:val="22"/>
        </w:rPr>
      </w:pPr>
    </w:p>
    <w:p w14:paraId="481CD394" w14:textId="106F1C92" w:rsidR="00DC6323" w:rsidRDefault="00DC6323" w:rsidP="004D344E">
      <w:pPr>
        <w:rPr>
          <w:rFonts w:ascii="Calibri Light" w:hAnsi="Calibri Light" w:cs="Calibri Light"/>
          <w:sz w:val="22"/>
          <w:szCs w:val="22"/>
        </w:rPr>
      </w:pPr>
      <w:r>
        <w:rPr>
          <w:rFonts w:ascii="Calibri Light" w:hAnsi="Calibri Light" w:cs="Calibri Light"/>
          <w:sz w:val="22"/>
          <w:szCs w:val="22"/>
        </w:rPr>
        <w:t>Nit: The ‘how’ is the difficult part of this question. People want to take short-cuts, there’s corruption, and a lack of long-term vision. Everything is a part in a big engine with lots of moving pieces.</w:t>
      </w:r>
    </w:p>
    <w:p w14:paraId="7924B636" w14:textId="77777777" w:rsidR="00DC6323" w:rsidRDefault="00DC6323" w:rsidP="004D344E">
      <w:pPr>
        <w:rPr>
          <w:rFonts w:ascii="Calibri Light" w:hAnsi="Calibri Light" w:cs="Calibri Light"/>
          <w:sz w:val="22"/>
          <w:szCs w:val="22"/>
        </w:rPr>
      </w:pPr>
    </w:p>
    <w:p w14:paraId="11A7D6B2" w14:textId="43929827" w:rsidR="00DC6323" w:rsidRDefault="00DC6323" w:rsidP="004D344E">
      <w:pPr>
        <w:rPr>
          <w:rFonts w:ascii="Calibri Light" w:hAnsi="Calibri Light" w:cs="Calibri Light"/>
          <w:sz w:val="22"/>
          <w:szCs w:val="22"/>
        </w:rPr>
      </w:pPr>
      <w:r>
        <w:rPr>
          <w:rFonts w:ascii="Calibri Light" w:hAnsi="Calibri Light" w:cs="Calibri Light"/>
          <w:sz w:val="22"/>
          <w:szCs w:val="22"/>
        </w:rPr>
        <w:t xml:space="preserve">Ms. Mann: COVID will influence how that balance can be achieved, how government approach it, as will the different stresses placed upon their economies. She thinks that it will amplify the tensions between economic growth and ecologies. </w:t>
      </w:r>
    </w:p>
    <w:p w14:paraId="69E3DA45" w14:textId="77777777" w:rsidR="00DC6323" w:rsidRDefault="00DC6323" w:rsidP="004D344E">
      <w:pPr>
        <w:rPr>
          <w:rFonts w:ascii="Calibri Light" w:hAnsi="Calibri Light" w:cs="Calibri Light"/>
          <w:sz w:val="22"/>
          <w:szCs w:val="22"/>
        </w:rPr>
      </w:pPr>
    </w:p>
    <w:p w14:paraId="65397B8E" w14:textId="191CC264" w:rsidR="00DC6323" w:rsidRPr="00C87246" w:rsidRDefault="00DC6323" w:rsidP="004D344E">
      <w:pPr>
        <w:rPr>
          <w:rFonts w:ascii="Calibri Light" w:hAnsi="Calibri Light" w:cs="Calibri Light"/>
          <w:sz w:val="22"/>
          <w:szCs w:val="22"/>
        </w:rPr>
      </w:pPr>
      <w:r>
        <w:rPr>
          <w:rFonts w:ascii="Calibri Light" w:hAnsi="Calibri Light" w:cs="Calibri Light"/>
          <w:sz w:val="22"/>
          <w:szCs w:val="22"/>
        </w:rPr>
        <w:lastRenderedPageBreak/>
        <w:t xml:space="preserve">Nit: Financiers adhering to higher standards is one way. John Ward (Mekong Futures) asks about corruption, and if it is a type of cooperation (collusion), and if it is on the ‘dark side’ of cooperation. Nit agrees, but </w:t>
      </w:r>
      <w:r w:rsidR="00034A08">
        <w:rPr>
          <w:rFonts w:ascii="Calibri Light" w:hAnsi="Calibri Light" w:cs="Calibri Light"/>
          <w:sz w:val="22"/>
          <w:szCs w:val="22"/>
        </w:rPr>
        <w:t>also says that those who do not like corruption will not engage with it.</w:t>
      </w:r>
      <w:r w:rsidR="00334E3C">
        <w:rPr>
          <w:rFonts w:ascii="Calibri Light" w:hAnsi="Calibri Light" w:cs="Calibri Light"/>
          <w:sz w:val="22"/>
          <w:szCs w:val="22"/>
        </w:rPr>
        <w:t xml:space="preserve"> NGOs delegations are coop</w:t>
      </w:r>
      <w:del w:id="4" w:author="Klomjit Chandrapanya" w:date="2020-11-12T17:50:00Z">
        <w:r w:rsidR="00334E3C" w:rsidDel="00BF12D5">
          <w:rPr>
            <w:rFonts w:ascii="Calibri Light" w:hAnsi="Calibri Light" w:cs="Calibri Light"/>
            <w:sz w:val="22"/>
            <w:szCs w:val="22"/>
          </w:rPr>
          <w:delText>e</w:delText>
        </w:r>
      </w:del>
      <w:r w:rsidR="00334E3C">
        <w:rPr>
          <w:rFonts w:ascii="Calibri Light" w:hAnsi="Calibri Light" w:cs="Calibri Light"/>
          <w:sz w:val="22"/>
          <w:szCs w:val="22"/>
        </w:rPr>
        <w:t xml:space="preserve">ted into Track 1 where implicit cooperation may actually be coercion. </w:t>
      </w:r>
    </w:p>
    <w:sectPr w:rsidR="00DC6323" w:rsidRPr="00C87246"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omjit Chandrapanya" w:date="2020-11-12T17:35:00Z" w:initials="KC">
    <w:p w14:paraId="0C889057" w14:textId="2E61DD81" w:rsidR="004E2E40" w:rsidRDefault="004E2E40">
      <w:pPr>
        <w:pStyle w:val="CommentText"/>
      </w:pPr>
      <w:r>
        <w:rPr>
          <w:rStyle w:val="CommentReference"/>
        </w:rPr>
        <w:annotationRef/>
      </w:r>
      <w:r>
        <w:t>“and (</w:t>
      </w:r>
      <w:r w:rsidR="00956ADE">
        <w:t>with</w:t>
      </w:r>
      <w:r>
        <w:t xml:space="preserve"> different) experience”</w:t>
      </w:r>
    </w:p>
  </w:comment>
  <w:comment w:id="2" w:author="Klomjit Chandrapanya" w:date="2020-11-12T17:39:00Z" w:initials="KC">
    <w:p w14:paraId="7B7B64E4" w14:textId="36C2648F" w:rsidR="00956ADE" w:rsidRDefault="00956ADE">
      <w:pPr>
        <w:pStyle w:val="CommentText"/>
      </w:pPr>
      <w:r>
        <w:rPr>
          <w:rStyle w:val="CommentReference"/>
        </w:rPr>
        <w:annotationRef/>
      </w:r>
      <w:r>
        <w:t>“The fall out is a variety of viiiews of what the problems are”.</w:t>
      </w:r>
    </w:p>
  </w:comment>
  <w:comment w:id="3" w:author="Klomjit Chandrapanya" w:date="2020-11-12T17:44:00Z" w:initials="KC">
    <w:p w14:paraId="1E0B5622" w14:textId="018E0E0D" w:rsidR="00BF12D5" w:rsidRDefault="00BF12D5">
      <w:pPr>
        <w:pStyle w:val="CommentText"/>
      </w:pPr>
      <w:r>
        <w:rPr>
          <w:rStyle w:val="CommentReference"/>
        </w:rPr>
        <w:annotationRef/>
      </w:r>
      <w:r>
        <w:t>“(China) does not see benefit sharing as a problem and (so) leaves it to actors wittth less power to deal with the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889057" w15:done="0"/>
  <w15:commentEx w15:paraId="7B7B64E4" w15:done="0"/>
  <w15:commentEx w15:paraId="1E0B56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7F0F3" w16cex:dateUtc="2020-11-12T10:35:00Z"/>
  <w16cex:commentExtensible w16cex:durableId="2357F1E1" w16cex:dateUtc="2020-11-12T10:39:00Z"/>
  <w16cex:commentExtensible w16cex:durableId="2357F302" w16cex:dateUtc="2020-11-12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889057" w16cid:durableId="2357F0F3"/>
  <w16cid:commentId w16cid:paraId="7B7B64E4" w16cid:durableId="2357F1E1"/>
  <w16cid:commentId w16cid:paraId="1E0B5622" w16cid:durableId="2357F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7B7F5" w14:textId="77777777" w:rsidR="00C1690A" w:rsidRDefault="00C1690A" w:rsidP="00023D8D">
      <w:r>
        <w:separator/>
      </w:r>
    </w:p>
  </w:endnote>
  <w:endnote w:type="continuationSeparator" w:id="0">
    <w:p w14:paraId="0D427C01" w14:textId="77777777" w:rsidR="00C1690A" w:rsidRDefault="00C1690A"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DE65C" w14:textId="77777777" w:rsidR="00C1690A" w:rsidRDefault="00C1690A" w:rsidP="00023D8D">
      <w:r>
        <w:separator/>
      </w:r>
    </w:p>
  </w:footnote>
  <w:footnote w:type="continuationSeparator" w:id="0">
    <w:p w14:paraId="73DD0B86" w14:textId="77777777" w:rsidR="00C1690A" w:rsidRDefault="00C1690A"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17B8E"/>
    <w:rsid w:val="00023D8D"/>
    <w:rsid w:val="00030438"/>
    <w:rsid w:val="00034A08"/>
    <w:rsid w:val="00034F2D"/>
    <w:rsid w:val="000514FA"/>
    <w:rsid w:val="00052991"/>
    <w:rsid w:val="00065CC1"/>
    <w:rsid w:val="00066D1B"/>
    <w:rsid w:val="000759DA"/>
    <w:rsid w:val="0008199F"/>
    <w:rsid w:val="00085E92"/>
    <w:rsid w:val="000B7FF3"/>
    <w:rsid w:val="000C3C7F"/>
    <w:rsid w:val="000C6237"/>
    <w:rsid w:val="000D13B2"/>
    <w:rsid w:val="000D325E"/>
    <w:rsid w:val="000D53A3"/>
    <w:rsid w:val="000D6BF6"/>
    <w:rsid w:val="000E1062"/>
    <w:rsid w:val="000E30AC"/>
    <w:rsid w:val="00107DB3"/>
    <w:rsid w:val="00110CE9"/>
    <w:rsid w:val="00126E0C"/>
    <w:rsid w:val="00131325"/>
    <w:rsid w:val="0013151B"/>
    <w:rsid w:val="0013355D"/>
    <w:rsid w:val="00133BA4"/>
    <w:rsid w:val="00134B77"/>
    <w:rsid w:val="00143DDB"/>
    <w:rsid w:val="00176242"/>
    <w:rsid w:val="00185154"/>
    <w:rsid w:val="00195F01"/>
    <w:rsid w:val="001A46F3"/>
    <w:rsid w:val="001B0D27"/>
    <w:rsid w:val="001B752B"/>
    <w:rsid w:val="001D5E49"/>
    <w:rsid w:val="001D75FB"/>
    <w:rsid w:val="002010D6"/>
    <w:rsid w:val="00214F18"/>
    <w:rsid w:val="0022453C"/>
    <w:rsid w:val="00225840"/>
    <w:rsid w:val="00235B25"/>
    <w:rsid w:val="002455D4"/>
    <w:rsid w:val="00254E61"/>
    <w:rsid w:val="002664D7"/>
    <w:rsid w:val="00280B2C"/>
    <w:rsid w:val="00281BA5"/>
    <w:rsid w:val="002843A9"/>
    <w:rsid w:val="00292867"/>
    <w:rsid w:val="00292A55"/>
    <w:rsid w:val="00293A7B"/>
    <w:rsid w:val="00294499"/>
    <w:rsid w:val="002956F9"/>
    <w:rsid w:val="002A15C4"/>
    <w:rsid w:val="002A2C40"/>
    <w:rsid w:val="002A5686"/>
    <w:rsid w:val="002B0FAF"/>
    <w:rsid w:val="002B47AF"/>
    <w:rsid w:val="002C0711"/>
    <w:rsid w:val="002D1A4D"/>
    <w:rsid w:val="002D4B08"/>
    <w:rsid w:val="002E5684"/>
    <w:rsid w:val="002F550D"/>
    <w:rsid w:val="0030294C"/>
    <w:rsid w:val="003159CA"/>
    <w:rsid w:val="00331F6F"/>
    <w:rsid w:val="00334E3C"/>
    <w:rsid w:val="00381BB3"/>
    <w:rsid w:val="0038579A"/>
    <w:rsid w:val="003901FA"/>
    <w:rsid w:val="00391E41"/>
    <w:rsid w:val="0039725C"/>
    <w:rsid w:val="003A68EE"/>
    <w:rsid w:val="003D5E30"/>
    <w:rsid w:val="003D7226"/>
    <w:rsid w:val="003E1431"/>
    <w:rsid w:val="003E5F21"/>
    <w:rsid w:val="003F4F78"/>
    <w:rsid w:val="003F7026"/>
    <w:rsid w:val="0040498B"/>
    <w:rsid w:val="00405840"/>
    <w:rsid w:val="0041507E"/>
    <w:rsid w:val="004168A8"/>
    <w:rsid w:val="00420034"/>
    <w:rsid w:val="00421251"/>
    <w:rsid w:val="004216AD"/>
    <w:rsid w:val="00433749"/>
    <w:rsid w:val="00435A75"/>
    <w:rsid w:val="004429B1"/>
    <w:rsid w:val="00445407"/>
    <w:rsid w:val="00452F81"/>
    <w:rsid w:val="00453775"/>
    <w:rsid w:val="00455E1C"/>
    <w:rsid w:val="00473148"/>
    <w:rsid w:val="004754C3"/>
    <w:rsid w:val="00480D05"/>
    <w:rsid w:val="00494501"/>
    <w:rsid w:val="0049499D"/>
    <w:rsid w:val="004973BB"/>
    <w:rsid w:val="004A410F"/>
    <w:rsid w:val="004C4929"/>
    <w:rsid w:val="004D344E"/>
    <w:rsid w:val="004D6A86"/>
    <w:rsid w:val="004E2E40"/>
    <w:rsid w:val="004F45B0"/>
    <w:rsid w:val="004F539B"/>
    <w:rsid w:val="00505545"/>
    <w:rsid w:val="00510C24"/>
    <w:rsid w:val="005225AC"/>
    <w:rsid w:val="0053152E"/>
    <w:rsid w:val="00532DFF"/>
    <w:rsid w:val="00535136"/>
    <w:rsid w:val="00550DDD"/>
    <w:rsid w:val="00552832"/>
    <w:rsid w:val="00565791"/>
    <w:rsid w:val="00573FE8"/>
    <w:rsid w:val="00576C9E"/>
    <w:rsid w:val="00583776"/>
    <w:rsid w:val="00586929"/>
    <w:rsid w:val="0058707C"/>
    <w:rsid w:val="00595A74"/>
    <w:rsid w:val="005A4ED9"/>
    <w:rsid w:val="005A66C1"/>
    <w:rsid w:val="005B3C7A"/>
    <w:rsid w:val="005C0E80"/>
    <w:rsid w:val="005D6831"/>
    <w:rsid w:val="005E1AA8"/>
    <w:rsid w:val="00604F82"/>
    <w:rsid w:val="00606367"/>
    <w:rsid w:val="00614F76"/>
    <w:rsid w:val="006151C3"/>
    <w:rsid w:val="006432AC"/>
    <w:rsid w:val="0065121F"/>
    <w:rsid w:val="0066469A"/>
    <w:rsid w:val="00672510"/>
    <w:rsid w:val="00687C86"/>
    <w:rsid w:val="00691E42"/>
    <w:rsid w:val="00697D5A"/>
    <w:rsid w:val="006C425B"/>
    <w:rsid w:val="006D52E5"/>
    <w:rsid w:val="006D6B4F"/>
    <w:rsid w:val="006F00CF"/>
    <w:rsid w:val="006F59D2"/>
    <w:rsid w:val="006F6E15"/>
    <w:rsid w:val="00706082"/>
    <w:rsid w:val="00741645"/>
    <w:rsid w:val="00743A5D"/>
    <w:rsid w:val="00744E56"/>
    <w:rsid w:val="00760A91"/>
    <w:rsid w:val="0076567B"/>
    <w:rsid w:val="00772D31"/>
    <w:rsid w:val="00782B7C"/>
    <w:rsid w:val="0078321C"/>
    <w:rsid w:val="007877A4"/>
    <w:rsid w:val="007931DC"/>
    <w:rsid w:val="007A3A76"/>
    <w:rsid w:val="007A7427"/>
    <w:rsid w:val="007B60FC"/>
    <w:rsid w:val="007C4A9A"/>
    <w:rsid w:val="007C7611"/>
    <w:rsid w:val="007E4546"/>
    <w:rsid w:val="007E5F9C"/>
    <w:rsid w:val="007F23E2"/>
    <w:rsid w:val="0082099C"/>
    <w:rsid w:val="00822F48"/>
    <w:rsid w:val="00850ED5"/>
    <w:rsid w:val="008655A1"/>
    <w:rsid w:val="00865C56"/>
    <w:rsid w:val="00867C4C"/>
    <w:rsid w:val="00871AA4"/>
    <w:rsid w:val="00873A4A"/>
    <w:rsid w:val="00880D3C"/>
    <w:rsid w:val="008875DB"/>
    <w:rsid w:val="008937A0"/>
    <w:rsid w:val="008A02D4"/>
    <w:rsid w:val="008A18CE"/>
    <w:rsid w:val="008B3070"/>
    <w:rsid w:val="008C6028"/>
    <w:rsid w:val="008C6E18"/>
    <w:rsid w:val="008E69AC"/>
    <w:rsid w:val="008F59AF"/>
    <w:rsid w:val="00910C30"/>
    <w:rsid w:val="00922677"/>
    <w:rsid w:val="00926650"/>
    <w:rsid w:val="0093267F"/>
    <w:rsid w:val="009328FA"/>
    <w:rsid w:val="009334E2"/>
    <w:rsid w:val="00936588"/>
    <w:rsid w:val="00937473"/>
    <w:rsid w:val="00937F28"/>
    <w:rsid w:val="00944A31"/>
    <w:rsid w:val="00945E40"/>
    <w:rsid w:val="00956ADE"/>
    <w:rsid w:val="00957BB3"/>
    <w:rsid w:val="00970F12"/>
    <w:rsid w:val="00971849"/>
    <w:rsid w:val="009721F9"/>
    <w:rsid w:val="009723D6"/>
    <w:rsid w:val="009739E1"/>
    <w:rsid w:val="00980A96"/>
    <w:rsid w:val="00980BB2"/>
    <w:rsid w:val="00983FDD"/>
    <w:rsid w:val="009920C6"/>
    <w:rsid w:val="0099779A"/>
    <w:rsid w:val="00997A7D"/>
    <w:rsid w:val="009A04D2"/>
    <w:rsid w:val="009A0BBF"/>
    <w:rsid w:val="009A10F3"/>
    <w:rsid w:val="009A2241"/>
    <w:rsid w:val="009B25EB"/>
    <w:rsid w:val="009C32C9"/>
    <w:rsid w:val="009D11D8"/>
    <w:rsid w:val="009D19B3"/>
    <w:rsid w:val="009E4C78"/>
    <w:rsid w:val="009F129E"/>
    <w:rsid w:val="00A0518B"/>
    <w:rsid w:val="00A07954"/>
    <w:rsid w:val="00A10EE0"/>
    <w:rsid w:val="00A13D16"/>
    <w:rsid w:val="00A1689C"/>
    <w:rsid w:val="00A16B37"/>
    <w:rsid w:val="00A16CF9"/>
    <w:rsid w:val="00A34CBF"/>
    <w:rsid w:val="00A45F86"/>
    <w:rsid w:val="00A62E74"/>
    <w:rsid w:val="00A64BA7"/>
    <w:rsid w:val="00A6706A"/>
    <w:rsid w:val="00A71007"/>
    <w:rsid w:val="00A767A4"/>
    <w:rsid w:val="00A966E7"/>
    <w:rsid w:val="00AA157B"/>
    <w:rsid w:val="00AA1F8C"/>
    <w:rsid w:val="00AB4674"/>
    <w:rsid w:val="00AD0900"/>
    <w:rsid w:val="00AD3896"/>
    <w:rsid w:val="00AD59BE"/>
    <w:rsid w:val="00AE272B"/>
    <w:rsid w:val="00AE3DDF"/>
    <w:rsid w:val="00AE767E"/>
    <w:rsid w:val="00AF4CC6"/>
    <w:rsid w:val="00B14722"/>
    <w:rsid w:val="00B27EF5"/>
    <w:rsid w:val="00B37A4E"/>
    <w:rsid w:val="00B72F4E"/>
    <w:rsid w:val="00B92445"/>
    <w:rsid w:val="00B93EC5"/>
    <w:rsid w:val="00BA046B"/>
    <w:rsid w:val="00BB08F2"/>
    <w:rsid w:val="00BB70D4"/>
    <w:rsid w:val="00BD289F"/>
    <w:rsid w:val="00BF12D5"/>
    <w:rsid w:val="00BF2000"/>
    <w:rsid w:val="00BF2C01"/>
    <w:rsid w:val="00C1690A"/>
    <w:rsid w:val="00C20FF2"/>
    <w:rsid w:val="00C255F5"/>
    <w:rsid w:val="00C25C21"/>
    <w:rsid w:val="00C271C6"/>
    <w:rsid w:val="00C27C16"/>
    <w:rsid w:val="00C33944"/>
    <w:rsid w:val="00C33BFF"/>
    <w:rsid w:val="00C36995"/>
    <w:rsid w:val="00C45288"/>
    <w:rsid w:val="00C508A7"/>
    <w:rsid w:val="00C511EC"/>
    <w:rsid w:val="00C62DC8"/>
    <w:rsid w:val="00C6515E"/>
    <w:rsid w:val="00C65BEE"/>
    <w:rsid w:val="00C74782"/>
    <w:rsid w:val="00C77295"/>
    <w:rsid w:val="00C83FEB"/>
    <w:rsid w:val="00C87246"/>
    <w:rsid w:val="00CB55E5"/>
    <w:rsid w:val="00CC5B2C"/>
    <w:rsid w:val="00CC7B8C"/>
    <w:rsid w:val="00CD351E"/>
    <w:rsid w:val="00CD6BC3"/>
    <w:rsid w:val="00CE08B3"/>
    <w:rsid w:val="00CE5A29"/>
    <w:rsid w:val="00D02CCB"/>
    <w:rsid w:val="00D244D0"/>
    <w:rsid w:val="00D24774"/>
    <w:rsid w:val="00D25AE2"/>
    <w:rsid w:val="00D45031"/>
    <w:rsid w:val="00D45299"/>
    <w:rsid w:val="00D55307"/>
    <w:rsid w:val="00D557DF"/>
    <w:rsid w:val="00D82D33"/>
    <w:rsid w:val="00D93F2E"/>
    <w:rsid w:val="00DA1819"/>
    <w:rsid w:val="00DA58F2"/>
    <w:rsid w:val="00DC0BE7"/>
    <w:rsid w:val="00DC6323"/>
    <w:rsid w:val="00DD73DE"/>
    <w:rsid w:val="00DF3066"/>
    <w:rsid w:val="00E212AE"/>
    <w:rsid w:val="00E3395C"/>
    <w:rsid w:val="00E42384"/>
    <w:rsid w:val="00E50AE3"/>
    <w:rsid w:val="00E5565E"/>
    <w:rsid w:val="00E72FE0"/>
    <w:rsid w:val="00E8122C"/>
    <w:rsid w:val="00E84F20"/>
    <w:rsid w:val="00E87064"/>
    <w:rsid w:val="00EA6F6F"/>
    <w:rsid w:val="00EB7AA4"/>
    <w:rsid w:val="00EC2DFB"/>
    <w:rsid w:val="00EC6C02"/>
    <w:rsid w:val="00EC765A"/>
    <w:rsid w:val="00EE7803"/>
    <w:rsid w:val="00F075F0"/>
    <w:rsid w:val="00F07DD5"/>
    <w:rsid w:val="00F24B8C"/>
    <w:rsid w:val="00F26276"/>
    <w:rsid w:val="00F3274C"/>
    <w:rsid w:val="00F4160B"/>
    <w:rsid w:val="00F5370D"/>
    <w:rsid w:val="00F5594C"/>
    <w:rsid w:val="00F6274E"/>
    <w:rsid w:val="00F77A1D"/>
    <w:rsid w:val="00F800CE"/>
    <w:rsid w:val="00F82767"/>
    <w:rsid w:val="00F879C6"/>
    <w:rsid w:val="00FA3DCC"/>
    <w:rsid w:val="00FA6227"/>
    <w:rsid w:val="00FA7F00"/>
    <w:rsid w:val="00FB081D"/>
    <w:rsid w:val="00FC401E"/>
    <w:rsid w:val="00FD3A25"/>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A06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5</cp:revision>
  <dcterms:created xsi:type="dcterms:W3CDTF">2020-11-12T10:23:00Z</dcterms:created>
  <dcterms:modified xsi:type="dcterms:W3CDTF">2020-11-12T10:50:00Z</dcterms:modified>
</cp:coreProperties>
</file>