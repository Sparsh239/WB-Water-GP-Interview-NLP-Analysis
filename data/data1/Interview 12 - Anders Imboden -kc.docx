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783E8"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93C40F6" w14:textId="77777777" w:rsidR="00C255F5" w:rsidRPr="00E42384" w:rsidRDefault="00C255F5">
      <w:pPr>
        <w:rPr>
          <w:rFonts w:ascii="Calibri Light" w:hAnsi="Calibri Light" w:cs="Calibri Light"/>
        </w:rPr>
      </w:pPr>
    </w:p>
    <w:p w14:paraId="5794E380" w14:textId="77777777" w:rsidR="005A4ED9" w:rsidRPr="00E42384" w:rsidRDefault="00C255F5" w:rsidP="005A4ED9">
      <w:pPr>
        <w:rPr>
          <w:rFonts w:ascii="Calibri Light" w:hAnsi="Calibri Light" w:cs="Calibri Light"/>
          <w:b/>
          <w:i/>
          <w:sz w:val="22"/>
          <w:szCs w:val="22"/>
        </w:rPr>
      </w:pPr>
      <w:r w:rsidRPr="00E42384">
        <w:rPr>
          <w:rFonts w:ascii="Calibri Light" w:hAnsi="Calibri Light" w:cs="Calibri Light"/>
          <w:b/>
          <w:i/>
          <w:sz w:val="22"/>
          <w:szCs w:val="22"/>
        </w:rPr>
        <w:t xml:space="preserve">Interview with </w:t>
      </w:r>
      <w:r w:rsidR="00AA1F8C" w:rsidRPr="00E42384">
        <w:rPr>
          <w:rFonts w:ascii="Calibri Light" w:hAnsi="Calibri Light" w:cs="Calibri Light"/>
          <w:b/>
          <w:i/>
          <w:sz w:val="22"/>
          <w:szCs w:val="22"/>
        </w:rPr>
        <w:t>Anders Imboden</w:t>
      </w:r>
      <w:r w:rsidR="00E72FE0" w:rsidRPr="00E42384">
        <w:rPr>
          <w:rFonts w:ascii="Calibri Light" w:hAnsi="Calibri Light" w:cs="Calibri Light"/>
          <w:b/>
          <w:i/>
          <w:sz w:val="22"/>
          <w:szCs w:val="22"/>
        </w:rPr>
        <w:t xml:space="preserve">, </w:t>
      </w:r>
      <w:r w:rsidR="005A4ED9" w:rsidRPr="00E42384">
        <w:rPr>
          <w:rFonts w:ascii="Calibri Light" w:hAnsi="Calibri Light" w:cs="Calibri Light"/>
          <w:b/>
          <w:i/>
          <w:sz w:val="22"/>
          <w:szCs w:val="22"/>
        </w:rPr>
        <w:t xml:space="preserve">Development Assistance Coordinator – </w:t>
      </w:r>
      <w:r w:rsidR="005A4ED9" w:rsidRPr="00E42384">
        <w:rPr>
          <w:rFonts w:ascii="Calibri Light" w:hAnsi="Calibri Light" w:cs="Calibri Light"/>
          <w:b/>
          <w:bCs/>
          <w:i/>
          <w:sz w:val="22"/>
          <w:szCs w:val="22"/>
        </w:rPr>
        <w:t>USAID</w:t>
      </w:r>
      <w:r w:rsidR="005A4ED9" w:rsidRPr="00E42384">
        <w:rPr>
          <w:rFonts w:ascii="Calibri Light" w:hAnsi="Calibri Light" w:cs="Calibri Light"/>
          <w:b/>
          <w:i/>
          <w:sz w:val="22"/>
          <w:szCs w:val="22"/>
        </w:rPr>
        <w:t xml:space="preserve"> Laos Country Office,</w:t>
      </w:r>
    </w:p>
    <w:p w14:paraId="05E87FF1" w14:textId="77777777" w:rsidR="00D60175" w:rsidRPr="00E42384" w:rsidRDefault="00532DFF">
      <w:pPr>
        <w:rPr>
          <w:rFonts w:ascii="Calibri Light" w:hAnsi="Calibri Light" w:cs="Calibri Light"/>
          <w:b/>
          <w:i/>
          <w:sz w:val="22"/>
          <w:szCs w:val="22"/>
        </w:rPr>
      </w:pPr>
      <w:r w:rsidRPr="00E42384">
        <w:rPr>
          <w:rFonts w:ascii="Calibri Light" w:hAnsi="Calibri Light" w:cs="Calibri Light"/>
          <w:b/>
          <w:i/>
          <w:sz w:val="22"/>
          <w:szCs w:val="22"/>
        </w:rPr>
        <w:t>October 21</w:t>
      </w:r>
      <w:r w:rsidR="00C255F5" w:rsidRPr="00E42384">
        <w:rPr>
          <w:rFonts w:ascii="Calibri Light" w:hAnsi="Calibri Light" w:cs="Calibri Light"/>
          <w:b/>
          <w:i/>
          <w:sz w:val="22"/>
          <w:szCs w:val="22"/>
        </w:rPr>
        <w:t>, 2020</w:t>
      </w:r>
      <w:r w:rsidRPr="00E42384">
        <w:rPr>
          <w:rFonts w:ascii="Calibri Light" w:hAnsi="Calibri Light" w:cs="Calibri Light"/>
          <w:b/>
          <w:i/>
          <w:sz w:val="22"/>
          <w:szCs w:val="22"/>
        </w:rPr>
        <w:t>.</w:t>
      </w:r>
    </w:p>
    <w:p w14:paraId="4380FD3E" w14:textId="77777777" w:rsidR="00C255F5" w:rsidRPr="00E42384" w:rsidRDefault="00C255F5">
      <w:pPr>
        <w:rPr>
          <w:rFonts w:ascii="Calibri Light" w:hAnsi="Calibri Light" w:cs="Calibri Light"/>
          <w:sz w:val="22"/>
          <w:szCs w:val="22"/>
        </w:rPr>
      </w:pPr>
    </w:p>
    <w:p w14:paraId="4680124F"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xml:space="preserve">: </w:t>
      </w:r>
      <w:r w:rsidR="00195F01" w:rsidRPr="00E42384">
        <w:rPr>
          <w:rFonts w:ascii="Calibri Light" w:hAnsi="Calibri Light" w:cs="Calibri Light"/>
          <w:sz w:val="22"/>
          <w:szCs w:val="22"/>
        </w:rPr>
        <w:t xml:space="preserve">(a) </w:t>
      </w:r>
      <w:r w:rsidRPr="00E42384">
        <w:rPr>
          <w:rFonts w:ascii="Calibri Light" w:hAnsi="Calibri Light" w:cs="Calibri Light"/>
          <w:sz w:val="22"/>
          <w:szCs w:val="22"/>
        </w:rPr>
        <w:t>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3A4B31EC" w14:textId="77777777" w:rsidR="002D1A4D" w:rsidRPr="00E42384" w:rsidRDefault="002D1A4D">
      <w:pPr>
        <w:rPr>
          <w:rFonts w:ascii="Calibri Light" w:hAnsi="Calibri Light" w:cs="Calibri Light"/>
          <w:sz w:val="22"/>
          <w:szCs w:val="22"/>
        </w:rPr>
      </w:pPr>
    </w:p>
    <w:p w14:paraId="71C700AD" w14:textId="77777777"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532DFF" w:rsidRPr="00E42384">
        <w:rPr>
          <w:rFonts w:ascii="Calibri Light" w:hAnsi="Calibri Light" w:cs="Calibri Light"/>
          <w:sz w:val="22"/>
          <w:szCs w:val="22"/>
        </w:rPr>
        <w:t>Klomjit Ch</w:t>
      </w:r>
      <w:r w:rsidR="006F59D2" w:rsidRPr="00E42384">
        <w:rPr>
          <w:rFonts w:ascii="Calibri Light" w:hAnsi="Calibri Light" w:cs="Calibri Light"/>
          <w:sz w:val="22"/>
          <w:szCs w:val="22"/>
        </w:rPr>
        <w:t>a</w:t>
      </w:r>
      <w:r w:rsidR="00532DFF" w:rsidRPr="00E42384">
        <w:rPr>
          <w:rFonts w:ascii="Calibri Light" w:hAnsi="Calibri Light" w:cs="Calibri Light"/>
          <w:sz w:val="22"/>
          <w:szCs w:val="22"/>
        </w:rPr>
        <w:t>ndrapany</w:t>
      </w:r>
      <w:r w:rsidR="006F59D2" w:rsidRPr="00E42384">
        <w:rPr>
          <w:rFonts w:ascii="Calibri Light" w:hAnsi="Calibri Light" w:cs="Calibri Light"/>
          <w:sz w:val="22"/>
          <w:szCs w:val="22"/>
        </w:rPr>
        <w:t>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743A5D" w:rsidRPr="00E42384">
        <w:rPr>
          <w:rFonts w:ascii="Calibri Light" w:hAnsi="Calibri Light" w:cs="Calibri Light"/>
          <w:sz w:val="22"/>
          <w:szCs w:val="22"/>
        </w:rPr>
        <w:t>He</w:t>
      </w:r>
      <w:r w:rsidR="009721F9" w:rsidRPr="00E42384">
        <w:rPr>
          <w:rFonts w:ascii="Calibri Light" w:hAnsi="Calibri Light" w:cs="Calibri Light"/>
          <w:sz w:val="22"/>
          <w:szCs w:val="22"/>
        </w:rPr>
        <w:t xml:space="preserve"> then handed over to the Mekong Futures interview team.</w:t>
      </w:r>
    </w:p>
    <w:p w14:paraId="7A71D3CC" w14:textId="77777777" w:rsidR="009721F9" w:rsidRPr="00E42384" w:rsidRDefault="009721F9">
      <w:pPr>
        <w:rPr>
          <w:rFonts w:ascii="Calibri Light" w:hAnsi="Calibri Light" w:cs="Calibri Light"/>
          <w:sz w:val="22"/>
          <w:szCs w:val="22"/>
        </w:rPr>
      </w:pPr>
    </w:p>
    <w:p w14:paraId="7BD72920" w14:textId="77777777" w:rsidR="002D1A4D" w:rsidRPr="00E42384" w:rsidRDefault="002D1A4D" w:rsidP="002D1A4D">
      <w:pPr>
        <w:rPr>
          <w:rFonts w:ascii="Calibri Light" w:hAnsi="Calibri Light" w:cs="Calibri Light"/>
          <w:b/>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08519FBF" w14:textId="77777777" w:rsidR="009721F9" w:rsidRPr="00E42384" w:rsidRDefault="009721F9">
      <w:pPr>
        <w:rPr>
          <w:rFonts w:ascii="Calibri Light" w:hAnsi="Calibri Light" w:cs="Calibri Light"/>
          <w:sz w:val="22"/>
          <w:szCs w:val="22"/>
        </w:rPr>
      </w:pPr>
    </w:p>
    <w:p w14:paraId="3E6A2440" w14:textId="77777777" w:rsidR="007A7427" w:rsidRPr="00E42384" w:rsidRDefault="001A46F3">
      <w:pPr>
        <w:rPr>
          <w:rFonts w:ascii="Calibri Light" w:hAnsi="Calibri Light" w:cs="Calibri Light"/>
          <w:sz w:val="22"/>
          <w:szCs w:val="22"/>
        </w:rPr>
      </w:pPr>
      <w:r w:rsidRPr="00E42384">
        <w:rPr>
          <w:rFonts w:ascii="Calibri Light" w:hAnsi="Calibri Light" w:cs="Calibri Light"/>
          <w:sz w:val="22"/>
          <w:szCs w:val="22"/>
        </w:rPr>
        <w:t xml:space="preserve">Broadly, weak governance domestically. In Laos, weak rule of law, and an absent civil society. This weak governance means that </w:t>
      </w:r>
      <w:commentRangeStart w:id="0"/>
      <w:r w:rsidRPr="00E42384">
        <w:rPr>
          <w:rFonts w:ascii="Calibri Light" w:hAnsi="Calibri Light" w:cs="Calibri Light"/>
          <w:sz w:val="22"/>
          <w:szCs w:val="22"/>
        </w:rPr>
        <w:t>investments</w:t>
      </w:r>
      <w:commentRangeEnd w:id="0"/>
      <w:r w:rsidR="00595AB9">
        <w:rPr>
          <w:rStyle w:val="CommentReference"/>
        </w:rPr>
        <w:commentReference w:id="0"/>
      </w:r>
      <w:r w:rsidRPr="00E42384">
        <w:rPr>
          <w:rFonts w:ascii="Calibri Light" w:hAnsi="Calibri Light" w:cs="Calibri Light"/>
          <w:sz w:val="22"/>
          <w:szCs w:val="22"/>
        </w:rPr>
        <w:t xml:space="preserve"> take precedence over the </w:t>
      </w:r>
      <w:commentRangeStart w:id="1"/>
      <w:r w:rsidRPr="00E42384">
        <w:rPr>
          <w:rFonts w:ascii="Calibri Light" w:hAnsi="Calibri Light" w:cs="Calibri Light"/>
          <w:sz w:val="22"/>
          <w:szCs w:val="22"/>
        </w:rPr>
        <w:t>law</w:t>
      </w:r>
      <w:commentRangeEnd w:id="1"/>
      <w:r w:rsidR="00595AB9">
        <w:rPr>
          <w:rStyle w:val="CommentReference"/>
        </w:rPr>
        <w:commentReference w:id="1"/>
      </w:r>
      <w:r w:rsidRPr="00E42384">
        <w:rPr>
          <w:rFonts w:ascii="Calibri Light" w:hAnsi="Calibri Light" w:cs="Calibri Light"/>
          <w:sz w:val="22"/>
          <w:szCs w:val="22"/>
        </w:rPr>
        <w:t>. Weak governance can play into the hands of many, but Mr. Imboden is thinking particularly about the PRC.</w:t>
      </w:r>
    </w:p>
    <w:p w14:paraId="08FD7821" w14:textId="77777777" w:rsidR="001A46F3" w:rsidRPr="00E42384" w:rsidRDefault="001A46F3">
      <w:pPr>
        <w:rPr>
          <w:rFonts w:ascii="Calibri Light" w:hAnsi="Calibri Light" w:cs="Calibri Light"/>
          <w:sz w:val="22"/>
          <w:szCs w:val="22"/>
        </w:rPr>
      </w:pPr>
    </w:p>
    <w:p w14:paraId="7EF64B66"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49B777D9" w14:textId="77777777" w:rsidR="00AB4674" w:rsidRPr="00E42384" w:rsidRDefault="00AB4674">
      <w:pPr>
        <w:rPr>
          <w:rFonts w:ascii="Calibri Light" w:hAnsi="Calibri Light" w:cs="Calibri Light"/>
          <w:sz w:val="22"/>
          <w:szCs w:val="22"/>
        </w:rPr>
      </w:pPr>
    </w:p>
    <w:p w14:paraId="1E7D99F9" w14:textId="77777777" w:rsidR="00A966E7" w:rsidRPr="00E42384" w:rsidRDefault="001A46F3">
      <w:pPr>
        <w:rPr>
          <w:rFonts w:ascii="Calibri Light" w:hAnsi="Calibri Light" w:cs="Calibri Light"/>
          <w:sz w:val="22"/>
          <w:szCs w:val="22"/>
        </w:rPr>
      </w:pPr>
      <w:r w:rsidRPr="00E42384">
        <w:rPr>
          <w:rFonts w:ascii="Calibri Light" w:hAnsi="Calibri Light" w:cs="Calibri Light"/>
          <w:sz w:val="22"/>
          <w:szCs w:val="22"/>
        </w:rPr>
        <w:t>The medium through which the countries work through is the national state. They drive decisions. Nevertheless, there is very little transparency.</w:t>
      </w:r>
      <w:r w:rsidR="00DF3066" w:rsidRPr="00E42384">
        <w:rPr>
          <w:rFonts w:ascii="Calibri Light" w:hAnsi="Calibri Light" w:cs="Calibri Light"/>
          <w:sz w:val="22"/>
          <w:szCs w:val="22"/>
        </w:rPr>
        <w:t xml:space="preserve"> The MRC is the region’s only treaty-based organisation. It is imperfect, but </w:t>
      </w:r>
      <w:commentRangeStart w:id="2"/>
      <w:r w:rsidR="00DF3066" w:rsidRPr="00E42384">
        <w:rPr>
          <w:rFonts w:ascii="Calibri Light" w:hAnsi="Calibri Light" w:cs="Calibri Light"/>
          <w:sz w:val="22"/>
          <w:szCs w:val="22"/>
        </w:rPr>
        <w:t>there</w:t>
      </w:r>
      <w:commentRangeEnd w:id="2"/>
      <w:r w:rsidR="008C22F1">
        <w:rPr>
          <w:rStyle w:val="CommentReference"/>
        </w:rPr>
        <w:commentReference w:id="2"/>
      </w:r>
      <w:r w:rsidR="00DF3066" w:rsidRPr="00E42384">
        <w:rPr>
          <w:rFonts w:ascii="Calibri Light" w:hAnsi="Calibri Light" w:cs="Calibri Light"/>
          <w:sz w:val="22"/>
          <w:szCs w:val="22"/>
        </w:rPr>
        <w:t xml:space="preserve"> is nevertheless transparency to how it works. This is an important opportunity.</w:t>
      </w:r>
    </w:p>
    <w:p w14:paraId="5388ACA3" w14:textId="77777777" w:rsidR="001A46F3" w:rsidRPr="00E42384" w:rsidRDefault="001A46F3">
      <w:pPr>
        <w:rPr>
          <w:rFonts w:ascii="Calibri Light" w:hAnsi="Calibri Light" w:cs="Calibri Light"/>
          <w:sz w:val="22"/>
          <w:szCs w:val="22"/>
        </w:rPr>
      </w:pPr>
    </w:p>
    <w:p w14:paraId="3D53D87C" w14:textId="77777777" w:rsidR="001A46F3" w:rsidRPr="00E42384" w:rsidRDefault="00DF3066">
      <w:pPr>
        <w:rPr>
          <w:rFonts w:ascii="Calibri Light" w:hAnsi="Calibri Light" w:cs="Calibri Light"/>
          <w:sz w:val="22"/>
          <w:szCs w:val="22"/>
        </w:rPr>
      </w:pPr>
      <w:r w:rsidRPr="00E42384">
        <w:rPr>
          <w:rFonts w:ascii="Calibri Light" w:hAnsi="Calibri Light" w:cs="Calibri Light"/>
          <w:sz w:val="22"/>
          <w:szCs w:val="22"/>
        </w:rPr>
        <w:t xml:space="preserve">In thinking about opportunities, we have to ask, opportunities for whom? The MRC is accessible to all of its member countries – and their people. Transparency is inextricably linked to accountability </w:t>
      </w:r>
      <w:commentRangeStart w:id="3"/>
      <w:r w:rsidRPr="00E42384">
        <w:rPr>
          <w:rFonts w:ascii="Calibri Light" w:hAnsi="Calibri Light" w:cs="Calibri Light"/>
          <w:sz w:val="22"/>
          <w:szCs w:val="22"/>
        </w:rPr>
        <w:t>[so a focus on accountability is an opportunity]</w:t>
      </w:r>
      <w:commentRangeEnd w:id="3"/>
      <w:r w:rsidRPr="00E42384">
        <w:rPr>
          <w:rStyle w:val="CommentReference"/>
        </w:rPr>
        <w:commentReference w:id="3"/>
      </w:r>
      <w:r w:rsidRPr="00E42384">
        <w:rPr>
          <w:rFonts w:ascii="Calibri Light" w:hAnsi="Calibri Light" w:cs="Calibri Light"/>
          <w:sz w:val="22"/>
          <w:szCs w:val="22"/>
        </w:rPr>
        <w:t>.</w:t>
      </w:r>
    </w:p>
    <w:p w14:paraId="54A4DCC5" w14:textId="77777777" w:rsidR="00DF3066" w:rsidRPr="00E42384" w:rsidRDefault="00DF3066">
      <w:pPr>
        <w:rPr>
          <w:rFonts w:ascii="Calibri Light" w:hAnsi="Calibri Light" w:cs="Calibri Light"/>
          <w:sz w:val="22"/>
          <w:szCs w:val="22"/>
        </w:rPr>
      </w:pPr>
    </w:p>
    <w:p w14:paraId="53B65598"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14FE94DE" w14:textId="77777777" w:rsidR="00C77295" w:rsidRPr="00E42384" w:rsidRDefault="00C77295">
      <w:pPr>
        <w:rPr>
          <w:rFonts w:ascii="Calibri Light" w:hAnsi="Calibri Light" w:cs="Calibri Light"/>
          <w:sz w:val="22"/>
          <w:szCs w:val="22"/>
        </w:rPr>
      </w:pPr>
    </w:p>
    <w:p w14:paraId="05A1CAAA" w14:textId="77777777" w:rsidR="00FA6227" w:rsidRPr="00E42384" w:rsidRDefault="00DF3066">
      <w:pPr>
        <w:rPr>
          <w:rFonts w:ascii="Calibri Light" w:hAnsi="Calibri Light" w:cs="Calibri Light"/>
          <w:sz w:val="22"/>
          <w:szCs w:val="22"/>
        </w:rPr>
      </w:pPr>
      <w:r w:rsidRPr="00E42384">
        <w:rPr>
          <w:rFonts w:ascii="Calibri Light" w:hAnsi="Calibri Light" w:cs="Calibri Light"/>
          <w:sz w:val="22"/>
          <w:szCs w:val="22"/>
        </w:rPr>
        <w:t xml:space="preserve">The PNPCA, which Mr. Imboden feels is a positive process. But he referenced </w:t>
      </w:r>
      <w:r w:rsidR="00E5565E" w:rsidRPr="00E42384">
        <w:rPr>
          <w:rFonts w:ascii="Calibri Light" w:hAnsi="Calibri Light" w:cs="Calibri Light"/>
          <w:sz w:val="22"/>
          <w:szCs w:val="22"/>
        </w:rPr>
        <w:t>what he called ‘the creative re-use of material produced for the Pak Beng by the Pak Lay proponents [this refers to the discovery by a regional NGO that the Pak Lay proponents had copied and pasted material from the documents submitted to the PNPCA by the Pak Beng developers]. This turned the spotlight on the developers. The media then also becomes important [to highlight the story]. Regarding the importance of the media, Mr. Imboden references a newspaper article that claimed that China Southern Power Grid</w:t>
      </w:r>
      <w:r w:rsidR="00CD351E" w:rsidRPr="00E42384">
        <w:rPr>
          <w:rFonts w:ascii="Calibri Light" w:hAnsi="Calibri Light" w:cs="Calibri Light"/>
          <w:sz w:val="22"/>
          <w:szCs w:val="22"/>
        </w:rPr>
        <w:t xml:space="preserve"> (CPSG)</w:t>
      </w:r>
      <w:r w:rsidR="00E5565E" w:rsidRPr="00E42384">
        <w:rPr>
          <w:rFonts w:ascii="Calibri Light" w:hAnsi="Calibri Light" w:cs="Calibri Light"/>
          <w:sz w:val="22"/>
          <w:szCs w:val="22"/>
        </w:rPr>
        <w:t xml:space="preserve"> was ‘taking over the whole of the Lao electricity grid. The Lao government launched an unprecedented campaign</w:t>
      </w:r>
      <w:r w:rsidR="00034F2D" w:rsidRPr="00E42384">
        <w:rPr>
          <w:rFonts w:ascii="Calibri Light" w:hAnsi="Calibri Light" w:cs="Calibri Light"/>
          <w:sz w:val="22"/>
          <w:szCs w:val="22"/>
        </w:rPr>
        <w:t xml:space="preserve"> to refute this. As a consequence, media is important, and the governments can also recognise this.</w:t>
      </w:r>
    </w:p>
    <w:p w14:paraId="2AE89036" w14:textId="77777777" w:rsidR="00034F2D" w:rsidRPr="00E42384" w:rsidRDefault="00034F2D">
      <w:pPr>
        <w:rPr>
          <w:rFonts w:ascii="Calibri Light" w:hAnsi="Calibri Light" w:cs="Calibri Light"/>
          <w:sz w:val="22"/>
          <w:szCs w:val="22"/>
        </w:rPr>
      </w:pPr>
    </w:p>
    <w:p w14:paraId="36F120CA"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5B83AF8F" w14:textId="77777777" w:rsidR="008937A0" w:rsidRPr="00E42384" w:rsidRDefault="008937A0">
      <w:pPr>
        <w:rPr>
          <w:rFonts w:ascii="Calibri Light" w:hAnsi="Calibri Light" w:cs="Calibri Light"/>
          <w:sz w:val="22"/>
          <w:szCs w:val="22"/>
        </w:rPr>
      </w:pPr>
    </w:p>
    <w:p w14:paraId="65F2FA68" w14:textId="31851611" w:rsidR="005B3C7A" w:rsidRPr="00E42384" w:rsidRDefault="00034F2D">
      <w:pPr>
        <w:rPr>
          <w:rFonts w:ascii="Calibri Light" w:hAnsi="Calibri Light" w:cs="Calibri Light"/>
          <w:sz w:val="22"/>
          <w:szCs w:val="22"/>
        </w:rPr>
      </w:pPr>
      <w:r w:rsidRPr="00E42384">
        <w:rPr>
          <w:rFonts w:ascii="Calibri Light" w:hAnsi="Calibri Light" w:cs="Calibri Light"/>
          <w:sz w:val="22"/>
          <w:szCs w:val="22"/>
        </w:rPr>
        <w:t>He has already referenced the MRC and the LMC (to a lesser extent). ASEAN is a tough n</w:t>
      </w:r>
      <w:ins w:id="4" w:author="Klomjit Chandrapanya" w:date="2020-11-10T16:57:00Z">
        <w:r w:rsidR="003E76F7">
          <w:rPr>
            <w:rFonts w:ascii="Calibri Light" w:hAnsi="Calibri Light" w:cs="Calibri Light"/>
            <w:sz w:val="22"/>
            <w:szCs w:val="22"/>
          </w:rPr>
          <w:t>u</w:t>
        </w:r>
      </w:ins>
      <w:del w:id="5" w:author="Klomjit Chandrapanya" w:date="2020-11-10T16:57:00Z">
        <w:r w:rsidR="003E76F7" w:rsidDel="003E76F7">
          <w:rPr>
            <w:rFonts w:ascii="Calibri Light" w:hAnsi="Calibri Light" w:cs="Calibri Light"/>
            <w:sz w:val="22"/>
            <w:szCs w:val="22"/>
          </w:rPr>
          <w:delText>o</w:delText>
        </w:r>
      </w:del>
      <w:r w:rsidRPr="00E42384">
        <w:rPr>
          <w:rFonts w:ascii="Calibri Light" w:hAnsi="Calibri Light" w:cs="Calibri Light"/>
          <w:sz w:val="22"/>
          <w:szCs w:val="22"/>
        </w:rPr>
        <w:t xml:space="preserve">t to crack. It is very consensus-driven. </w:t>
      </w:r>
      <w:commentRangeStart w:id="6"/>
      <w:r w:rsidRPr="00E42384">
        <w:rPr>
          <w:rFonts w:ascii="Calibri Light" w:hAnsi="Calibri Light" w:cs="Calibri Light"/>
          <w:sz w:val="22"/>
          <w:szCs w:val="22"/>
        </w:rPr>
        <w:t>It</w:t>
      </w:r>
      <w:commentRangeEnd w:id="6"/>
      <w:r w:rsidR="003E76F7">
        <w:rPr>
          <w:rStyle w:val="CommentReference"/>
        </w:rPr>
        <w:commentReference w:id="6"/>
      </w:r>
      <w:r w:rsidRPr="00E42384">
        <w:rPr>
          <w:rFonts w:ascii="Calibri Light" w:hAnsi="Calibri Light" w:cs="Calibri Light"/>
          <w:sz w:val="22"/>
          <w:szCs w:val="22"/>
        </w:rPr>
        <w:t xml:space="preserve"> also has high credibility, and so inherently useful. But Mr Imboden was not sure how this could be improved </w:t>
      </w:r>
      <w:commentRangeStart w:id="7"/>
      <w:r w:rsidRPr="00E42384">
        <w:rPr>
          <w:rFonts w:ascii="Calibri Light" w:hAnsi="Calibri Light" w:cs="Calibri Light"/>
          <w:sz w:val="22"/>
          <w:szCs w:val="22"/>
        </w:rPr>
        <w:t>again</w:t>
      </w:r>
      <w:commentRangeEnd w:id="7"/>
      <w:r w:rsidR="003E76F7">
        <w:rPr>
          <w:rStyle w:val="CommentReference"/>
        </w:rPr>
        <w:commentReference w:id="7"/>
      </w:r>
      <w:r w:rsidRPr="00E42384">
        <w:rPr>
          <w:rFonts w:ascii="Calibri Light" w:hAnsi="Calibri Light" w:cs="Calibri Light"/>
          <w:sz w:val="22"/>
          <w:szCs w:val="22"/>
        </w:rPr>
        <w:t xml:space="preserve">. </w:t>
      </w:r>
      <w:r w:rsidR="00CD351E" w:rsidRPr="00E42384">
        <w:rPr>
          <w:rFonts w:ascii="Calibri Light" w:hAnsi="Calibri Light" w:cs="Calibri Light"/>
          <w:sz w:val="22"/>
          <w:szCs w:val="22"/>
        </w:rPr>
        <w:t>For Laos, ASEAN is very important for its engagement.</w:t>
      </w:r>
    </w:p>
    <w:p w14:paraId="357D527B" w14:textId="77777777" w:rsidR="00CD351E" w:rsidRPr="00E42384" w:rsidRDefault="00CD351E">
      <w:pPr>
        <w:rPr>
          <w:rFonts w:ascii="Calibri Light" w:hAnsi="Calibri Light" w:cs="Calibri Light"/>
          <w:sz w:val="22"/>
          <w:szCs w:val="22"/>
        </w:rPr>
      </w:pPr>
    </w:p>
    <w:p w14:paraId="23D20556" w14:textId="641DA0CB" w:rsidR="00CD351E" w:rsidRPr="00E42384" w:rsidRDefault="00CD351E">
      <w:pPr>
        <w:rPr>
          <w:rFonts w:ascii="Calibri Light" w:hAnsi="Calibri Light" w:cs="Calibri Light"/>
          <w:sz w:val="22"/>
          <w:szCs w:val="22"/>
        </w:rPr>
      </w:pPr>
      <w:r w:rsidRPr="00E42384">
        <w:rPr>
          <w:rFonts w:ascii="Calibri Light" w:hAnsi="Calibri Light" w:cs="Calibri Light"/>
          <w:sz w:val="22"/>
          <w:szCs w:val="22"/>
        </w:rPr>
        <w:t xml:space="preserve">It is important that China engages with its downstream neighbours. But the LMC opens the door for China to do other things, which Mr. Imboden considers </w:t>
      </w:r>
      <w:commentRangeStart w:id="8"/>
      <w:commentRangeStart w:id="9"/>
      <w:r w:rsidRPr="00E42384">
        <w:rPr>
          <w:rFonts w:ascii="Calibri Light" w:hAnsi="Calibri Light" w:cs="Calibri Light"/>
          <w:sz w:val="22"/>
          <w:szCs w:val="22"/>
        </w:rPr>
        <w:t>malign</w:t>
      </w:r>
      <w:commentRangeEnd w:id="8"/>
      <w:r w:rsidR="003E76F7">
        <w:rPr>
          <w:rStyle w:val="CommentReference"/>
        </w:rPr>
        <w:commentReference w:id="8"/>
      </w:r>
      <w:commentRangeEnd w:id="9"/>
      <w:r w:rsidR="003E76F7">
        <w:rPr>
          <w:rStyle w:val="CommentReference"/>
        </w:rPr>
        <w:commentReference w:id="9"/>
      </w:r>
      <w:r w:rsidRPr="00E42384">
        <w:rPr>
          <w:rFonts w:ascii="Calibri Light" w:hAnsi="Calibri Light" w:cs="Calibri Light"/>
          <w:sz w:val="22"/>
          <w:szCs w:val="22"/>
        </w:rPr>
        <w:t>.</w:t>
      </w:r>
      <w:ins w:id="10" w:author="Klomjit Chandrapanya" w:date="2020-11-10T17:01:00Z">
        <w:r w:rsidR="003E76F7">
          <w:rPr>
            <w:rFonts w:ascii="Calibri Light" w:hAnsi="Calibri Light" w:cs="Calibri Light"/>
            <w:sz w:val="22"/>
            <w:szCs w:val="22"/>
          </w:rPr>
          <w:t xml:space="preserve"> </w:t>
        </w:r>
      </w:ins>
    </w:p>
    <w:p w14:paraId="4B23871D" w14:textId="77777777" w:rsidR="00CD351E" w:rsidRPr="00E42384" w:rsidRDefault="00CD351E">
      <w:pPr>
        <w:rPr>
          <w:rFonts w:ascii="Calibri Light" w:hAnsi="Calibri Light" w:cs="Calibri Light"/>
          <w:sz w:val="22"/>
          <w:szCs w:val="22"/>
        </w:rPr>
      </w:pPr>
    </w:p>
    <w:p w14:paraId="2D033954" w14:textId="77777777" w:rsidR="00CD351E" w:rsidRPr="00E42384" w:rsidRDefault="00CD351E">
      <w:pPr>
        <w:rPr>
          <w:rFonts w:ascii="Calibri Light" w:hAnsi="Calibri Light" w:cs="Calibri Light"/>
          <w:sz w:val="22"/>
          <w:szCs w:val="22"/>
        </w:rPr>
      </w:pPr>
      <w:r w:rsidRPr="00E42384">
        <w:rPr>
          <w:rFonts w:ascii="Calibri Light" w:hAnsi="Calibri Light" w:cs="Calibri Light"/>
          <w:sz w:val="22"/>
          <w:szCs w:val="22"/>
        </w:rPr>
        <w:t xml:space="preserve">Returning to the </w:t>
      </w:r>
      <w:r w:rsidR="00F879C6" w:rsidRPr="00E42384">
        <w:rPr>
          <w:rFonts w:ascii="Calibri Light" w:hAnsi="Calibri Light" w:cs="Calibri Light"/>
          <w:sz w:val="22"/>
          <w:szCs w:val="22"/>
        </w:rPr>
        <w:t xml:space="preserve">tole of CSPG in Laos’ power grid, Mr. Imboden says that this is a problem because it involves a foreign government controlling what is strategic </w:t>
      </w:r>
      <w:commentRangeStart w:id="11"/>
      <w:r w:rsidR="00F879C6" w:rsidRPr="00E42384">
        <w:rPr>
          <w:rFonts w:ascii="Calibri Light" w:hAnsi="Calibri Light" w:cs="Calibri Light"/>
          <w:sz w:val="22"/>
          <w:szCs w:val="22"/>
        </w:rPr>
        <w:t>infrastructure</w:t>
      </w:r>
      <w:commentRangeEnd w:id="11"/>
      <w:r w:rsidR="004E18A8">
        <w:rPr>
          <w:rStyle w:val="CommentReference"/>
        </w:rPr>
        <w:commentReference w:id="11"/>
      </w:r>
      <w:r w:rsidR="00F879C6" w:rsidRPr="00E42384">
        <w:rPr>
          <w:rFonts w:ascii="Calibri Light" w:hAnsi="Calibri Light" w:cs="Calibri Light"/>
          <w:sz w:val="22"/>
          <w:szCs w:val="22"/>
        </w:rPr>
        <w:t>. We have to worry about whose interests are being addresses under this arrangement. He also references Laos’ debt, and how this is a big concern for the US.</w:t>
      </w:r>
    </w:p>
    <w:p w14:paraId="6FBB2487" w14:textId="77777777" w:rsidR="00F879C6" w:rsidRPr="00E42384" w:rsidRDefault="00F879C6">
      <w:pPr>
        <w:rPr>
          <w:rFonts w:ascii="Calibri Light" w:hAnsi="Calibri Light" w:cs="Calibri Light"/>
          <w:sz w:val="22"/>
          <w:szCs w:val="22"/>
        </w:rPr>
      </w:pPr>
    </w:p>
    <w:p w14:paraId="79754726"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337839A" w14:textId="77777777" w:rsidR="008937A0" w:rsidRPr="00E42384" w:rsidRDefault="008937A0">
      <w:pPr>
        <w:rPr>
          <w:rFonts w:ascii="Calibri Light" w:hAnsi="Calibri Light" w:cs="Calibri Light"/>
          <w:sz w:val="22"/>
          <w:szCs w:val="22"/>
        </w:rPr>
      </w:pPr>
    </w:p>
    <w:p w14:paraId="23C07C18" w14:textId="77777777" w:rsidR="00A16CF9" w:rsidRPr="00E42384" w:rsidRDefault="00F879C6">
      <w:pPr>
        <w:rPr>
          <w:rFonts w:ascii="Calibri Light" w:hAnsi="Calibri Light" w:cs="Calibri Light"/>
          <w:sz w:val="22"/>
          <w:szCs w:val="22"/>
        </w:rPr>
      </w:pPr>
      <w:r w:rsidRPr="00E42384">
        <w:rPr>
          <w:rFonts w:ascii="Calibri Light" w:hAnsi="Calibri Light" w:cs="Calibri Light"/>
          <w:sz w:val="22"/>
          <w:szCs w:val="22"/>
        </w:rPr>
        <w:t xml:space="preserve">The ability of people to play some sort of role </w:t>
      </w:r>
      <w:r w:rsidR="00A0518B" w:rsidRPr="00E42384">
        <w:rPr>
          <w:rFonts w:ascii="Calibri Light" w:hAnsi="Calibri Light" w:cs="Calibri Light"/>
          <w:sz w:val="22"/>
          <w:szCs w:val="22"/>
        </w:rPr>
        <w:t>in the management of the resources upon which they rely.</w:t>
      </w:r>
    </w:p>
    <w:p w14:paraId="2A6573B2" w14:textId="77777777" w:rsidR="00A0518B" w:rsidRPr="00E42384" w:rsidRDefault="00A0518B">
      <w:pPr>
        <w:rPr>
          <w:rFonts w:ascii="Calibri Light" w:hAnsi="Calibri Light" w:cs="Calibri Light"/>
          <w:sz w:val="22"/>
          <w:szCs w:val="22"/>
        </w:rPr>
      </w:pPr>
    </w:p>
    <w:p w14:paraId="11143860" w14:textId="77777777" w:rsidR="00A0518B" w:rsidRPr="00E42384" w:rsidRDefault="00A0518B">
      <w:pPr>
        <w:rPr>
          <w:rFonts w:ascii="Calibri Light" w:hAnsi="Calibri Light" w:cs="Calibri Light"/>
          <w:sz w:val="22"/>
          <w:szCs w:val="22"/>
        </w:rPr>
      </w:pPr>
      <w:r w:rsidRPr="00E42384">
        <w:rPr>
          <w:rFonts w:ascii="Calibri Light" w:hAnsi="Calibri Light" w:cs="Calibri Light"/>
          <w:sz w:val="22"/>
          <w:szCs w:val="22"/>
        </w:rPr>
        <w:t>We tend to think in terms of trajectories and moving along them. With every PNPCA, we are constantly concerned about any ‘backslide’.</w:t>
      </w:r>
    </w:p>
    <w:p w14:paraId="4FC38401" w14:textId="77777777" w:rsidR="00A0518B" w:rsidRPr="00E42384" w:rsidRDefault="00A0518B">
      <w:pPr>
        <w:rPr>
          <w:rFonts w:ascii="Calibri Light" w:hAnsi="Calibri Light" w:cs="Calibri Light"/>
          <w:sz w:val="22"/>
          <w:szCs w:val="22"/>
        </w:rPr>
      </w:pPr>
    </w:p>
    <w:p w14:paraId="1AABFEFF"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53622DF0" w14:textId="77777777" w:rsidR="00BB08F2" w:rsidRPr="00E42384" w:rsidRDefault="00BB08F2">
      <w:pPr>
        <w:rPr>
          <w:rFonts w:ascii="Calibri Light" w:hAnsi="Calibri Light" w:cs="Calibri Light"/>
          <w:sz w:val="22"/>
          <w:szCs w:val="22"/>
        </w:rPr>
      </w:pPr>
    </w:p>
    <w:p w14:paraId="78893DF4" w14:textId="77777777" w:rsidR="009334E2" w:rsidRPr="00E42384" w:rsidRDefault="00A0518B">
      <w:pPr>
        <w:rPr>
          <w:rFonts w:ascii="Calibri Light" w:hAnsi="Calibri Light" w:cs="Calibri Light"/>
          <w:sz w:val="22"/>
          <w:szCs w:val="22"/>
        </w:rPr>
      </w:pPr>
      <w:r w:rsidRPr="00E42384">
        <w:rPr>
          <w:rFonts w:ascii="Calibri Light" w:hAnsi="Calibri Light" w:cs="Calibri Light"/>
          <w:sz w:val="22"/>
          <w:szCs w:val="22"/>
        </w:rPr>
        <w:t xml:space="preserve">Hydropower is an example of a visceral and obvious problem, and the PNPCA has been an effective way of addressing </w:t>
      </w:r>
      <w:commentRangeStart w:id="12"/>
      <w:r w:rsidRPr="00E42384">
        <w:rPr>
          <w:rFonts w:ascii="Calibri Light" w:hAnsi="Calibri Light" w:cs="Calibri Light"/>
          <w:sz w:val="22"/>
          <w:szCs w:val="22"/>
        </w:rPr>
        <w:t>it</w:t>
      </w:r>
      <w:commentRangeEnd w:id="12"/>
      <w:r w:rsidR="006C0B86">
        <w:rPr>
          <w:rStyle w:val="CommentReference"/>
        </w:rPr>
        <w:commentReference w:id="12"/>
      </w:r>
      <w:r w:rsidRPr="00E42384">
        <w:rPr>
          <w:rFonts w:ascii="Calibri Light" w:hAnsi="Calibri Light" w:cs="Calibri Light"/>
          <w:sz w:val="22"/>
          <w:szCs w:val="22"/>
        </w:rPr>
        <w:t xml:space="preserve">, Mr. Imboden feels. The dams affect so many things. </w:t>
      </w:r>
    </w:p>
    <w:p w14:paraId="441ABDD0" w14:textId="77777777" w:rsidR="00A0518B" w:rsidRPr="00E42384" w:rsidRDefault="00A0518B">
      <w:pPr>
        <w:rPr>
          <w:rFonts w:ascii="Calibri Light" w:hAnsi="Calibri Light" w:cs="Calibri Light"/>
          <w:sz w:val="22"/>
          <w:szCs w:val="22"/>
        </w:rPr>
      </w:pPr>
    </w:p>
    <w:p w14:paraId="50F0BE49"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3EC0DBAC" w14:textId="77777777" w:rsidR="00BB08F2" w:rsidRPr="00E42384" w:rsidRDefault="00BB08F2">
      <w:pPr>
        <w:rPr>
          <w:rFonts w:ascii="Calibri Light" w:hAnsi="Calibri Light" w:cs="Calibri Light"/>
          <w:sz w:val="22"/>
          <w:szCs w:val="22"/>
        </w:rPr>
      </w:pPr>
    </w:p>
    <w:p w14:paraId="07B83792" w14:textId="08CFEB37" w:rsidR="008B3070" w:rsidRPr="00E42384" w:rsidRDefault="00A0518B">
      <w:pPr>
        <w:rPr>
          <w:rFonts w:ascii="Calibri Light" w:hAnsi="Calibri Light" w:cs="Calibri Light"/>
          <w:sz w:val="22"/>
          <w:szCs w:val="22"/>
        </w:rPr>
      </w:pPr>
      <w:r w:rsidRPr="00E42384">
        <w:rPr>
          <w:rFonts w:ascii="Calibri Light" w:hAnsi="Calibri Light" w:cs="Calibri Light"/>
          <w:sz w:val="22"/>
          <w:szCs w:val="22"/>
        </w:rPr>
        <w:t xml:space="preserve">Strong inclinations for </w:t>
      </w:r>
      <w:ins w:id="13" w:author="Klomjit Chandrapanya" w:date="2020-11-10T17:08:00Z">
        <w:r w:rsidR="007817DF">
          <w:rPr>
            <w:rFonts w:ascii="Calibri Light" w:hAnsi="Calibri Light" w:cs="Calibri Light"/>
            <w:sz w:val="22"/>
            <w:szCs w:val="22"/>
          </w:rPr>
          <w:t>non-</w:t>
        </w:r>
      </w:ins>
      <w:commentRangeStart w:id="14"/>
      <w:r w:rsidRPr="00E42384">
        <w:rPr>
          <w:rFonts w:ascii="Calibri Light" w:hAnsi="Calibri Light" w:cs="Calibri Light"/>
          <w:sz w:val="22"/>
          <w:szCs w:val="22"/>
        </w:rPr>
        <w:t>interference</w:t>
      </w:r>
      <w:commentRangeEnd w:id="14"/>
      <w:r w:rsidR="007817DF">
        <w:rPr>
          <w:rStyle w:val="CommentReference"/>
        </w:rPr>
        <w:commentReference w:id="14"/>
      </w:r>
      <w:r w:rsidRPr="00E42384">
        <w:rPr>
          <w:rFonts w:ascii="Calibri Light" w:hAnsi="Calibri Light" w:cs="Calibri Light"/>
          <w:sz w:val="22"/>
          <w:szCs w:val="22"/>
        </w:rPr>
        <w:t xml:space="preserve"> in the Mekong countries. The inability to use regional platforms for shared decision-making arises from sovereignty. The uneven abilities of regional civil society to address their own government also affects cooperation. There are probably many shared concerns across regional CSOs. </w:t>
      </w:r>
    </w:p>
    <w:p w14:paraId="41388699" w14:textId="77777777" w:rsidR="00A0518B" w:rsidRPr="00E42384" w:rsidRDefault="00A0518B">
      <w:pPr>
        <w:rPr>
          <w:rFonts w:ascii="Calibri Light" w:hAnsi="Calibri Light" w:cs="Calibri Light"/>
          <w:sz w:val="22"/>
          <w:szCs w:val="22"/>
        </w:rPr>
      </w:pPr>
    </w:p>
    <w:p w14:paraId="30907C04" w14:textId="77777777" w:rsidR="00A0518B" w:rsidRPr="00E42384" w:rsidRDefault="00A0518B">
      <w:pPr>
        <w:rPr>
          <w:rFonts w:ascii="Calibri Light" w:hAnsi="Calibri Light" w:cs="Calibri Light"/>
          <w:sz w:val="22"/>
          <w:szCs w:val="22"/>
        </w:rPr>
      </w:pPr>
      <w:r w:rsidRPr="00E42384">
        <w:rPr>
          <w:rFonts w:ascii="Calibri Light" w:hAnsi="Calibri Light" w:cs="Calibri Light"/>
          <w:sz w:val="22"/>
          <w:szCs w:val="22"/>
        </w:rPr>
        <w:t xml:space="preserve">“The consensus-driven thing is frustrating”. But when consensus is obtained, then it is impressive. </w:t>
      </w:r>
    </w:p>
    <w:p w14:paraId="31F27687" w14:textId="77777777" w:rsidR="00552832" w:rsidRPr="00E42384" w:rsidRDefault="00552832">
      <w:pPr>
        <w:rPr>
          <w:rFonts w:ascii="Calibri Light" w:hAnsi="Calibri Light" w:cs="Calibri Light"/>
          <w:sz w:val="22"/>
          <w:szCs w:val="22"/>
        </w:rPr>
      </w:pPr>
    </w:p>
    <w:p w14:paraId="3DB9E10D" w14:textId="77777777" w:rsidR="00552832" w:rsidRPr="00E42384" w:rsidRDefault="00552832">
      <w:pPr>
        <w:rPr>
          <w:rFonts w:ascii="Calibri Light" w:hAnsi="Calibri Light" w:cs="Calibri Light"/>
          <w:sz w:val="22"/>
          <w:szCs w:val="22"/>
        </w:rPr>
      </w:pPr>
      <w:r w:rsidRPr="00E42384">
        <w:rPr>
          <w:rFonts w:ascii="Calibri Light" w:hAnsi="Calibri Light" w:cs="Calibri Light"/>
          <w:sz w:val="22"/>
          <w:szCs w:val="22"/>
        </w:rPr>
        <w:t xml:space="preserve">Laos cares a lot for the MRC, and sees it as important to its own </w:t>
      </w:r>
      <w:commentRangeStart w:id="15"/>
      <w:r w:rsidRPr="00E42384">
        <w:rPr>
          <w:rFonts w:ascii="Calibri Light" w:hAnsi="Calibri Light" w:cs="Calibri Light"/>
          <w:sz w:val="22"/>
          <w:szCs w:val="22"/>
        </w:rPr>
        <w:t>credibility</w:t>
      </w:r>
      <w:commentRangeEnd w:id="15"/>
      <w:r w:rsidR="007817DF">
        <w:rPr>
          <w:rStyle w:val="CommentReference"/>
        </w:rPr>
        <w:commentReference w:id="15"/>
      </w:r>
      <w:r w:rsidRPr="00E42384">
        <w:rPr>
          <w:rFonts w:ascii="Calibri Light" w:hAnsi="Calibri Light" w:cs="Calibri Light"/>
          <w:sz w:val="22"/>
          <w:szCs w:val="22"/>
        </w:rPr>
        <w:t>.</w:t>
      </w:r>
    </w:p>
    <w:p w14:paraId="1EFB788E" w14:textId="77777777" w:rsidR="00E42384" w:rsidRPr="00E42384" w:rsidRDefault="00E42384">
      <w:pPr>
        <w:rPr>
          <w:rFonts w:ascii="Calibri Light" w:hAnsi="Calibri Light" w:cs="Calibri Light"/>
          <w:sz w:val="22"/>
          <w:szCs w:val="22"/>
        </w:rPr>
      </w:pPr>
    </w:p>
    <w:p w14:paraId="304CA858" w14:textId="77777777" w:rsidR="00E42384" w:rsidRPr="00E42384" w:rsidRDefault="00E42384">
      <w:pPr>
        <w:rPr>
          <w:rFonts w:ascii="Calibri Light" w:hAnsi="Calibri Light" w:cs="Calibri Light"/>
          <w:sz w:val="22"/>
          <w:szCs w:val="22"/>
        </w:rPr>
      </w:pPr>
      <w:r w:rsidRPr="00E42384">
        <w:rPr>
          <w:rFonts w:ascii="Calibri Light" w:hAnsi="Calibri Light" w:cs="Calibri Light"/>
          <w:sz w:val="22"/>
          <w:szCs w:val="22"/>
        </w:rPr>
        <w:t>We are seeing the impacts of climate change. Hopefully, this is a wake-up call, and we can also hope that it is seen as a shared concern. No one country can solve climate change by itself.</w:t>
      </w:r>
    </w:p>
    <w:p w14:paraId="07E2F9C2" w14:textId="77777777" w:rsidR="00E42384" w:rsidRPr="00E42384" w:rsidRDefault="00E42384">
      <w:pPr>
        <w:rPr>
          <w:rFonts w:ascii="Calibri Light" w:hAnsi="Calibri Light" w:cs="Calibri Light"/>
          <w:sz w:val="22"/>
          <w:szCs w:val="22"/>
        </w:rPr>
      </w:pPr>
    </w:p>
    <w:p w14:paraId="29944D63" w14:textId="77777777" w:rsidR="00E42384" w:rsidRDefault="00E42384">
      <w:pPr>
        <w:rPr>
          <w:rFonts w:ascii="Calibri Light" w:hAnsi="Calibri Light" w:cs="Calibri Light"/>
          <w:sz w:val="22"/>
          <w:szCs w:val="22"/>
        </w:rPr>
      </w:pPr>
      <w:r w:rsidRPr="00E42384">
        <w:rPr>
          <w:rFonts w:ascii="Calibri Light" w:hAnsi="Calibri Light" w:cs="Calibri Light"/>
          <w:sz w:val="22"/>
          <w:szCs w:val="22"/>
        </w:rPr>
        <w:t xml:space="preserve">There are those who say that the MRC legitimises </w:t>
      </w:r>
      <w:r>
        <w:rPr>
          <w:rFonts w:ascii="Calibri Light" w:hAnsi="Calibri Light" w:cs="Calibri Light"/>
          <w:sz w:val="22"/>
          <w:szCs w:val="22"/>
        </w:rPr>
        <w:t xml:space="preserve">decisions that have already been made. </w:t>
      </w:r>
    </w:p>
    <w:p w14:paraId="39699480" w14:textId="77777777" w:rsidR="00E42384" w:rsidRDefault="00E42384">
      <w:pPr>
        <w:rPr>
          <w:rFonts w:ascii="Calibri Light" w:hAnsi="Calibri Light" w:cs="Calibri Light"/>
          <w:sz w:val="22"/>
          <w:szCs w:val="22"/>
        </w:rPr>
      </w:pPr>
    </w:p>
    <w:p w14:paraId="2272BB8F" w14:textId="77777777" w:rsidR="00E42384" w:rsidRPr="00E42384" w:rsidRDefault="00E42384">
      <w:pPr>
        <w:rPr>
          <w:rFonts w:ascii="Calibri Light" w:hAnsi="Calibri Light" w:cs="Calibri Light"/>
          <w:sz w:val="22"/>
          <w:szCs w:val="22"/>
        </w:rPr>
      </w:pPr>
      <w:r>
        <w:rPr>
          <w:rFonts w:ascii="Calibri Light" w:hAnsi="Calibri Light" w:cs="Calibri Light"/>
          <w:sz w:val="22"/>
          <w:szCs w:val="22"/>
        </w:rPr>
        <w:t>We look for opportunities to engage all the time. Outwardly, the Lao government is always saying positive things about the MRC – which then gives us space to discuss things; given that we both share this perspective, this helps us.</w:t>
      </w:r>
    </w:p>
    <w:p w14:paraId="26921440" w14:textId="77777777" w:rsidR="00552832" w:rsidRPr="00E42384" w:rsidRDefault="00552832">
      <w:pPr>
        <w:rPr>
          <w:rFonts w:ascii="Calibri Light" w:hAnsi="Calibri Light" w:cs="Calibri Light"/>
          <w:sz w:val="22"/>
          <w:szCs w:val="22"/>
        </w:rPr>
      </w:pPr>
    </w:p>
    <w:p w14:paraId="4D1F90AC"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4EFE03E1" w14:textId="77777777" w:rsidR="00BB08F2" w:rsidRPr="00E42384" w:rsidRDefault="00BB08F2">
      <w:pPr>
        <w:rPr>
          <w:rFonts w:ascii="Calibri Light" w:hAnsi="Calibri Light" w:cs="Calibri Light"/>
          <w:sz w:val="22"/>
          <w:szCs w:val="22"/>
        </w:rPr>
      </w:pPr>
    </w:p>
    <w:p w14:paraId="01E7B013" w14:textId="77777777" w:rsidR="008B3070" w:rsidRDefault="00E42384">
      <w:pPr>
        <w:rPr>
          <w:rFonts w:ascii="Calibri Light" w:hAnsi="Calibri Light" w:cs="Calibri Light"/>
          <w:sz w:val="22"/>
          <w:szCs w:val="22"/>
        </w:rPr>
      </w:pPr>
      <w:r>
        <w:rPr>
          <w:rFonts w:ascii="Calibri Light" w:hAnsi="Calibri Light" w:cs="Calibri Light"/>
          <w:sz w:val="22"/>
          <w:szCs w:val="22"/>
        </w:rPr>
        <w:t>Whoever’s behind any given project. It isn’t just one party, but the PRC is behind a lot of it. China is absolutely influential</w:t>
      </w:r>
      <w:r w:rsidR="00BA046B">
        <w:rPr>
          <w:rFonts w:ascii="Calibri Light" w:hAnsi="Calibri Light" w:cs="Calibri Light"/>
          <w:sz w:val="22"/>
          <w:szCs w:val="22"/>
        </w:rPr>
        <w:t>, and Mr. Imboden sees the Chinese government working through the LMC.</w:t>
      </w:r>
    </w:p>
    <w:p w14:paraId="305A7A82" w14:textId="77777777" w:rsidR="00BA046B" w:rsidRDefault="00BA046B">
      <w:pPr>
        <w:rPr>
          <w:rFonts w:ascii="Calibri Light" w:hAnsi="Calibri Light" w:cs="Calibri Light"/>
          <w:sz w:val="22"/>
          <w:szCs w:val="22"/>
        </w:rPr>
      </w:pPr>
    </w:p>
    <w:p w14:paraId="1A1A8A26" w14:textId="77777777" w:rsidR="00BA046B" w:rsidRDefault="00BA046B">
      <w:pPr>
        <w:rPr>
          <w:rFonts w:ascii="Calibri Light" w:hAnsi="Calibri Light" w:cs="Calibri Light"/>
          <w:sz w:val="22"/>
          <w:szCs w:val="22"/>
        </w:rPr>
      </w:pPr>
      <w:r>
        <w:rPr>
          <w:rFonts w:ascii="Calibri Light" w:hAnsi="Calibri Light" w:cs="Calibri Light"/>
          <w:sz w:val="22"/>
          <w:szCs w:val="22"/>
        </w:rPr>
        <w:lastRenderedPageBreak/>
        <w:t xml:space="preserve">What is less clear is who the main actors are on the Mekong tributaries. They are cumulatively </w:t>
      </w:r>
      <w:commentRangeStart w:id="16"/>
      <w:r>
        <w:rPr>
          <w:rFonts w:ascii="Calibri Light" w:hAnsi="Calibri Light" w:cs="Calibri Light"/>
          <w:sz w:val="22"/>
          <w:szCs w:val="22"/>
        </w:rPr>
        <w:t>important</w:t>
      </w:r>
      <w:commentRangeEnd w:id="16"/>
      <w:r w:rsidR="00203B04">
        <w:rPr>
          <w:rStyle w:val="CommentReference"/>
        </w:rPr>
        <w:commentReference w:id="16"/>
      </w:r>
      <w:r>
        <w:rPr>
          <w:rFonts w:ascii="Calibri Light" w:hAnsi="Calibri Light" w:cs="Calibri Light"/>
          <w:sz w:val="22"/>
          <w:szCs w:val="22"/>
        </w:rPr>
        <w:t>.</w:t>
      </w:r>
    </w:p>
    <w:p w14:paraId="073291C6" w14:textId="77777777" w:rsidR="00BA046B" w:rsidRPr="00E42384" w:rsidRDefault="00BA046B">
      <w:pPr>
        <w:rPr>
          <w:rFonts w:ascii="Calibri Light" w:hAnsi="Calibri Light" w:cs="Calibri Light"/>
          <w:sz w:val="22"/>
          <w:szCs w:val="22"/>
        </w:rPr>
      </w:pPr>
    </w:p>
    <w:p w14:paraId="3A0F14B9"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6F9AD518" w14:textId="77777777" w:rsidR="00F26276" w:rsidRPr="00E42384" w:rsidRDefault="00F26276">
      <w:pPr>
        <w:rPr>
          <w:rFonts w:ascii="Calibri Light" w:hAnsi="Calibri Light" w:cs="Calibri Light"/>
          <w:sz w:val="22"/>
          <w:szCs w:val="22"/>
        </w:rPr>
      </w:pPr>
    </w:p>
    <w:p w14:paraId="21EDFC65" w14:textId="57EF795F" w:rsidR="004F539B" w:rsidRDefault="00BA046B">
      <w:pPr>
        <w:rPr>
          <w:rFonts w:ascii="Calibri Light" w:hAnsi="Calibri Light" w:cs="Calibri Light"/>
          <w:sz w:val="22"/>
          <w:szCs w:val="22"/>
        </w:rPr>
      </w:pPr>
      <w:r>
        <w:rPr>
          <w:rFonts w:ascii="Calibri Light" w:hAnsi="Calibri Light" w:cs="Calibri Light"/>
          <w:sz w:val="22"/>
          <w:szCs w:val="22"/>
        </w:rPr>
        <w:t xml:space="preserve">Lao depends on natural resources; and it is mainly agrarian and its people mainly subsistence farmers. Sustainable development must be achieved. Laos is reportedly a communist nation, which represents an immense opportunity. It would </w:t>
      </w:r>
      <w:ins w:id="17" w:author="Klomjit Chandrapanya" w:date="2020-11-10T17:16:00Z">
        <w:r w:rsidR="006B31B9">
          <w:rPr>
            <w:rFonts w:ascii="Calibri Light" w:hAnsi="Calibri Light" w:cs="Calibri Light"/>
            <w:sz w:val="22"/>
            <w:szCs w:val="22"/>
          </w:rPr>
          <w:t xml:space="preserve">be </w:t>
        </w:r>
      </w:ins>
      <w:r>
        <w:rPr>
          <w:rFonts w:ascii="Calibri Light" w:hAnsi="Calibri Light" w:cs="Calibri Light"/>
          <w:sz w:val="22"/>
          <w:szCs w:val="22"/>
        </w:rPr>
        <w:t>nice to see civil society involved as well. Laos is an interesting laboratory in which to pursue sustainable development because here, everyone is supposedly on the same page (because the country is communist).</w:t>
      </w:r>
    </w:p>
    <w:p w14:paraId="41F88023" w14:textId="77777777" w:rsidR="00BA046B" w:rsidRDefault="00BA046B">
      <w:pPr>
        <w:rPr>
          <w:rFonts w:ascii="Calibri Light" w:hAnsi="Calibri Light" w:cs="Calibri Light"/>
          <w:sz w:val="22"/>
          <w:szCs w:val="22"/>
        </w:rPr>
      </w:pPr>
    </w:p>
    <w:p w14:paraId="7558A98F" w14:textId="77777777" w:rsidR="00BA046B" w:rsidRPr="00E42384" w:rsidRDefault="00BA046B">
      <w:pPr>
        <w:rPr>
          <w:rFonts w:ascii="Calibri Light" w:hAnsi="Calibri Light" w:cs="Calibri Light"/>
          <w:sz w:val="22"/>
          <w:szCs w:val="22"/>
        </w:rPr>
      </w:pPr>
      <w:r>
        <w:rPr>
          <w:rFonts w:ascii="Calibri Light" w:hAnsi="Calibri Light" w:cs="Calibri Light"/>
          <w:sz w:val="22"/>
          <w:szCs w:val="22"/>
        </w:rPr>
        <w:t xml:space="preserve">In the Lao debt crisis, it is the creditors who hold all the cards – and they are the party. </w:t>
      </w:r>
      <w:commentRangeStart w:id="18"/>
      <w:r>
        <w:rPr>
          <w:rFonts w:ascii="Calibri Light" w:hAnsi="Calibri Light" w:cs="Calibri Light"/>
          <w:sz w:val="22"/>
          <w:szCs w:val="22"/>
        </w:rPr>
        <w:t>China</w:t>
      </w:r>
      <w:commentRangeEnd w:id="18"/>
      <w:r w:rsidR="006B31B9">
        <w:rPr>
          <w:rStyle w:val="CommentReference"/>
        </w:rPr>
        <w:commentReference w:id="18"/>
      </w:r>
      <w:r>
        <w:rPr>
          <w:rFonts w:ascii="Calibri Light" w:hAnsi="Calibri Light" w:cs="Calibri Light"/>
          <w:sz w:val="22"/>
          <w:szCs w:val="22"/>
        </w:rPr>
        <w:t xml:space="preserve">, Mr. Imboden says, never attend the development partners’ roundtable meetings. </w:t>
      </w:r>
      <w:r w:rsidR="00F4160B">
        <w:rPr>
          <w:rFonts w:ascii="Calibri Light" w:hAnsi="Calibri Light" w:cs="Calibri Light"/>
          <w:sz w:val="22"/>
          <w:szCs w:val="22"/>
        </w:rPr>
        <w:t>Laos keeps things bilateral with China, and keeps the relationship very insulated. “We’re trying to be good friends, but in the end, it’s their call, right?”.</w:t>
      </w:r>
    </w:p>
    <w:sectPr w:rsidR="00BA046B" w:rsidRPr="00E42384"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0T16:37:00Z" w:initials="KC">
    <w:p w14:paraId="41670F9F" w14:textId="77777777" w:rsidR="00595AB9" w:rsidRDefault="00595AB9">
      <w:pPr>
        <w:pStyle w:val="CommentText"/>
      </w:pPr>
      <w:r>
        <w:rPr>
          <w:rStyle w:val="CommentReference"/>
        </w:rPr>
        <w:annotationRef/>
      </w:r>
      <w:r>
        <w:t>Weak governance means that “conditions are set for” investments to take precedence over the law.</w:t>
      </w:r>
    </w:p>
  </w:comment>
  <w:comment w:id="1" w:author="Klomjit Chandrapanya" w:date="2020-11-10T16:36:00Z" w:initials="KC">
    <w:p w14:paraId="29CF2446" w14:textId="77777777" w:rsidR="00595AB9" w:rsidRDefault="00595AB9">
      <w:pPr>
        <w:pStyle w:val="CommentText"/>
      </w:pPr>
      <w:r>
        <w:rPr>
          <w:rStyle w:val="CommentReference"/>
        </w:rPr>
        <w:annotationRef/>
      </w:r>
      <w:r>
        <w:t>“that was meant to steer them”.</w:t>
      </w:r>
    </w:p>
  </w:comment>
  <w:comment w:id="2" w:author="Klomjit Chandrapanya" w:date="2020-11-10T16:40:00Z" w:initials="KC">
    <w:p w14:paraId="24E5D86A" w14:textId="3D5810E7" w:rsidR="008C22F1" w:rsidRDefault="008C22F1">
      <w:pPr>
        <w:pStyle w:val="CommentText"/>
      </w:pPr>
      <w:r>
        <w:rPr>
          <w:rStyle w:val="CommentReference"/>
        </w:rPr>
        <w:annotationRef/>
      </w:r>
      <w:r>
        <w:t>“it’s a space with agreed principles and transparency in how it works”</w:t>
      </w:r>
    </w:p>
  </w:comment>
  <w:comment w:id="3" w:author="Kim Geheb" w:date="2020-10-23T14:55:00Z" w:initials="KG">
    <w:p w14:paraId="0AAF5F49" w14:textId="77777777" w:rsidR="00DF3066" w:rsidRDefault="00DF3066">
      <w:pPr>
        <w:pStyle w:val="CommentText"/>
      </w:pPr>
      <w:r>
        <w:rPr>
          <w:rStyle w:val="CommentReference"/>
        </w:rPr>
        <w:annotationRef/>
      </w:r>
      <w:r>
        <w:t>Not sure.</w:t>
      </w:r>
    </w:p>
  </w:comment>
  <w:comment w:id="6" w:author="Klomjit Chandrapanya" w:date="2020-11-10T17:00:00Z" w:initials="KC">
    <w:p w14:paraId="2337A82C" w14:textId="7E74DBB5" w:rsidR="003E76F7" w:rsidRDefault="003E76F7">
      <w:pPr>
        <w:pStyle w:val="CommentText"/>
      </w:pPr>
      <w:r>
        <w:rPr>
          <w:rStyle w:val="CommentReference"/>
        </w:rPr>
        <w:annotationRef/>
      </w:r>
      <w:r>
        <w:t>So “Hard for concrete action”.</w:t>
      </w:r>
    </w:p>
  </w:comment>
  <w:comment w:id="7" w:author="Klomjit Chandrapanya" w:date="2020-11-10T16:59:00Z" w:initials="KC">
    <w:p w14:paraId="59AC59D3" w14:textId="749214DF" w:rsidR="003E76F7" w:rsidRDefault="003E76F7">
      <w:pPr>
        <w:pStyle w:val="CommentText"/>
      </w:pPr>
      <w:r>
        <w:rPr>
          <w:rStyle w:val="CommentReference"/>
        </w:rPr>
        <w:annotationRef/>
      </w:r>
      <w:r>
        <w:t>“(ASEAN) saying Mekong is an important space would be good”/</w:t>
      </w:r>
    </w:p>
  </w:comment>
  <w:comment w:id="8" w:author="Klomjit Chandrapanya" w:date="2020-11-10T17:01:00Z" w:initials="KC">
    <w:p w14:paraId="5FAE7744" w14:textId="30783BD5" w:rsidR="003E76F7" w:rsidRDefault="003E76F7">
      <w:pPr>
        <w:pStyle w:val="CommentText"/>
      </w:pPr>
      <w:r>
        <w:rPr>
          <w:rStyle w:val="CommentReference"/>
        </w:rPr>
        <w:annotationRef/>
      </w:r>
      <w:r>
        <w:t>“ACMECS – not sure how that works”.</w:t>
      </w:r>
    </w:p>
  </w:comment>
  <w:comment w:id="9" w:author="Klomjit Chandrapanya" w:date="2020-11-10T17:02:00Z" w:initials="KC">
    <w:p w14:paraId="74F6CC3F" w14:textId="289CF257" w:rsidR="003E76F7" w:rsidRDefault="003E76F7">
      <w:pPr>
        <w:pStyle w:val="CommentText"/>
      </w:pPr>
      <w:r>
        <w:rPr>
          <w:rStyle w:val="CommentReference"/>
        </w:rPr>
        <w:annotationRef/>
      </w:r>
      <w:r>
        <w:t>I thought he said “LMC (or cooperation under LMC) would legitimize malign issues”</w:t>
      </w:r>
    </w:p>
  </w:comment>
  <w:comment w:id="11" w:author="Klomjit Chandrapanya" w:date="2020-11-10T17:04:00Z" w:initials="KC">
    <w:p w14:paraId="17CA40D5" w14:textId="56DA4FC5" w:rsidR="004E18A8" w:rsidRDefault="004E18A8">
      <w:pPr>
        <w:pStyle w:val="CommentText"/>
      </w:pPr>
      <w:r>
        <w:rPr>
          <w:rStyle w:val="CommentReference"/>
        </w:rPr>
        <w:annotationRef/>
      </w:r>
      <w:r>
        <w:t>“with an agenda”. There is evidence from around the world .</w:t>
      </w:r>
    </w:p>
  </w:comment>
  <w:comment w:id="12" w:author="Klomjit Chandrapanya" w:date="2020-11-10T17:07:00Z" w:initials="KC">
    <w:p w14:paraId="4B39ECD5" w14:textId="02D71C4C" w:rsidR="006C0B86" w:rsidRDefault="006C0B86">
      <w:pPr>
        <w:pStyle w:val="CommentText"/>
      </w:pPr>
      <w:r>
        <w:rPr>
          <w:rStyle w:val="CommentReference"/>
        </w:rPr>
        <w:annotationRef/>
      </w:r>
      <w:r>
        <w:t>“(PNPCA) it’s a partial solution”</w:t>
      </w:r>
    </w:p>
  </w:comment>
  <w:comment w:id="14" w:author="Klomjit Chandrapanya" w:date="2020-11-10T17:08:00Z" w:initials="KC">
    <w:p w14:paraId="2B7F5B8C" w14:textId="2628318C" w:rsidR="007817DF" w:rsidRDefault="007817DF">
      <w:pPr>
        <w:pStyle w:val="CommentText"/>
      </w:pPr>
      <w:r>
        <w:rPr>
          <w:rStyle w:val="CommentReference"/>
        </w:rPr>
        <w:annotationRef/>
      </w:r>
      <w:r>
        <w:t>My notes say “non-interference is a principle in this region”</w:t>
      </w:r>
    </w:p>
  </w:comment>
  <w:comment w:id="15" w:author="Klomjit Chandrapanya" w:date="2020-11-10T17:09:00Z" w:initials="KC">
    <w:p w14:paraId="6F018DEA" w14:textId="7EE4D8A2" w:rsidR="007817DF" w:rsidRDefault="007817DF">
      <w:pPr>
        <w:pStyle w:val="CommentText"/>
      </w:pPr>
      <w:r>
        <w:rPr>
          <w:rStyle w:val="CommentReference"/>
        </w:rPr>
        <w:annotationRef/>
      </w:r>
      <w:r>
        <w:t>“MRC with its treaty and legitimacy passes the laugh test”</w:t>
      </w:r>
    </w:p>
  </w:comment>
  <w:comment w:id="16" w:author="Klomjit Chandrapanya" w:date="2020-11-10T17:12:00Z" w:initials="KC">
    <w:p w14:paraId="35766A2B" w14:textId="2B877088" w:rsidR="00203B04" w:rsidRDefault="00203B04">
      <w:pPr>
        <w:pStyle w:val="CommentText"/>
      </w:pPr>
      <w:r>
        <w:rPr>
          <w:rStyle w:val="CommentReference"/>
        </w:rPr>
        <w:annotationRef/>
      </w:r>
      <w:r>
        <w:t>Outsiders don’t know how much they have dispropotionate impact. They are not part of the conversation on sustainable use of natural resources. He poses we might have to work with them.</w:t>
      </w:r>
    </w:p>
  </w:comment>
  <w:comment w:id="18" w:author="Klomjit Chandrapanya" w:date="2020-11-10T17:17:00Z" w:initials="KC">
    <w:p w14:paraId="1910183E" w14:textId="610D4A88" w:rsidR="006B31B9" w:rsidRDefault="006B31B9">
      <w:pPr>
        <w:pStyle w:val="CommentText"/>
      </w:pPr>
      <w:r>
        <w:rPr>
          <w:rStyle w:val="CommentReference"/>
        </w:rPr>
        <w:annotationRef/>
      </w:r>
      <w:r>
        <w:t>The main creditor is upstream (China) and they do have an interest in Laos remaining stable and repay (their debt).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670F9F" w15:done="0"/>
  <w15:commentEx w15:paraId="29CF2446" w15:done="0"/>
  <w15:commentEx w15:paraId="24E5D86A" w15:done="0"/>
  <w15:commentEx w15:paraId="0AAF5F49" w15:done="0"/>
  <w15:commentEx w15:paraId="2337A82C" w15:done="0"/>
  <w15:commentEx w15:paraId="59AC59D3" w15:done="0"/>
  <w15:commentEx w15:paraId="5FAE7744" w15:done="0"/>
  <w15:commentEx w15:paraId="74F6CC3F" w15:done="0"/>
  <w15:commentEx w15:paraId="17CA40D5" w15:done="0"/>
  <w15:commentEx w15:paraId="4B39ECD5" w15:done="0"/>
  <w15:commentEx w15:paraId="2B7F5B8C" w15:done="0"/>
  <w15:commentEx w15:paraId="6F018DEA" w15:done="0"/>
  <w15:commentEx w15:paraId="35766A2B" w15:done="0"/>
  <w15:commentEx w15:paraId="191018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4054" w16cex:dateUtc="2020-11-10T09:37:00Z"/>
  <w16cex:commentExtensible w16cex:durableId="2355401B" w16cex:dateUtc="2020-11-10T09:36:00Z"/>
  <w16cex:commentExtensible w16cex:durableId="235540E0" w16cex:dateUtc="2020-11-10T09:40:00Z"/>
  <w16cex:commentExtensible w16cex:durableId="23554593" w16cex:dateUtc="2020-11-10T10:00:00Z"/>
  <w16cex:commentExtensible w16cex:durableId="23554558" w16cex:dateUtc="2020-11-10T09:59:00Z"/>
  <w16cex:commentExtensible w16cex:durableId="235545EC" w16cex:dateUtc="2020-11-10T10:01:00Z"/>
  <w16cex:commentExtensible w16cex:durableId="23554621" w16cex:dateUtc="2020-11-10T10:02:00Z"/>
  <w16cex:commentExtensible w16cex:durableId="2355469A" w16cex:dateUtc="2020-11-10T10:04:00Z"/>
  <w16cex:commentExtensible w16cex:durableId="2355473B" w16cex:dateUtc="2020-11-10T10:07:00Z"/>
  <w16cex:commentExtensible w16cex:durableId="23554795" w16cex:dateUtc="2020-11-10T10:08:00Z"/>
  <w16cex:commentExtensible w16cex:durableId="235547E0" w16cex:dateUtc="2020-11-10T10:09:00Z"/>
  <w16cex:commentExtensible w16cex:durableId="23554898" w16cex:dateUtc="2020-11-10T10:12:00Z"/>
  <w16cex:commentExtensible w16cex:durableId="235549A8" w16cex:dateUtc="2020-11-10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670F9F" w16cid:durableId="23554054"/>
  <w16cid:commentId w16cid:paraId="29CF2446" w16cid:durableId="2355401B"/>
  <w16cid:commentId w16cid:paraId="24E5D86A" w16cid:durableId="235540E0"/>
  <w16cid:commentId w16cid:paraId="0AAF5F49" w16cid:durableId="23553F83"/>
  <w16cid:commentId w16cid:paraId="2337A82C" w16cid:durableId="23554593"/>
  <w16cid:commentId w16cid:paraId="59AC59D3" w16cid:durableId="23554558"/>
  <w16cid:commentId w16cid:paraId="5FAE7744" w16cid:durableId="235545EC"/>
  <w16cid:commentId w16cid:paraId="74F6CC3F" w16cid:durableId="23554621"/>
  <w16cid:commentId w16cid:paraId="17CA40D5" w16cid:durableId="2355469A"/>
  <w16cid:commentId w16cid:paraId="4B39ECD5" w16cid:durableId="2355473B"/>
  <w16cid:commentId w16cid:paraId="2B7F5B8C" w16cid:durableId="23554795"/>
  <w16cid:commentId w16cid:paraId="6F018DEA" w16cid:durableId="235547E0"/>
  <w16cid:commentId w16cid:paraId="35766A2B" w16cid:durableId="23554898"/>
  <w16cid:commentId w16cid:paraId="1910183E" w16cid:durableId="235549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F3194" w14:textId="77777777" w:rsidR="00DE5B6A" w:rsidRDefault="00DE5B6A" w:rsidP="00023D8D">
      <w:r>
        <w:separator/>
      </w:r>
    </w:p>
  </w:endnote>
  <w:endnote w:type="continuationSeparator" w:id="0">
    <w:p w14:paraId="2E90A0FF" w14:textId="77777777" w:rsidR="00DE5B6A" w:rsidRDefault="00DE5B6A"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F5C4D" w14:textId="77777777" w:rsidR="00DE5B6A" w:rsidRDefault="00DE5B6A" w:rsidP="00023D8D">
      <w:r>
        <w:separator/>
      </w:r>
    </w:p>
  </w:footnote>
  <w:footnote w:type="continuationSeparator" w:id="0">
    <w:p w14:paraId="228A019F" w14:textId="77777777" w:rsidR="00DE5B6A" w:rsidRDefault="00DE5B6A"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23D8D"/>
    <w:rsid w:val="00030438"/>
    <w:rsid w:val="00034F2D"/>
    <w:rsid w:val="00052991"/>
    <w:rsid w:val="0008199F"/>
    <w:rsid w:val="000D13B2"/>
    <w:rsid w:val="000D325E"/>
    <w:rsid w:val="000D6BF6"/>
    <w:rsid w:val="00110CE9"/>
    <w:rsid w:val="00126E0C"/>
    <w:rsid w:val="00131325"/>
    <w:rsid w:val="00133BA4"/>
    <w:rsid w:val="00195F01"/>
    <w:rsid w:val="001A46F3"/>
    <w:rsid w:val="001B0D27"/>
    <w:rsid w:val="001B752B"/>
    <w:rsid w:val="001D75FB"/>
    <w:rsid w:val="00203B04"/>
    <w:rsid w:val="00254E61"/>
    <w:rsid w:val="00281BA5"/>
    <w:rsid w:val="002843A9"/>
    <w:rsid w:val="00292867"/>
    <w:rsid w:val="002956F9"/>
    <w:rsid w:val="002A15C4"/>
    <w:rsid w:val="002A5686"/>
    <w:rsid w:val="002B47AF"/>
    <w:rsid w:val="002C0711"/>
    <w:rsid w:val="002D1A4D"/>
    <w:rsid w:val="002E5684"/>
    <w:rsid w:val="003159CA"/>
    <w:rsid w:val="00381BB3"/>
    <w:rsid w:val="003901FA"/>
    <w:rsid w:val="0039725C"/>
    <w:rsid w:val="003A68EE"/>
    <w:rsid w:val="003D7226"/>
    <w:rsid w:val="003E5F21"/>
    <w:rsid w:val="003E76F7"/>
    <w:rsid w:val="003F4F78"/>
    <w:rsid w:val="00405840"/>
    <w:rsid w:val="0041507E"/>
    <w:rsid w:val="00420034"/>
    <w:rsid w:val="004216AD"/>
    <w:rsid w:val="00433749"/>
    <w:rsid w:val="00445407"/>
    <w:rsid w:val="00452F81"/>
    <w:rsid w:val="00455E1C"/>
    <w:rsid w:val="00473148"/>
    <w:rsid w:val="004754C3"/>
    <w:rsid w:val="00480D05"/>
    <w:rsid w:val="00494501"/>
    <w:rsid w:val="004973BB"/>
    <w:rsid w:val="004C4929"/>
    <w:rsid w:val="004E18A8"/>
    <w:rsid w:val="004F539B"/>
    <w:rsid w:val="005225AC"/>
    <w:rsid w:val="0053152E"/>
    <w:rsid w:val="00532DFF"/>
    <w:rsid w:val="00552832"/>
    <w:rsid w:val="00565791"/>
    <w:rsid w:val="00573FE8"/>
    <w:rsid w:val="00583776"/>
    <w:rsid w:val="00595A74"/>
    <w:rsid w:val="00595AB9"/>
    <w:rsid w:val="005A4ED9"/>
    <w:rsid w:val="005B3C7A"/>
    <w:rsid w:val="005C0E80"/>
    <w:rsid w:val="005D6831"/>
    <w:rsid w:val="00604F82"/>
    <w:rsid w:val="006432AC"/>
    <w:rsid w:val="0066469A"/>
    <w:rsid w:val="00672510"/>
    <w:rsid w:val="00697D5A"/>
    <w:rsid w:val="006B31B9"/>
    <w:rsid w:val="006C0B86"/>
    <w:rsid w:val="006C1A3E"/>
    <w:rsid w:val="006D52E5"/>
    <w:rsid w:val="006D6B4F"/>
    <w:rsid w:val="006F59D2"/>
    <w:rsid w:val="00706082"/>
    <w:rsid w:val="00743A5D"/>
    <w:rsid w:val="00744E56"/>
    <w:rsid w:val="00760A91"/>
    <w:rsid w:val="00772D31"/>
    <w:rsid w:val="007817DF"/>
    <w:rsid w:val="007877A4"/>
    <w:rsid w:val="007A3A76"/>
    <w:rsid w:val="007A7427"/>
    <w:rsid w:val="007C4A9A"/>
    <w:rsid w:val="007C7611"/>
    <w:rsid w:val="007E5F9C"/>
    <w:rsid w:val="00822F48"/>
    <w:rsid w:val="00850ED5"/>
    <w:rsid w:val="008655A1"/>
    <w:rsid w:val="00865C56"/>
    <w:rsid w:val="008937A0"/>
    <w:rsid w:val="008A02D4"/>
    <w:rsid w:val="008B3070"/>
    <w:rsid w:val="008C22F1"/>
    <w:rsid w:val="008C6028"/>
    <w:rsid w:val="008E69AC"/>
    <w:rsid w:val="008F59AF"/>
    <w:rsid w:val="00910C30"/>
    <w:rsid w:val="00922677"/>
    <w:rsid w:val="00926650"/>
    <w:rsid w:val="0093267F"/>
    <w:rsid w:val="009334E2"/>
    <w:rsid w:val="00936588"/>
    <w:rsid w:val="00937F28"/>
    <w:rsid w:val="00944A31"/>
    <w:rsid w:val="00957BB3"/>
    <w:rsid w:val="00970F12"/>
    <w:rsid w:val="009721F9"/>
    <w:rsid w:val="009723D6"/>
    <w:rsid w:val="009739E1"/>
    <w:rsid w:val="00980BB2"/>
    <w:rsid w:val="009920C6"/>
    <w:rsid w:val="0099779A"/>
    <w:rsid w:val="00997A7D"/>
    <w:rsid w:val="009A04D2"/>
    <w:rsid w:val="009A0BBF"/>
    <w:rsid w:val="009A10F3"/>
    <w:rsid w:val="009D11D8"/>
    <w:rsid w:val="00A0518B"/>
    <w:rsid w:val="00A10EE0"/>
    <w:rsid w:val="00A1689C"/>
    <w:rsid w:val="00A16B37"/>
    <w:rsid w:val="00A16CF9"/>
    <w:rsid w:val="00A62E74"/>
    <w:rsid w:val="00A71007"/>
    <w:rsid w:val="00A767A4"/>
    <w:rsid w:val="00A966E7"/>
    <w:rsid w:val="00AA157B"/>
    <w:rsid w:val="00AA1F8C"/>
    <w:rsid w:val="00AB4674"/>
    <w:rsid w:val="00AD0900"/>
    <w:rsid w:val="00AD59BE"/>
    <w:rsid w:val="00AE272B"/>
    <w:rsid w:val="00AE767E"/>
    <w:rsid w:val="00AF4CC6"/>
    <w:rsid w:val="00B14722"/>
    <w:rsid w:val="00B72F4E"/>
    <w:rsid w:val="00B93EC5"/>
    <w:rsid w:val="00BA046B"/>
    <w:rsid w:val="00BB08F2"/>
    <w:rsid w:val="00BB70D4"/>
    <w:rsid w:val="00C20FF2"/>
    <w:rsid w:val="00C255F5"/>
    <w:rsid w:val="00C25C21"/>
    <w:rsid w:val="00C33944"/>
    <w:rsid w:val="00C508A7"/>
    <w:rsid w:val="00C511EC"/>
    <w:rsid w:val="00C6515E"/>
    <w:rsid w:val="00C77295"/>
    <w:rsid w:val="00C83FEB"/>
    <w:rsid w:val="00CD351E"/>
    <w:rsid w:val="00CD6BC3"/>
    <w:rsid w:val="00CE5A29"/>
    <w:rsid w:val="00D244D0"/>
    <w:rsid w:val="00D24774"/>
    <w:rsid w:val="00D82D33"/>
    <w:rsid w:val="00DD73DE"/>
    <w:rsid w:val="00DE5B6A"/>
    <w:rsid w:val="00DF3066"/>
    <w:rsid w:val="00E212AE"/>
    <w:rsid w:val="00E3395C"/>
    <w:rsid w:val="00E42384"/>
    <w:rsid w:val="00E5565E"/>
    <w:rsid w:val="00E72FE0"/>
    <w:rsid w:val="00E84F20"/>
    <w:rsid w:val="00EA6F6F"/>
    <w:rsid w:val="00EB7AA4"/>
    <w:rsid w:val="00EC2DFB"/>
    <w:rsid w:val="00EE7803"/>
    <w:rsid w:val="00F07DD5"/>
    <w:rsid w:val="00F26276"/>
    <w:rsid w:val="00F4160B"/>
    <w:rsid w:val="00F6274E"/>
    <w:rsid w:val="00F77A1D"/>
    <w:rsid w:val="00F82767"/>
    <w:rsid w:val="00F879C6"/>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697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6</cp:revision>
  <dcterms:created xsi:type="dcterms:W3CDTF">2020-11-10T09:39:00Z</dcterms:created>
  <dcterms:modified xsi:type="dcterms:W3CDTF">2020-11-10T10:19:00Z</dcterms:modified>
</cp:coreProperties>
</file>