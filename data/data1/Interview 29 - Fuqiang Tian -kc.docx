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4B005"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56019D49" w14:textId="77777777" w:rsidR="00C255F5" w:rsidRPr="00B25D21" w:rsidRDefault="00C255F5">
      <w:pPr>
        <w:rPr>
          <w:rFonts w:ascii="Calibri Light" w:hAnsi="Calibri Light" w:cs="Calibri Light"/>
          <w:lang w:val="en-GB"/>
        </w:rPr>
      </w:pPr>
    </w:p>
    <w:p w14:paraId="16FBE1E6" w14:textId="40DF0B03" w:rsidR="00B37A4E" w:rsidRPr="00CA2B20" w:rsidRDefault="00C255F5" w:rsidP="00B37A4E">
      <w:pPr>
        <w:rPr>
          <w:rFonts w:ascii="Calibri Light" w:hAnsi="Calibri Light" w:cs="Calibri Light"/>
          <w:b/>
          <w:i/>
          <w:sz w:val="22"/>
          <w:szCs w:val="22"/>
        </w:rPr>
      </w:pPr>
      <w:r w:rsidRPr="00B25D21">
        <w:rPr>
          <w:rFonts w:ascii="Calibri Light" w:hAnsi="Calibri Light" w:cs="Calibri Light"/>
          <w:b/>
          <w:i/>
          <w:sz w:val="22"/>
          <w:szCs w:val="22"/>
          <w:lang w:val="en-GB"/>
        </w:rPr>
        <w:t xml:space="preserve">Interview with </w:t>
      </w:r>
      <w:r w:rsidR="00C218CC">
        <w:rPr>
          <w:rFonts w:ascii="Calibri Light" w:hAnsi="Calibri Light" w:cs="Calibri Light"/>
          <w:b/>
          <w:i/>
          <w:sz w:val="22"/>
          <w:szCs w:val="22"/>
          <w:lang w:val="en-GB"/>
        </w:rPr>
        <w:t xml:space="preserve">Professor TIAN Fuqiang, Associate Professor, Department of Hydraulic Engineering, Tsinghua University </w:t>
      </w:r>
      <w:del w:id="0" w:author="Klomjit Chandrapanya" w:date="2020-11-13T08:32:00Z">
        <w:r w:rsidR="00C218CC" w:rsidDel="00DC0EA6">
          <w:rPr>
            <w:rFonts w:ascii="Calibri Light" w:hAnsi="Calibri Light" w:cs="Calibri Light"/>
            <w:b/>
            <w:i/>
            <w:sz w:val="22"/>
            <w:szCs w:val="22"/>
            <w:lang w:val="en-GB"/>
          </w:rPr>
          <w:delText>(Bei</w:delText>
        </w:r>
        <w:r w:rsidR="00CA2B20" w:rsidDel="00DC0EA6">
          <w:rPr>
            <w:rFonts w:ascii="Calibri Light" w:hAnsi="Calibri Light" w:cs="Calibri Light"/>
            <w:b/>
            <w:i/>
            <w:sz w:val="22"/>
            <w:szCs w:val="22"/>
            <w:lang w:val="en-GB"/>
          </w:rPr>
          <w:delText xml:space="preserve">Dr An Pich Hatda (CEO), Dr Anoulak Kittikhoun </w:delText>
        </w:r>
      </w:del>
      <w:r w:rsidR="00CA2B20">
        <w:rPr>
          <w:rFonts w:ascii="Calibri Light" w:hAnsi="Calibri Light" w:cs="Calibri Light"/>
          <w:b/>
          <w:i/>
          <w:sz w:val="22"/>
          <w:szCs w:val="22"/>
          <w:lang w:val="en-GB"/>
        </w:rPr>
        <w:t>(</w:t>
      </w:r>
      <w:r w:rsidR="00C218CC">
        <w:rPr>
          <w:rFonts w:ascii="Calibri Light" w:hAnsi="Calibri Light" w:cs="Calibri Light"/>
          <w:b/>
          <w:i/>
          <w:sz w:val="22"/>
          <w:szCs w:val="22"/>
          <w:lang w:val="en-GB"/>
        </w:rPr>
        <w:t xml:space="preserve">Beijing), </w:t>
      </w:r>
      <w:r w:rsidR="00C218CC">
        <w:rPr>
          <w:rFonts w:ascii="Calibri Light" w:hAnsi="Calibri Light" w:cs="Calibri Light"/>
          <w:b/>
          <w:bCs/>
          <w:i/>
          <w:sz w:val="22"/>
          <w:szCs w:val="22"/>
          <w:lang w:val="en-GB"/>
        </w:rPr>
        <w:t>November 6</w:t>
      </w:r>
      <w:r w:rsidR="00B37A4E" w:rsidRPr="00B25D21">
        <w:rPr>
          <w:rFonts w:ascii="Calibri Light" w:hAnsi="Calibri Light" w:cs="Calibri Light"/>
          <w:b/>
          <w:bCs/>
          <w:i/>
          <w:sz w:val="22"/>
          <w:szCs w:val="22"/>
          <w:lang w:val="en-GB"/>
        </w:rPr>
        <w:t>, 2020.</w:t>
      </w:r>
    </w:p>
    <w:p w14:paraId="5815E901" w14:textId="77777777" w:rsidR="00C255F5" w:rsidRPr="00B25D21" w:rsidRDefault="00C255F5">
      <w:pPr>
        <w:rPr>
          <w:rFonts w:ascii="Calibri Light" w:hAnsi="Calibri Light" w:cs="Calibri Light"/>
          <w:sz w:val="22"/>
          <w:szCs w:val="22"/>
          <w:lang w:val="en-GB"/>
        </w:rPr>
      </w:pPr>
    </w:p>
    <w:p w14:paraId="5B98AAE5" w14:textId="77777777"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p>
    <w:p w14:paraId="0AE103BD" w14:textId="77777777" w:rsidR="002D1A4D" w:rsidRPr="00B25D21" w:rsidRDefault="002D1A4D">
      <w:pPr>
        <w:rPr>
          <w:rFonts w:ascii="Calibri Light" w:hAnsi="Calibri Light" w:cs="Calibri Light"/>
          <w:sz w:val="22"/>
          <w:szCs w:val="22"/>
          <w:lang w:val="en-GB"/>
        </w:rPr>
      </w:pPr>
    </w:p>
    <w:p w14:paraId="75591664" w14:textId="77777777"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C218CC">
        <w:rPr>
          <w:rFonts w:ascii="Calibri Light" w:hAnsi="Calibri Light" w:cs="Calibri Light"/>
          <w:sz w:val="22"/>
          <w:szCs w:val="22"/>
          <w:lang w:val="en-GB"/>
        </w:rPr>
        <w:t>Marcus Wishart</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summarised the World Bank’s (WB)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C218CC">
        <w:rPr>
          <w:rFonts w:ascii="Calibri Light" w:hAnsi="Calibri Light" w:cs="Calibri Light"/>
          <w:sz w:val="22"/>
          <w:szCs w:val="22"/>
          <w:lang w:val="en-GB"/>
        </w:rPr>
        <w:t>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75BCE506" w14:textId="77777777" w:rsidR="009721F9" w:rsidRPr="00B25D21" w:rsidRDefault="009721F9">
      <w:pPr>
        <w:rPr>
          <w:rFonts w:ascii="Calibri Light" w:hAnsi="Calibri Light" w:cs="Calibri Light"/>
          <w:sz w:val="22"/>
          <w:szCs w:val="22"/>
          <w:lang w:val="en-GB"/>
        </w:rPr>
      </w:pPr>
    </w:p>
    <w:p w14:paraId="6AAB0A31"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3EB2F31C" w14:textId="77777777" w:rsidR="00B37A4E" w:rsidRPr="00B25D21" w:rsidRDefault="00B37A4E" w:rsidP="002D1A4D">
      <w:pPr>
        <w:rPr>
          <w:rFonts w:ascii="Calibri Light" w:hAnsi="Calibri Light" w:cs="Calibri Light"/>
          <w:b/>
          <w:bCs/>
          <w:sz w:val="22"/>
          <w:szCs w:val="22"/>
          <w:lang w:val="en-GB"/>
        </w:rPr>
      </w:pPr>
    </w:p>
    <w:p w14:paraId="722555EE" w14:textId="77777777" w:rsidR="0055187E" w:rsidRDefault="00C218CC">
      <w:pPr>
        <w:rPr>
          <w:rFonts w:ascii="Calibri Light" w:hAnsi="Calibri Light" w:cs="Calibri Light"/>
          <w:sz w:val="22"/>
          <w:szCs w:val="22"/>
          <w:lang w:val="en-GB"/>
        </w:rPr>
      </w:pPr>
      <w:r>
        <w:rPr>
          <w:rFonts w:ascii="Calibri Light" w:hAnsi="Calibri Light" w:cs="Calibri Light"/>
          <w:sz w:val="22"/>
          <w:szCs w:val="22"/>
          <w:lang w:val="en-GB"/>
        </w:rPr>
        <w:t xml:space="preserve">First, rapid socio-economic development and a very large population in the basin – about 70 million; and second, climate change which increases the hydrological extremes in the basin. We have published several papers on this. The main risk is that the flood risk is increasing in the near term. And then, drought – especially severe drought, is occurring more frequently. Prof Fuqiang argues that upstream dams can help to mitigate this, and the same is true of drought. </w:t>
      </w:r>
      <w:r w:rsidR="007B7B37">
        <w:rPr>
          <w:rFonts w:ascii="Calibri Light" w:hAnsi="Calibri Light" w:cs="Calibri Light"/>
          <w:sz w:val="22"/>
          <w:szCs w:val="22"/>
          <w:lang w:val="en-GB"/>
        </w:rPr>
        <w:t xml:space="preserve">Finally, there is also a capacity shortage. While we have established several cooperation frameworks, we still need additional </w:t>
      </w:r>
      <w:commentRangeStart w:id="1"/>
      <w:r w:rsidR="007B7B37">
        <w:rPr>
          <w:rFonts w:ascii="Calibri Light" w:hAnsi="Calibri Light" w:cs="Calibri Light"/>
          <w:sz w:val="22"/>
          <w:szCs w:val="22"/>
          <w:lang w:val="en-GB"/>
        </w:rPr>
        <w:t>capacity</w:t>
      </w:r>
      <w:commentRangeEnd w:id="1"/>
      <w:r w:rsidR="00DC0EA6">
        <w:rPr>
          <w:rStyle w:val="CommentReference"/>
        </w:rPr>
        <w:commentReference w:id="1"/>
      </w:r>
      <w:r w:rsidR="007B7B37">
        <w:rPr>
          <w:rFonts w:ascii="Calibri Light" w:hAnsi="Calibri Light" w:cs="Calibri Light"/>
          <w:sz w:val="22"/>
          <w:szCs w:val="22"/>
          <w:lang w:val="en-GB"/>
        </w:rPr>
        <w:t>.</w:t>
      </w:r>
    </w:p>
    <w:p w14:paraId="1D5E86B8" w14:textId="77777777" w:rsidR="007B7B37" w:rsidRPr="00B25D21" w:rsidRDefault="007B7B37">
      <w:pPr>
        <w:rPr>
          <w:rFonts w:ascii="Calibri Light" w:hAnsi="Calibri Light" w:cs="Calibri Light"/>
          <w:sz w:val="22"/>
          <w:szCs w:val="22"/>
          <w:lang w:val="en-GB"/>
        </w:rPr>
      </w:pPr>
    </w:p>
    <w:p w14:paraId="4E63130A"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49DE4A70" w14:textId="77777777" w:rsidR="00066D1B" w:rsidRDefault="00066D1B" w:rsidP="004D344E">
      <w:pPr>
        <w:rPr>
          <w:rFonts w:ascii="Calibri Light" w:hAnsi="Calibri Light" w:cs="Calibri Light"/>
          <w:sz w:val="22"/>
          <w:szCs w:val="22"/>
          <w:lang w:val="en-GB"/>
        </w:rPr>
      </w:pPr>
    </w:p>
    <w:p w14:paraId="6FDA826D" w14:textId="55E1DC8E" w:rsidR="009A44F4" w:rsidRDefault="007B7B37" w:rsidP="004D344E">
      <w:pPr>
        <w:rPr>
          <w:rFonts w:ascii="Calibri Light" w:hAnsi="Calibri Light" w:cs="Calibri Light"/>
          <w:sz w:val="22"/>
          <w:szCs w:val="22"/>
          <w:lang w:val="en-GB"/>
        </w:rPr>
      </w:pPr>
      <w:r>
        <w:rPr>
          <w:rFonts w:ascii="Calibri Light" w:hAnsi="Calibri Light" w:cs="Calibri Light"/>
          <w:sz w:val="22"/>
          <w:szCs w:val="22"/>
          <w:lang w:val="en-GB"/>
        </w:rPr>
        <w:t xml:space="preserve">Resources are unevenly distributed across the basin. Upstream, there are very large hydropower resources; lower down, there is agriculture and fisheries. </w:t>
      </w:r>
      <w:r w:rsidR="00A51F97">
        <w:rPr>
          <w:rFonts w:ascii="Calibri Light" w:hAnsi="Calibri Light" w:cs="Calibri Light"/>
          <w:sz w:val="22"/>
          <w:szCs w:val="22"/>
          <w:lang w:val="en-GB"/>
        </w:rPr>
        <w:t xml:space="preserve">Water connects all of these things. Prof. Fugiang had a PhD student who looked at the water-food-energy (WFE) nexus in the basin. There is, Prof. Fuqiang says, a ‘synergistic opportunity for cooperation’. Dams provide an opportunity to address all the WFE facets. But, upstream dams contrast with downstream agricultural demands – a balance is needed between the WFE elements. Even fish can benefit from the re-operation of demands. If we use the infrastructure properly, we can even address ecosystem needs. If the river’s flood pulse is replicated (through dam operations), fish production from the Tonle Sap could increase 75%. The trade-offs between hydropower and fisheries is, however, significant. There are also trade-offs between hydropower and other water uses. We do not have a </w:t>
      </w:r>
      <w:r w:rsidR="003F503E">
        <w:rPr>
          <w:rFonts w:ascii="Calibri Light" w:hAnsi="Calibri Light" w:cs="Calibri Light"/>
          <w:sz w:val="22"/>
          <w:szCs w:val="22"/>
          <w:lang w:val="en-GB"/>
        </w:rPr>
        <w:t xml:space="preserve">basin-level </w:t>
      </w:r>
      <w:r w:rsidR="00A51F97">
        <w:rPr>
          <w:rFonts w:ascii="Calibri Light" w:hAnsi="Calibri Light" w:cs="Calibri Light"/>
          <w:sz w:val="22"/>
          <w:szCs w:val="22"/>
          <w:lang w:val="en-GB"/>
        </w:rPr>
        <w:t>mechanism to address this</w:t>
      </w:r>
      <w:r w:rsidR="003F503E">
        <w:rPr>
          <w:rFonts w:ascii="Calibri Light" w:hAnsi="Calibri Light" w:cs="Calibri Light"/>
          <w:sz w:val="22"/>
          <w:szCs w:val="22"/>
          <w:lang w:val="en-GB"/>
        </w:rPr>
        <w:t>. Perhaps this is something Mekong Vision 3.0 should address.</w:t>
      </w:r>
    </w:p>
    <w:p w14:paraId="2CCA8456" w14:textId="77777777" w:rsidR="00A51F97" w:rsidRPr="00B25D21" w:rsidRDefault="00A51F97" w:rsidP="004D344E">
      <w:pPr>
        <w:rPr>
          <w:rFonts w:ascii="Calibri Light" w:hAnsi="Calibri Light" w:cs="Calibri Light"/>
          <w:sz w:val="22"/>
          <w:szCs w:val="22"/>
          <w:lang w:val="en-GB"/>
        </w:rPr>
      </w:pPr>
    </w:p>
    <w:p w14:paraId="7043B114"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6FED444C" w14:textId="77777777" w:rsidR="00C77295" w:rsidRDefault="00C77295">
      <w:pPr>
        <w:rPr>
          <w:rFonts w:ascii="Calibri Light" w:hAnsi="Calibri Light" w:cs="Calibri Light"/>
          <w:sz w:val="22"/>
          <w:szCs w:val="22"/>
          <w:lang w:val="en-GB"/>
        </w:rPr>
      </w:pPr>
    </w:p>
    <w:p w14:paraId="7C621782" w14:textId="77777777" w:rsidR="008E5966" w:rsidRDefault="003F503E">
      <w:pPr>
        <w:rPr>
          <w:rFonts w:ascii="Calibri Light" w:hAnsi="Calibri Light" w:cs="Calibri Light"/>
          <w:sz w:val="22"/>
          <w:szCs w:val="22"/>
          <w:lang w:val="en-GB"/>
        </w:rPr>
      </w:pPr>
      <w:r>
        <w:rPr>
          <w:rFonts w:ascii="Calibri Light" w:hAnsi="Calibri Light" w:cs="Calibri Light"/>
          <w:sz w:val="22"/>
          <w:szCs w:val="22"/>
          <w:lang w:val="en-GB"/>
        </w:rPr>
        <w:t xml:space="preserve">Prof. Fuqiang references the 2016 supplementary releases from Chinese dams (to supply additional water to downstream, drought-affected countries. The 2015/16 and 2019/20 droughts in the basin were the most severe in </w:t>
      </w:r>
      <w:commentRangeStart w:id="2"/>
      <w:r>
        <w:rPr>
          <w:rFonts w:ascii="Calibri Light" w:hAnsi="Calibri Light" w:cs="Calibri Light"/>
          <w:sz w:val="22"/>
          <w:szCs w:val="22"/>
          <w:lang w:val="en-GB"/>
        </w:rPr>
        <w:t>220</w:t>
      </w:r>
      <w:commentRangeEnd w:id="2"/>
      <w:r w:rsidR="00867F57">
        <w:rPr>
          <w:rStyle w:val="CommentReference"/>
        </w:rPr>
        <w:commentReference w:id="2"/>
      </w:r>
      <w:r>
        <w:rPr>
          <w:rFonts w:ascii="Calibri Light" w:hAnsi="Calibri Light" w:cs="Calibri Light"/>
          <w:sz w:val="22"/>
          <w:szCs w:val="22"/>
          <w:lang w:val="en-GB"/>
        </w:rPr>
        <w:t xml:space="preserve"> years. The supplement was not management, but an emergency response. But it was still a very good example of cooperation. If the upstream dams can collaborate through some mechanism to provide more regulatory supplements, this would be a good </w:t>
      </w:r>
      <w:commentRangeStart w:id="3"/>
      <w:r>
        <w:rPr>
          <w:rFonts w:ascii="Calibri Light" w:hAnsi="Calibri Light" w:cs="Calibri Light"/>
          <w:sz w:val="22"/>
          <w:szCs w:val="22"/>
          <w:lang w:val="en-GB"/>
        </w:rPr>
        <w:t>thing</w:t>
      </w:r>
      <w:commentRangeEnd w:id="3"/>
      <w:r w:rsidR="00867F57">
        <w:rPr>
          <w:rStyle w:val="CommentReference"/>
        </w:rPr>
        <w:commentReference w:id="3"/>
      </w:r>
      <w:r>
        <w:rPr>
          <w:rFonts w:ascii="Calibri Light" w:hAnsi="Calibri Light" w:cs="Calibri Light"/>
          <w:sz w:val="22"/>
          <w:szCs w:val="22"/>
          <w:lang w:val="en-GB"/>
        </w:rPr>
        <w:t>.</w:t>
      </w:r>
    </w:p>
    <w:p w14:paraId="5A2CD8D3" w14:textId="77777777" w:rsidR="003F503E" w:rsidRDefault="003F503E">
      <w:pPr>
        <w:rPr>
          <w:rFonts w:ascii="Calibri Light" w:hAnsi="Calibri Light" w:cs="Calibri Light"/>
          <w:sz w:val="22"/>
          <w:szCs w:val="22"/>
          <w:lang w:val="en-GB"/>
        </w:rPr>
      </w:pPr>
    </w:p>
    <w:p w14:paraId="05870793" w14:textId="77777777" w:rsidR="003F503E" w:rsidRPr="00B25D21" w:rsidRDefault="003F503E">
      <w:pPr>
        <w:rPr>
          <w:rFonts w:ascii="Calibri Light" w:hAnsi="Calibri Light" w:cs="Calibri Light"/>
          <w:sz w:val="22"/>
          <w:szCs w:val="22"/>
          <w:lang w:val="en-GB"/>
        </w:rPr>
      </w:pPr>
      <w:r>
        <w:rPr>
          <w:rFonts w:ascii="Calibri Light" w:hAnsi="Calibri Light" w:cs="Calibri Light"/>
          <w:sz w:val="22"/>
          <w:szCs w:val="22"/>
          <w:lang w:val="en-GB"/>
        </w:rPr>
        <w:t>If we had long-term forecasting, dams could then better plan for releases. We have no mechanism for this long-term forecasting. The LMC is a new initiative. The Ministry of Water Resources (China) is trying to work with the MRC to address this forecasting issue.</w:t>
      </w:r>
    </w:p>
    <w:p w14:paraId="283A3B9D"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lastRenderedPageBreak/>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5D0DCC20" w14:textId="77777777" w:rsidR="008937A0" w:rsidRPr="00B25D21" w:rsidRDefault="008937A0">
      <w:pPr>
        <w:rPr>
          <w:rFonts w:ascii="Calibri Light" w:hAnsi="Calibri Light" w:cs="Calibri Light"/>
          <w:sz w:val="22"/>
          <w:szCs w:val="22"/>
          <w:lang w:val="en-GB"/>
        </w:rPr>
      </w:pPr>
    </w:p>
    <w:p w14:paraId="755CDC83" w14:textId="77777777" w:rsidR="00DE78FB" w:rsidRDefault="003F503E"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To address the challenges (that he mentioned above) we need the ‘3 I’s’ – Information, Infrastructure and Institutions. </w:t>
      </w:r>
      <w:r w:rsidR="008A56DB">
        <w:rPr>
          <w:rFonts w:ascii="Calibri Light" w:hAnsi="Calibri Light" w:cs="Calibri Light"/>
          <w:bCs/>
          <w:sz w:val="22"/>
          <w:szCs w:val="22"/>
          <w:lang w:val="en-GB"/>
        </w:rPr>
        <w:t>Infrastructure is necessary to address flood, drought and fisheries production. The flood pulse also needs to be restored. We will need more storage to address this. I have already discussed Information – this is needed to manage the infrastructure. As for Institutions, the LMC works ‘beyond water’. It addresses many things; there is also the GMS. These platforms all focus on different aspects of the cooperation spectrum.</w:t>
      </w:r>
    </w:p>
    <w:p w14:paraId="06847538" w14:textId="77777777" w:rsidR="008A56DB" w:rsidRDefault="008A56DB" w:rsidP="004D344E">
      <w:pPr>
        <w:rPr>
          <w:rFonts w:ascii="Calibri Light" w:hAnsi="Calibri Light" w:cs="Calibri Light"/>
          <w:bCs/>
          <w:sz w:val="22"/>
          <w:szCs w:val="22"/>
          <w:lang w:val="en-GB"/>
        </w:rPr>
      </w:pPr>
    </w:p>
    <w:p w14:paraId="2291A0EA" w14:textId="6ABBF734" w:rsidR="008A56DB" w:rsidRDefault="008A56DB"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The basin is in good shape from a cooperation perspective, but we need more. More data sharing, more action on dam operation, and research. We still don’t </w:t>
      </w:r>
      <w:ins w:id="4" w:author="Klomjit Chandrapanya" w:date="2020-11-13T09:02:00Z">
        <w:r w:rsidR="00304C8D">
          <w:rPr>
            <w:rFonts w:ascii="Calibri Light" w:hAnsi="Calibri Light" w:cs="Calibri Light"/>
            <w:bCs/>
            <w:sz w:val="22"/>
            <w:szCs w:val="22"/>
            <w:lang w:val="en-GB"/>
          </w:rPr>
          <w:t xml:space="preserve">have </w:t>
        </w:r>
      </w:ins>
      <w:r>
        <w:rPr>
          <w:rFonts w:ascii="Calibri Light" w:hAnsi="Calibri Light" w:cs="Calibri Light"/>
          <w:bCs/>
          <w:sz w:val="22"/>
          <w:szCs w:val="22"/>
          <w:lang w:val="en-GB"/>
        </w:rPr>
        <w:t>common ground on some facts. We need collaboration on some of the critical things that he has already mentioned. There are many different opinions amongst international experts. Sharing knowledge is a first step</w:t>
      </w:r>
      <w:r w:rsidR="005147CD">
        <w:rPr>
          <w:rFonts w:ascii="Calibri Light" w:hAnsi="Calibri Light" w:cs="Calibri Light"/>
          <w:bCs/>
          <w:sz w:val="22"/>
          <w:szCs w:val="22"/>
          <w:lang w:val="en-GB"/>
        </w:rPr>
        <w:t xml:space="preserve"> – and then we can move on to looking at the frameworks working together, for example, the LMC and the MRC.</w:t>
      </w:r>
    </w:p>
    <w:p w14:paraId="47D6F3FE" w14:textId="77777777" w:rsidR="005147CD" w:rsidRDefault="005147CD" w:rsidP="004D344E">
      <w:pPr>
        <w:rPr>
          <w:rFonts w:ascii="Calibri Light" w:hAnsi="Calibri Light" w:cs="Calibri Light"/>
          <w:bCs/>
          <w:sz w:val="22"/>
          <w:szCs w:val="22"/>
          <w:lang w:val="en-GB"/>
        </w:rPr>
      </w:pPr>
    </w:p>
    <w:p w14:paraId="1C5B3FF3" w14:textId="77777777" w:rsidR="005147CD" w:rsidRDefault="005147CD"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There can be a flood control effect if all dams in the basin are deployed, particularly in the mid-stream (but not </w:t>
      </w:r>
      <w:commentRangeStart w:id="5"/>
      <w:r>
        <w:rPr>
          <w:rFonts w:ascii="Calibri Light" w:hAnsi="Calibri Light" w:cs="Calibri Light"/>
          <w:bCs/>
          <w:sz w:val="22"/>
          <w:szCs w:val="22"/>
          <w:lang w:val="en-GB"/>
        </w:rPr>
        <w:t>downstream</w:t>
      </w:r>
      <w:commentRangeEnd w:id="5"/>
      <w:r w:rsidR="00304C8D">
        <w:rPr>
          <w:rStyle w:val="CommentReference"/>
        </w:rPr>
        <w:commentReference w:id="5"/>
      </w:r>
      <w:r>
        <w:rPr>
          <w:rFonts w:ascii="Calibri Light" w:hAnsi="Calibri Light" w:cs="Calibri Light"/>
          <w:bCs/>
          <w:sz w:val="22"/>
          <w:szCs w:val="22"/>
          <w:lang w:val="en-GB"/>
        </w:rPr>
        <w:t>). But getting all of the dams in the basin to cooperate is very difficult.</w:t>
      </w:r>
    </w:p>
    <w:p w14:paraId="73B11D99" w14:textId="77777777" w:rsidR="005147CD" w:rsidRPr="00B25D21" w:rsidRDefault="005147CD" w:rsidP="004D344E">
      <w:pPr>
        <w:rPr>
          <w:rFonts w:ascii="Calibri Light" w:hAnsi="Calibri Light" w:cs="Calibri Light"/>
          <w:bCs/>
          <w:sz w:val="22"/>
          <w:szCs w:val="22"/>
          <w:lang w:val="en-GB"/>
        </w:rPr>
      </w:pPr>
    </w:p>
    <w:p w14:paraId="6CC96BFE"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0640E165" w14:textId="77777777" w:rsidR="008937A0" w:rsidRPr="00B25D21" w:rsidRDefault="008937A0">
      <w:pPr>
        <w:rPr>
          <w:rFonts w:ascii="Calibri Light" w:hAnsi="Calibri Light" w:cs="Calibri Light"/>
          <w:sz w:val="22"/>
          <w:szCs w:val="22"/>
          <w:lang w:val="en-GB"/>
        </w:rPr>
      </w:pPr>
    </w:p>
    <w:p w14:paraId="02138562" w14:textId="77777777" w:rsidR="004A413E" w:rsidRDefault="001F0A6B" w:rsidP="004D344E">
      <w:pPr>
        <w:rPr>
          <w:rFonts w:ascii="Calibri Light" w:hAnsi="Calibri Light" w:cs="Calibri Light"/>
          <w:sz w:val="22"/>
          <w:szCs w:val="22"/>
          <w:lang w:val="en-GB"/>
        </w:rPr>
      </w:pPr>
      <w:r>
        <w:rPr>
          <w:rFonts w:ascii="Calibri Light" w:hAnsi="Calibri Light" w:cs="Calibri Light"/>
          <w:sz w:val="22"/>
          <w:szCs w:val="22"/>
          <w:lang w:val="en-GB"/>
        </w:rPr>
        <w:t>‘Benefit’ should be the key word</w:t>
      </w:r>
      <w:r w:rsidR="00361291">
        <w:rPr>
          <w:rFonts w:ascii="Calibri Light" w:hAnsi="Calibri Light" w:cs="Calibri Light"/>
          <w:sz w:val="22"/>
          <w:szCs w:val="22"/>
          <w:lang w:val="en-GB"/>
        </w:rPr>
        <w:t>. There are lots of benefits to be gained from transboundary water cooperation. Prof.</w:t>
      </w:r>
      <w:r w:rsidR="00614D2B">
        <w:rPr>
          <w:rFonts w:ascii="Calibri Light" w:hAnsi="Calibri Light" w:cs="Calibri Light"/>
          <w:sz w:val="22"/>
          <w:szCs w:val="22"/>
          <w:lang w:val="en-GB"/>
        </w:rPr>
        <w:t xml:space="preserve"> Fuqiang references Claudia Sad</w:t>
      </w:r>
      <w:r w:rsidR="00361291">
        <w:rPr>
          <w:rFonts w:ascii="Calibri Light" w:hAnsi="Calibri Light" w:cs="Calibri Light"/>
          <w:sz w:val="22"/>
          <w:szCs w:val="22"/>
          <w:lang w:val="en-GB"/>
        </w:rPr>
        <w:t>off and David Grey’</w:t>
      </w:r>
      <w:r w:rsidR="00614D2B">
        <w:rPr>
          <w:rFonts w:ascii="Calibri Light" w:hAnsi="Calibri Light" w:cs="Calibri Light"/>
          <w:sz w:val="22"/>
          <w:szCs w:val="22"/>
          <w:lang w:val="en-GB"/>
        </w:rPr>
        <w:t>s benefit-</w:t>
      </w:r>
      <w:r w:rsidR="00361291">
        <w:rPr>
          <w:rFonts w:ascii="Calibri Light" w:hAnsi="Calibri Light" w:cs="Calibri Light"/>
          <w:sz w:val="22"/>
          <w:szCs w:val="22"/>
          <w:lang w:val="en-GB"/>
        </w:rPr>
        <w:t>sharing paper, which he endorses</w:t>
      </w:r>
      <w:r w:rsidR="00DC01DE">
        <w:rPr>
          <w:rStyle w:val="FootnoteReference"/>
          <w:rFonts w:ascii="Calibri Light" w:hAnsi="Calibri Light" w:cs="Calibri Light"/>
          <w:sz w:val="22"/>
          <w:szCs w:val="22"/>
          <w:lang w:val="en-GB"/>
        </w:rPr>
        <w:footnoteReference w:id="1"/>
      </w:r>
      <w:r w:rsidR="00361291">
        <w:rPr>
          <w:rFonts w:ascii="Calibri Light" w:hAnsi="Calibri Light" w:cs="Calibri Light"/>
          <w:sz w:val="22"/>
          <w:szCs w:val="22"/>
          <w:lang w:val="en-GB"/>
        </w:rPr>
        <w:t>. Achieving this – the bene</w:t>
      </w:r>
      <w:r w:rsidR="004624F0">
        <w:rPr>
          <w:rFonts w:ascii="Calibri Light" w:hAnsi="Calibri Light" w:cs="Calibri Light"/>
          <w:sz w:val="22"/>
          <w:szCs w:val="22"/>
          <w:lang w:val="en-GB"/>
        </w:rPr>
        <w:t>fit-</w:t>
      </w:r>
      <w:r w:rsidR="00614D2B">
        <w:rPr>
          <w:rFonts w:ascii="Calibri Light" w:hAnsi="Calibri Light" w:cs="Calibri Light"/>
          <w:sz w:val="22"/>
          <w:szCs w:val="22"/>
          <w:lang w:val="en-GB"/>
        </w:rPr>
        <w:t>sharing as described by Sad</w:t>
      </w:r>
      <w:r w:rsidR="00361291">
        <w:rPr>
          <w:rFonts w:ascii="Calibri Light" w:hAnsi="Calibri Light" w:cs="Calibri Light"/>
          <w:sz w:val="22"/>
          <w:szCs w:val="22"/>
          <w:lang w:val="en-GB"/>
        </w:rPr>
        <w:t>off and Grey – would be a success.</w:t>
      </w:r>
    </w:p>
    <w:p w14:paraId="41F0C217" w14:textId="77777777" w:rsidR="00361291" w:rsidRPr="00B25D21" w:rsidRDefault="00361291" w:rsidP="004D344E">
      <w:pPr>
        <w:rPr>
          <w:rFonts w:ascii="Calibri Light" w:hAnsi="Calibri Light" w:cs="Calibri Light"/>
          <w:sz w:val="22"/>
          <w:szCs w:val="22"/>
          <w:lang w:val="en-GB"/>
        </w:rPr>
      </w:pPr>
    </w:p>
    <w:p w14:paraId="4C52BCC1"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1D202523" w14:textId="77777777" w:rsidR="00BB08F2" w:rsidRDefault="00BB08F2">
      <w:pPr>
        <w:rPr>
          <w:rFonts w:ascii="Calibri Light" w:hAnsi="Calibri Light" w:cs="Calibri Light"/>
          <w:sz w:val="22"/>
          <w:szCs w:val="22"/>
          <w:lang w:val="en-GB"/>
        </w:rPr>
      </w:pPr>
    </w:p>
    <w:p w14:paraId="753D6E34" w14:textId="77777777" w:rsidR="004624F0" w:rsidRDefault="004624F0">
      <w:pPr>
        <w:rPr>
          <w:rFonts w:ascii="Calibri Light" w:hAnsi="Calibri Light" w:cs="Calibri Light"/>
          <w:sz w:val="22"/>
          <w:szCs w:val="22"/>
          <w:lang w:val="en-GB"/>
        </w:rPr>
      </w:pPr>
      <w:r>
        <w:rPr>
          <w:rFonts w:ascii="Calibri Light" w:hAnsi="Calibri Light" w:cs="Calibri Light"/>
          <w:sz w:val="22"/>
          <w:szCs w:val="22"/>
          <w:lang w:val="en-GB"/>
        </w:rPr>
        <w:t xml:space="preserve">It is relatively easy to cooperate. This regularly happens around humanitarian issues, such as floods or drought. There is a clear causality here between cooperation and humanitarian problems. He refers to this as the ‘hazard </w:t>
      </w:r>
      <w:commentRangeStart w:id="6"/>
      <w:r>
        <w:rPr>
          <w:rFonts w:ascii="Calibri Light" w:hAnsi="Calibri Light" w:cs="Calibri Light"/>
          <w:sz w:val="22"/>
          <w:szCs w:val="22"/>
          <w:lang w:val="en-GB"/>
        </w:rPr>
        <w:t>problem</w:t>
      </w:r>
      <w:commentRangeEnd w:id="6"/>
      <w:r w:rsidR="00CE05D2">
        <w:rPr>
          <w:rStyle w:val="CommentReference"/>
        </w:rPr>
        <w:commentReference w:id="6"/>
      </w:r>
      <w:r>
        <w:rPr>
          <w:rFonts w:ascii="Calibri Light" w:hAnsi="Calibri Light" w:cs="Calibri Light"/>
          <w:sz w:val="22"/>
          <w:szCs w:val="22"/>
          <w:lang w:val="en-GB"/>
        </w:rPr>
        <w:t>’.</w:t>
      </w:r>
    </w:p>
    <w:p w14:paraId="50B9AD76" w14:textId="77777777" w:rsidR="004624F0" w:rsidRPr="00B25D21" w:rsidRDefault="004624F0">
      <w:pPr>
        <w:rPr>
          <w:rFonts w:ascii="Calibri Light" w:hAnsi="Calibri Light" w:cs="Calibri Light"/>
          <w:sz w:val="22"/>
          <w:szCs w:val="22"/>
          <w:lang w:val="en-GB"/>
        </w:rPr>
      </w:pPr>
    </w:p>
    <w:p w14:paraId="7E406958"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0816613D" w14:textId="77777777" w:rsidR="00552832" w:rsidRDefault="00552832">
      <w:pPr>
        <w:rPr>
          <w:rFonts w:ascii="Calibri Light" w:hAnsi="Calibri Light" w:cs="Calibri Light"/>
          <w:sz w:val="22"/>
          <w:szCs w:val="22"/>
          <w:lang w:val="en-GB"/>
        </w:rPr>
      </w:pPr>
    </w:p>
    <w:p w14:paraId="5D9D15D5" w14:textId="77777777" w:rsidR="007B307C" w:rsidRDefault="004624F0">
      <w:pPr>
        <w:rPr>
          <w:rFonts w:ascii="Calibri Light" w:hAnsi="Calibri Light" w:cs="Calibri Light"/>
          <w:sz w:val="22"/>
          <w:szCs w:val="22"/>
          <w:lang w:val="en-GB"/>
        </w:rPr>
      </w:pPr>
      <w:r>
        <w:rPr>
          <w:rFonts w:ascii="Calibri Light" w:hAnsi="Calibri Light" w:cs="Calibri Light"/>
          <w:sz w:val="22"/>
          <w:szCs w:val="22"/>
          <w:lang w:val="en-GB"/>
        </w:rPr>
        <w:t>Trust between the different countries. To promote this, communication is needed between countries, communities and different levels. There is a lot of academic cooperation in the Mekong Region. We work with actors in Thailand, Vietnam and Laos, and we’re trying to do more. On water, our group has done a lot in the ‘broader field’. It established the Asian Universities Alliance, with 15 universities in 14 Asian countries.</w:t>
      </w:r>
    </w:p>
    <w:p w14:paraId="6E5B80D1" w14:textId="77777777" w:rsidR="004624F0" w:rsidRPr="00B25D21" w:rsidRDefault="004624F0">
      <w:pPr>
        <w:rPr>
          <w:rFonts w:ascii="Calibri Light" w:hAnsi="Calibri Light" w:cs="Calibri Light"/>
          <w:sz w:val="22"/>
          <w:szCs w:val="22"/>
          <w:lang w:val="en-GB"/>
        </w:rPr>
      </w:pPr>
    </w:p>
    <w:p w14:paraId="4769B61B" w14:textId="77777777" w:rsidR="00BB08F2" w:rsidRDefault="00BB08F2" w:rsidP="00BB08F2">
      <w:pPr>
        <w:rPr>
          <w:rFonts w:ascii="Calibri Light" w:hAnsi="Calibri Light" w:cs="Calibri Light"/>
          <w:b/>
          <w:bCs/>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3D7BFE1A" w14:textId="77777777" w:rsidR="002476F7" w:rsidRDefault="002476F7" w:rsidP="00BB08F2">
      <w:pPr>
        <w:rPr>
          <w:rFonts w:ascii="Calibri Light" w:hAnsi="Calibri Light" w:cs="Calibri Light"/>
          <w:b/>
          <w:bCs/>
          <w:sz w:val="22"/>
          <w:szCs w:val="22"/>
          <w:lang w:val="en-GB"/>
        </w:rPr>
      </w:pPr>
    </w:p>
    <w:p w14:paraId="58D0128C" w14:textId="77777777" w:rsidR="00613B16" w:rsidRDefault="001657A4" w:rsidP="004D344E">
      <w:pPr>
        <w:rPr>
          <w:rFonts w:ascii="Calibri Light" w:hAnsi="Calibri Light" w:cs="Calibri Light"/>
          <w:sz w:val="22"/>
          <w:szCs w:val="22"/>
          <w:lang w:val="en-GB"/>
        </w:rPr>
      </w:pPr>
      <w:r>
        <w:rPr>
          <w:rFonts w:ascii="Calibri Light" w:hAnsi="Calibri Light" w:cs="Calibri Light"/>
          <w:sz w:val="22"/>
          <w:szCs w:val="22"/>
          <w:lang w:val="en-GB"/>
        </w:rPr>
        <w:t>Governments dominate. We are in good shape now between China and the downstream (Mekong) countries. There is a will to cooperate. This is a good signal. Under the LMC, students have been supported to come to China for master’s degrees. I have PhD students from Thailand, and this capacity building can provide long-term influence.</w:t>
      </w:r>
    </w:p>
    <w:p w14:paraId="41645C4D" w14:textId="77777777" w:rsidR="001657A4" w:rsidRPr="00B25D21" w:rsidRDefault="001657A4" w:rsidP="004D344E">
      <w:pPr>
        <w:rPr>
          <w:rFonts w:ascii="Calibri Light" w:hAnsi="Calibri Light" w:cs="Calibri Light"/>
          <w:sz w:val="22"/>
          <w:szCs w:val="22"/>
          <w:lang w:val="en-GB"/>
        </w:rPr>
      </w:pPr>
    </w:p>
    <w:p w14:paraId="4235CED6"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lastRenderedPageBreak/>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254CD1EB" w14:textId="77777777" w:rsidR="000C6237" w:rsidRPr="00B25D21" w:rsidRDefault="000C6237" w:rsidP="004D344E">
      <w:pPr>
        <w:rPr>
          <w:rFonts w:ascii="Calibri Light" w:hAnsi="Calibri Light" w:cs="Calibri Light"/>
          <w:sz w:val="22"/>
          <w:szCs w:val="22"/>
          <w:lang w:val="en-GB"/>
        </w:rPr>
      </w:pPr>
    </w:p>
    <w:p w14:paraId="0F1DE69C" w14:textId="77777777" w:rsidR="00127B51" w:rsidRPr="00B25D21" w:rsidRDefault="001657A4" w:rsidP="004D344E">
      <w:pPr>
        <w:rPr>
          <w:rFonts w:ascii="Calibri Light" w:hAnsi="Calibri Light" w:cs="Calibri Light"/>
          <w:sz w:val="22"/>
          <w:szCs w:val="22"/>
          <w:lang w:val="en-GB"/>
        </w:rPr>
      </w:pPr>
      <w:r>
        <w:rPr>
          <w:rFonts w:ascii="Calibri Light" w:hAnsi="Calibri Light" w:cs="Calibri Light"/>
          <w:sz w:val="22"/>
          <w:szCs w:val="22"/>
          <w:lang w:val="en-GB"/>
        </w:rPr>
        <w:t xml:space="preserve">Any human action has an impact on natural resources. This should be evaluated in advance of the intervention. If we have this principle, maybe we can achieve the balance. But it is not easy. China has experienced rapid economic development over the past 40 years, and has derived lessons around the impact on resources, especially water. When we have enough resources, we can recover. But we can do better with the lessons we have derived from the development period. ‘Balance’ is subjective, and different people will have different opinions on what it is, and we should allow them to have these. </w:t>
      </w:r>
      <w:r w:rsidR="00FB23E1">
        <w:rPr>
          <w:rFonts w:ascii="Calibri Light" w:hAnsi="Calibri Light" w:cs="Calibri Light"/>
          <w:sz w:val="22"/>
          <w:szCs w:val="22"/>
          <w:lang w:val="en-GB"/>
        </w:rPr>
        <w:t xml:space="preserve">In China, we have a lot of experience with flood control. When we build levees to manage floods, then people move closer to the water, and this increases the risk. So, we have had to come up with different approaches for how we do things, rather than just building more </w:t>
      </w:r>
      <w:commentRangeStart w:id="7"/>
      <w:r w:rsidR="00FB23E1">
        <w:rPr>
          <w:rFonts w:ascii="Calibri Light" w:hAnsi="Calibri Light" w:cs="Calibri Light"/>
          <w:sz w:val="22"/>
          <w:szCs w:val="22"/>
          <w:lang w:val="en-GB"/>
        </w:rPr>
        <w:t>levees</w:t>
      </w:r>
      <w:commentRangeEnd w:id="7"/>
      <w:r w:rsidR="00E90CF3">
        <w:rPr>
          <w:rStyle w:val="CommentReference"/>
        </w:rPr>
        <w:commentReference w:id="7"/>
      </w:r>
      <w:r w:rsidR="00FB23E1">
        <w:rPr>
          <w:rFonts w:ascii="Calibri Light" w:hAnsi="Calibri Light" w:cs="Calibri Light"/>
          <w:sz w:val="22"/>
          <w:szCs w:val="22"/>
          <w:lang w:val="en-GB"/>
        </w:rPr>
        <w:t>.</w:t>
      </w:r>
    </w:p>
    <w:sectPr w:rsidR="00127B51"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omjit Chandrapanya" w:date="2020-11-13T08:35:00Z" w:initials="KC">
    <w:p w14:paraId="38B98D8E" w14:textId="23E06960" w:rsidR="00DC0EA6" w:rsidRDefault="00DC0EA6">
      <w:pPr>
        <w:pStyle w:val="CommentText"/>
      </w:pPr>
      <w:r>
        <w:rPr>
          <w:rStyle w:val="CommentReference"/>
        </w:rPr>
        <w:annotationRef/>
      </w:r>
      <w:r>
        <w:t>He said “institutional capacity”</w:t>
      </w:r>
    </w:p>
  </w:comment>
  <w:comment w:id="2" w:author="Klomjit Chandrapanya" w:date="2020-11-13T08:53:00Z" w:initials="KC">
    <w:p w14:paraId="028BD8E2" w14:textId="5B3BF96D" w:rsidR="00867F57" w:rsidRDefault="00867F57">
      <w:pPr>
        <w:pStyle w:val="CommentText"/>
      </w:pPr>
      <w:r>
        <w:rPr>
          <w:rStyle w:val="CommentReference"/>
        </w:rPr>
        <w:annotationRef/>
      </w:r>
      <w:r>
        <w:t>Typo? It’s 120 years</w:t>
      </w:r>
    </w:p>
  </w:comment>
  <w:comment w:id="3" w:author="Klomjit Chandrapanya" w:date="2020-11-13T08:54:00Z" w:initials="KC">
    <w:p w14:paraId="26DCC243" w14:textId="541EE668" w:rsidR="00867F57" w:rsidRDefault="00867F57">
      <w:pPr>
        <w:pStyle w:val="CommentText"/>
      </w:pPr>
      <w:r>
        <w:rPr>
          <w:rStyle w:val="CommentReference"/>
        </w:rPr>
        <w:annotationRef/>
      </w:r>
      <w:r>
        <w:t>He also added that Laos has a large number of dams especially in tributaries. Storage is substantial so a better coordination mechanism will add regular supplementary supply that would also help.</w:t>
      </w:r>
    </w:p>
  </w:comment>
  <w:comment w:id="5" w:author="Klomjit Chandrapanya" w:date="2020-11-13T09:03:00Z" w:initials="KC">
    <w:p w14:paraId="4807748F" w14:textId="6747757C" w:rsidR="00304C8D" w:rsidRDefault="00304C8D">
      <w:pPr>
        <w:pStyle w:val="CommentText"/>
      </w:pPr>
      <w:r>
        <w:rPr>
          <w:rStyle w:val="CommentReference"/>
        </w:rPr>
        <w:annotationRef/>
      </w:r>
      <w:r>
        <w:t>“which need tributary (dams)”</w:t>
      </w:r>
    </w:p>
  </w:comment>
  <w:comment w:id="6" w:author="Klomjit Chandrapanya" w:date="2020-11-13T09:06:00Z" w:initials="KC">
    <w:p w14:paraId="7BECF258" w14:textId="0196B05D" w:rsidR="00CE05D2" w:rsidRDefault="00CE05D2">
      <w:pPr>
        <w:pStyle w:val="CommentText"/>
      </w:pPr>
      <w:r>
        <w:rPr>
          <w:rStyle w:val="CommentReference"/>
        </w:rPr>
        <w:annotationRef/>
      </w:r>
      <w:r>
        <w:t>“humanitarian issues ae easy to cooperate on and have clear changes as a result. It’s a good starting point that could eventually be continued action and could expland to water supply and others”</w:t>
      </w:r>
    </w:p>
  </w:comment>
  <w:comment w:id="7" w:author="Klomjit Chandrapanya" w:date="2020-11-13T09:17:00Z" w:initials="KC">
    <w:p w14:paraId="073AFA0D" w14:textId="62A7574F" w:rsidR="00E90CF3" w:rsidRDefault="00E90CF3">
      <w:pPr>
        <w:pStyle w:val="CommentText"/>
      </w:pPr>
      <w:r>
        <w:rPr>
          <w:rStyle w:val="CommentReference"/>
        </w:rPr>
        <w:annotationRef/>
      </w:r>
      <w:r>
        <w:t>“A better soluttiion is to co-exist witth floods especially in smaller basins.”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B98D8E" w15:done="0"/>
  <w15:commentEx w15:paraId="028BD8E2" w15:done="0"/>
  <w15:commentEx w15:paraId="26DCC243" w15:done="0"/>
  <w15:commentEx w15:paraId="4807748F" w15:done="0"/>
  <w15:commentEx w15:paraId="7BECF258" w15:done="0"/>
  <w15:commentEx w15:paraId="073AF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C3DB" w16cex:dateUtc="2020-11-13T01:35:00Z"/>
  <w16cex:commentExtensible w16cex:durableId="2358C819" w16cex:dateUtc="2020-11-13T01:53:00Z"/>
  <w16cex:commentExtensible w16cex:durableId="2358C853" w16cex:dateUtc="2020-11-13T01:54:00Z"/>
  <w16cex:commentExtensible w16cex:durableId="2358CA62" w16cex:dateUtc="2020-11-13T02:03:00Z"/>
  <w16cex:commentExtensible w16cex:durableId="2358CB2D" w16cex:dateUtc="2020-11-13T02:06:00Z"/>
  <w16cex:commentExtensible w16cex:durableId="2358CDC3" w16cex:dateUtc="2020-11-13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B98D8E" w16cid:durableId="2358C3DB"/>
  <w16cid:commentId w16cid:paraId="028BD8E2" w16cid:durableId="2358C819"/>
  <w16cid:commentId w16cid:paraId="26DCC243" w16cid:durableId="2358C853"/>
  <w16cid:commentId w16cid:paraId="4807748F" w16cid:durableId="2358CA62"/>
  <w16cid:commentId w16cid:paraId="7BECF258" w16cid:durableId="2358CB2D"/>
  <w16cid:commentId w16cid:paraId="073AFA0D" w16cid:durableId="2358CD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FB2A0" w14:textId="77777777" w:rsidR="006C64AB" w:rsidRDefault="006C64AB" w:rsidP="00023D8D">
      <w:r>
        <w:separator/>
      </w:r>
    </w:p>
  </w:endnote>
  <w:endnote w:type="continuationSeparator" w:id="0">
    <w:p w14:paraId="4AA8EB68" w14:textId="77777777" w:rsidR="006C64AB" w:rsidRDefault="006C64AB"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00D5B" w14:textId="77777777" w:rsidR="006C64AB" w:rsidRDefault="006C64AB" w:rsidP="00023D8D">
      <w:r>
        <w:separator/>
      </w:r>
    </w:p>
  </w:footnote>
  <w:footnote w:type="continuationSeparator" w:id="0">
    <w:p w14:paraId="42C0A426" w14:textId="77777777" w:rsidR="006C64AB" w:rsidRDefault="006C64AB" w:rsidP="00023D8D">
      <w:r>
        <w:continuationSeparator/>
      </w:r>
    </w:p>
  </w:footnote>
  <w:footnote w:id="1">
    <w:p w14:paraId="561F4C0D" w14:textId="77777777" w:rsidR="00DC01DE" w:rsidRPr="00DC01DE" w:rsidRDefault="00DC01DE">
      <w:pPr>
        <w:pStyle w:val="FootnoteText"/>
        <w:rPr>
          <w:rFonts w:ascii="Calibri" w:hAnsi="Calibri" w:cs="Calibri"/>
          <w:lang w:val="en-US"/>
        </w:rPr>
      </w:pPr>
      <w:r w:rsidRPr="00DC01DE">
        <w:rPr>
          <w:rStyle w:val="FootnoteReference"/>
          <w:rFonts w:ascii="Calibri" w:hAnsi="Calibri" w:cs="Calibri"/>
        </w:rPr>
        <w:footnoteRef/>
      </w:r>
      <w:r w:rsidRPr="00DC01DE">
        <w:rPr>
          <w:rFonts w:ascii="Calibri" w:hAnsi="Calibri" w:cs="Calibri"/>
        </w:rPr>
        <w:t xml:space="preserve"> </w:t>
      </w:r>
      <w:r w:rsidRPr="00DC01DE">
        <w:rPr>
          <w:rFonts w:ascii="Calibri" w:hAnsi="Calibri" w:cs="Calibri"/>
          <w:lang w:val="en-US"/>
        </w:rPr>
        <w:t>https:// doi.org/</w:t>
      </w:r>
      <w:r w:rsidRPr="00DC01DE">
        <w:rPr>
          <w:rFonts w:ascii="Calibri" w:hAnsi="Calibri" w:cs="Calibri"/>
          <w:bCs/>
          <w:lang w:val="en-US"/>
        </w:rPr>
        <w:t>10.1016</w:t>
      </w:r>
      <w:r w:rsidRPr="00DC01DE">
        <w:rPr>
          <w:rFonts w:ascii="Calibri" w:hAnsi="Calibri" w:cs="Calibri"/>
          <w:lang w:val="en-US"/>
        </w:rPr>
        <w:t>/</w:t>
      </w:r>
      <w:r w:rsidRPr="00DC01DE">
        <w:rPr>
          <w:rFonts w:ascii="Calibri" w:hAnsi="Calibri" w:cs="Calibri"/>
          <w:bCs/>
          <w:lang w:val="en-US"/>
        </w:rPr>
        <w:t>S1366</w:t>
      </w:r>
      <w:r w:rsidRPr="00DC01DE">
        <w:rPr>
          <w:rFonts w:ascii="Calibri" w:hAnsi="Calibri" w:cs="Calibri"/>
          <w:lang w:val="en-US"/>
        </w:rPr>
        <w:t>-</w:t>
      </w:r>
      <w:r w:rsidRPr="00DC01DE">
        <w:rPr>
          <w:rFonts w:ascii="Calibri" w:hAnsi="Calibri" w:cs="Calibri"/>
          <w:bCs/>
          <w:lang w:val="en-US"/>
        </w:rPr>
        <w:t>7017</w:t>
      </w:r>
      <w:r w:rsidRPr="00DC01DE">
        <w:rPr>
          <w:rFonts w:ascii="Calibri" w:hAnsi="Calibri" w:cs="Calibri"/>
          <w:lang w:val="en-US"/>
        </w:rPr>
        <w:t>(</w:t>
      </w:r>
      <w:r w:rsidRPr="00DC01DE">
        <w:rPr>
          <w:rFonts w:ascii="Calibri" w:hAnsi="Calibri" w:cs="Calibri"/>
          <w:bCs/>
          <w:lang w:val="en-US"/>
        </w:rPr>
        <w:t>02</w:t>
      </w:r>
      <w:r w:rsidRPr="00DC01DE">
        <w:rPr>
          <w:rFonts w:ascii="Calibri" w:hAnsi="Calibri" w:cs="Calibri"/>
          <w:lang w:val="en-US"/>
        </w:rPr>
        <w:t>)</w:t>
      </w:r>
      <w:r w:rsidRPr="00DC01DE">
        <w:rPr>
          <w:rFonts w:ascii="Calibri" w:hAnsi="Calibri" w:cs="Calibri"/>
          <w:bCs/>
          <w:lang w:val="en-US"/>
        </w:rPr>
        <w:t>00035-1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45FE5"/>
    <w:multiLevelType w:val="multilevel"/>
    <w:tmpl w:val="451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0"/>
  </w:num>
  <w:num w:numId="6">
    <w:abstractNumId w:val="1"/>
  </w:num>
  <w:num w:numId="7">
    <w:abstractNumId w:val="2"/>
  </w:num>
  <w:num w:numId="8">
    <w:abstractNumId w:val="5"/>
  </w:num>
  <w:num w:numId="9">
    <w:abstractNumId w:val="9"/>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09E8"/>
    <w:rsid w:val="000514FA"/>
    <w:rsid w:val="00052991"/>
    <w:rsid w:val="00066D1B"/>
    <w:rsid w:val="0007221B"/>
    <w:rsid w:val="00073A32"/>
    <w:rsid w:val="000759DA"/>
    <w:rsid w:val="0008199F"/>
    <w:rsid w:val="00085E92"/>
    <w:rsid w:val="00096985"/>
    <w:rsid w:val="000B26F7"/>
    <w:rsid w:val="000B5021"/>
    <w:rsid w:val="000B7FF3"/>
    <w:rsid w:val="000C3C7F"/>
    <w:rsid w:val="000C6237"/>
    <w:rsid w:val="000D13B2"/>
    <w:rsid w:val="000D325E"/>
    <w:rsid w:val="000D53A3"/>
    <w:rsid w:val="000D6BF6"/>
    <w:rsid w:val="000E1062"/>
    <w:rsid w:val="000E30AC"/>
    <w:rsid w:val="000F4E7B"/>
    <w:rsid w:val="00100029"/>
    <w:rsid w:val="001056CB"/>
    <w:rsid w:val="00107DB3"/>
    <w:rsid w:val="00110CE9"/>
    <w:rsid w:val="00126E0C"/>
    <w:rsid w:val="00127B51"/>
    <w:rsid w:val="00131325"/>
    <w:rsid w:val="0013151B"/>
    <w:rsid w:val="0013355D"/>
    <w:rsid w:val="00133BA4"/>
    <w:rsid w:val="00134B77"/>
    <w:rsid w:val="00143DDB"/>
    <w:rsid w:val="001657A4"/>
    <w:rsid w:val="00174D50"/>
    <w:rsid w:val="00176242"/>
    <w:rsid w:val="0018027B"/>
    <w:rsid w:val="001841CB"/>
    <w:rsid w:val="00195F01"/>
    <w:rsid w:val="001A46F3"/>
    <w:rsid w:val="001B0D27"/>
    <w:rsid w:val="001B624D"/>
    <w:rsid w:val="001B752B"/>
    <w:rsid w:val="001C1FED"/>
    <w:rsid w:val="001C455B"/>
    <w:rsid w:val="001D75FB"/>
    <w:rsid w:val="001F0A6B"/>
    <w:rsid w:val="002010D6"/>
    <w:rsid w:val="00214F18"/>
    <w:rsid w:val="0022453C"/>
    <w:rsid w:val="00225840"/>
    <w:rsid w:val="00235B25"/>
    <w:rsid w:val="002455D4"/>
    <w:rsid w:val="002476F7"/>
    <w:rsid w:val="00254E61"/>
    <w:rsid w:val="00255709"/>
    <w:rsid w:val="002656ED"/>
    <w:rsid w:val="002664D7"/>
    <w:rsid w:val="00280B2C"/>
    <w:rsid w:val="00281BA5"/>
    <w:rsid w:val="002843A9"/>
    <w:rsid w:val="00284E99"/>
    <w:rsid w:val="00292867"/>
    <w:rsid w:val="00292A55"/>
    <w:rsid w:val="00293A7B"/>
    <w:rsid w:val="00294499"/>
    <w:rsid w:val="002956F9"/>
    <w:rsid w:val="002A15C4"/>
    <w:rsid w:val="002A2C40"/>
    <w:rsid w:val="002A5686"/>
    <w:rsid w:val="002B0FAF"/>
    <w:rsid w:val="002B3DEB"/>
    <w:rsid w:val="002B47AF"/>
    <w:rsid w:val="002C0711"/>
    <w:rsid w:val="002D1A4D"/>
    <w:rsid w:val="002D4B08"/>
    <w:rsid w:val="002E5684"/>
    <w:rsid w:val="002E5ACC"/>
    <w:rsid w:val="002F550D"/>
    <w:rsid w:val="0030294C"/>
    <w:rsid w:val="00304C8D"/>
    <w:rsid w:val="003159CA"/>
    <w:rsid w:val="00331F6F"/>
    <w:rsid w:val="00334632"/>
    <w:rsid w:val="00361291"/>
    <w:rsid w:val="00381BB3"/>
    <w:rsid w:val="00384F77"/>
    <w:rsid w:val="0038579A"/>
    <w:rsid w:val="003901FA"/>
    <w:rsid w:val="00391E41"/>
    <w:rsid w:val="0039725C"/>
    <w:rsid w:val="003A68EE"/>
    <w:rsid w:val="003B3621"/>
    <w:rsid w:val="003D060E"/>
    <w:rsid w:val="003D5E30"/>
    <w:rsid w:val="003D7226"/>
    <w:rsid w:val="003E1431"/>
    <w:rsid w:val="003E5F21"/>
    <w:rsid w:val="003F0EDF"/>
    <w:rsid w:val="003F1FA2"/>
    <w:rsid w:val="003F4F78"/>
    <w:rsid w:val="003F503E"/>
    <w:rsid w:val="003F7026"/>
    <w:rsid w:val="0040498B"/>
    <w:rsid w:val="00405840"/>
    <w:rsid w:val="0041507E"/>
    <w:rsid w:val="004168A8"/>
    <w:rsid w:val="00420034"/>
    <w:rsid w:val="00421251"/>
    <w:rsid w:val="004216AD"/>
    <w:rsid w:val="00433749"/>
    <w:rsid w:val="00435A75"/>
    <w:rsid w:val="00437896"/>
    <w:rsid w:val="004429B1"/>
    <w:rsid w:val="00445407"/>
    <w:rsid w:val="00445CBF"/>
    <w:rsid w:val="00452F81"/>
    <w:rsid w:val="00453775"/>
    <w:rsid w:val="00455E1C"/>
    <w:rsid w:val="004624F0"/>
    <w:rsid w:val="00473148"/>
    <w:rsid w:val="004754C3"/>
    <w:rsid w:val="00476CBF"/>
    <w:rsid w:val="00480D05"/>
    <w:rsid w:val="00494501"/>
    <w:rsid w:val="0049499D"/>
    <w:rsid w:val="004973BB"/>
    <w:rsid w:val="004A410F"/>
    <w:rsid w:val="004A413E"/>
    <w:rsid w:val="004A739A"/>
    <w:rsid w:val="004C4929"/>
    <w:rsid w:val="004D344E"/>
    <w:rsid w:val="004D6A86"/>
    <w:rsid w:val="004F45B0"/>
    <w:rsid w:val="004F539B"/>
    <w:rsid w:val="005045D0"/>
    <w:rsid w:val="00505545"/>
    <w:rsid w:val="00510C24"/>
    <w:rsid w:val="005147CD"/>
    <w:rsid w:val="005225AC"/>
    <w:rsid w:val="00527510"/>
    <w:rsid w:val="0053152E"/>
    <w:rsid w:val="00532DFF"/>
    <w:rsid w:val="00535136"/>
    <w:rsid w:val="00550DDD"/>
    <w:rsid w:val="0055187E"/>
    <w:rsid w:val="00552832"/>
    <w:rsid w:val="00563FD8"/>
    <w:rsid w:val="00565791"/>
    <w:rsid w:val="005728C5"/>
    <w:rsid w:val="00572A47"/>
    <w:rsid w:val="00573FE8"/>
    <w:rsid w:val="00576C9E"/>
    <w:rsid w:val="00583776"/>
    <w:rsid w:val="00586929"/>
    <w:rsid w:val="0058707C"/>
    <w:rsid w:val="00595A74"/>
    <w:rsid w:val="005A4ED9"/>
    <w:rsid w:val="005B3C7A"/>
    <w:rsid w:val="005C0E80"/>
    <w:rsid w:val="005D6831"/>
    <w:rsid w:val="005E0A57"/>
    <w:rsid w:val="005E1AA8"/>
    <w:rsid w:val="00604F82"/>
    <w:rsid w:val="00606367"/>
    <w:rsid w:val="006103E3"/>
    <w:rsid w:val="00613B16"/>
    <w:rsid w:val="00614D2B"/>
    <w:rsid w:val="00614F76"/>
    <w:rsid w:val="006151C3"/>
    <w:rsid w:val="00615438"/>
    <w:rsid w:val="00624280"/>
    <w:rsid w:val="006432AC"/>
    <w:rsid w:val="006446FE"/>
    <w:rsid w:val="0066469A"/>
    <w:rsid w:val="00672510"/>
    <w:rsid w:val="00687C86"/>
    <w:rsid w:val="00691E42"/>
    <w:rsid w:val="00697D5A"/>
    <w:rsid w:val="006A1B22"/>
    <w:rsid w:val="006C425B"/>
    <w:rsid w:val="006C64AB"/>
    <w:rsid w:val="006D52E5"/>
    <w:rsid w:val="006D6B4F"/>
    <w:rsid w:val="006E1E5E"/>
    <w:rsid w:val="006F00CF"/>
    <w:rsid w:val="006F59D2"/>
    <w:rsid w:val="006F6E15"/>
    <w:rsid w:val="00705696"/>
    <w:rsid w:val="00706082"/>
    <w:rsid w:val="00741645"/>
    <w:rsid w:val="00743A5D"/>
    <w:rsid w:val="00744E56"/>
    <w:rsid w:val="007551A0"/>
    <w:rsid w:val="00760A91"/>
    <w:rsid w:val="0076567B"/>
    <w:rsid w:val="00772D31"/>
    <w:rsid w:val="00782B7C"/>
    <w:rsid w:val="0078321C"/>
    <w:rsid w:val="007877A4"/>
    <w:rsid w:val="007931DC"/>
    <w:rsid w:val="0079781A"/>
    <w:rsid w:val="007A35EF"/>
    <w:rsid w:val="007A3A76"/>
    <w:rsid w:val="007A7427"/>
    <w:rsid w:val="007B307C"/>
    <w:rsid w:val="007B60FC"/>
    <w:rsid w:val="007B7B37"/>
    <w:rsid w:val="007C4A9A"/>
    <w:rsid w:val="007C7611"/>
    <w:rsid w:val="007E4546"/>
    <w:rsid w:val="007E5F9C"/>
    <w:rsid w:val="007F23E2"/>
    <w:rsid w:val="007F4936"/>
    <w:rsid w:val="0082099C"/>
    <w:rsid w:val="00822F48"/>
    <w:rsid w:val="00850ED5"/>
    <w:rsid w:val="008655A1"/>
    <w:rsid w:val="00865C56"/>
    <w:rsid w:val="00867C4C"/>
    <w:rsid w:val="00867F57"/>
    <w:rsid w:val="00871AA4"/>
    <w:rsid w:val="00873A4A"/>
    <w:rsid w:val="00880D3C"/>
    <w:rsid w:val="00890333"/>
    <w:rsid w:val="008937A0"/>
    <w:rsid w:val="008952B1"/>
    <w:rsid w:val="008953C5"/>
    <w:rsid w:val="008A02D4"/>
    <w:rsid w:val="008A18CE"/>
    <w:rsid w:val="008A56DB"/>
    <w:rsid w:val="008B3070"/>
    <w:rsid w:val="008C5DA0"/>
    <w:rsid w:val="008C6028"/>
    <w:rsid w:val="008C6E18"/>
    <w:rsid w:val="008E5628"/>
    <w:rsid w:val="008E5966"/>
    <w:rsid w:val="008E69AC"/>
    <w:rsid w:val="008F5670"/>
    <w:rsid w:val="008F59AF"/>
    <w:rsid w:val="00910C30"/>
    <w:rsid w:val="0092158C"/>
    <w:rsid w:val="00922677"/>
    <w:rsid w:val="009239A0"/>
    <w:rsid w:val="00924948"/>
    <w:rsid w:val="00926650"/>
    <w:rsid w:val="0093267F"/>
    <w:rsid w:val="009328FA"/>
    <w:rsid w:val="009334E2"/>
    <w:rsid w:val="009342A1"/>
    <w:rsid w:val="00936588"/>
    <w:rsid w:val="00937473"/>
    <w:rsid w:val="00937F28"/>
    <w:rsid w:val="00940718"/>
    <w:rsid w:val="00944A31"/>
    <w:rsid w:val="00945E40"/>
    <w:rsid w:val="00957BB3"/>
    <w:rsid w:val="00970F12"/>
    <w:rsid w:val="00971849"/>
    <w:rsid w:val="009721F9"/>
    <w:rsid w:val="009723D6"/>
    <w:rsid w:val="009739E1"/>
    <w:rsid w:val="0097488C"/>
    <w:rsid w:val="00980A96"/>
    <w:rsid w:val="00980BB2"/>
    <w:rsid w:val="00983FDD"/>
    <w:rsid w:val="009920C6"/>
    <w:rsid w:val="009972C3"/>
    <w:rsid w:val="0099779A"/>
    <w:rsid w:val="00997A7D"/>
    <w:rsid w:val="009A017E"/>
    <w:rsid w:val="009A04D2"/>
    <w:rsid w:val="009A0BBF"/>
    <w:rsid w:val="009A10F3"/>
    <w:rsid w:val="009A2241"/>
    <w:rsid w:val="009A44F4"/>
    <w:rsid w:val="009B25EB"/>
    <w:rsid w:val="009C32C9"/>
    <w:rsid w:val="009C55DA"/>
    <w:rsid w:val="009D11D8"/>
    <w:rsid w:val="009D19B3"/>
    <w:rsid w:val="009E4C78"/>
    <w:rsid w:val="009F129E"/>
    <w:rsid w:val="009F13C7"/>
    <w:rsid w:val="00A0518B"/>
    <w:rsid w:val="00A07954"/>
    <w:rsid w:val="00A10EE0"/>
    <w:rsid w:val="00A13D16"/>
    <w:rsid w:val="00A1689C"/>
    <w:rsid w:val="00A16B37"/>
    <w:rsid w:val="00A16CF9"/>
    <w:rsid w:val="00A306C9"/>
    <w:rsid w:val="00A34CBF"/>
    <w:rsid w:val="00A45F86"/>
    <w:rsid w:val="00A51F97"/>
    <w:rsid w:val="00A546F5"/>
    <w:rsid w:val="00A6257B"/>
    <w:rsid w:val="00A62E74"/>
    <w:rsid w:val="00A64BA7"/>
    <w:rsid w:val="00A660C1"/>
    <w:rsid w:val="00A67AA8"/>
    <w:rsid w:val="00A71007"/>
    <w:rsid w:val="00A767A4"/>
    <w:rsid w:val="00A9527F"/>
    <w:rsid w:val="00A966E7"/>
    <w:rsid w:val="00AA157B"/>
    <w:rsid w:val="00AA1F8C"/>
    <w:rsid w:val="00AA6C7D"/>
    <w:rsid w:val="00AB4674"/>
    <w:rsid w:val="00AC421F"/>
    <w:rsid w:val="00AD0900"/>
    <w:rsid w:val="00AD3896"/>
    <w:rsid w:val="00AD59BE"/>
    <w:rsid w:val="00AE272B"/>
    <w:rsid w:val="00AE3DDF"/>
    <w:rsid w:val="00AE767E"/>
    <w:rsid w:val="00AF4CC6"/>
    <w:rsid w:val="00B13391"/>
    <w:rsid w:val="00B14722"/>
    <w:rsid w:val="00B25D21"/>
    <w:rsid w:val="00B26C0D"/>
    <w:rsid w:val="00B27EF5"/>
    <w:rsid w:val="00B370BD"/>
    <w:rsid w:val="00B37A4E"/>
    <w:rsid w:val="00B564CD"/>
    <w:rsid w:val="00B56C06"/>
    <w:rsid w:val="00B65601"/>
    <w:rsid w:val="00B72F4E"/>
    <w:rsid w:val="00B82781"/>
    <w:rsid w:val="00B92445"/>
    <w:rsid w:val="00B93EC5"/>
    <w:rsid w:val="00BA046B"/>
    <w:rsid w:val="00BA2908"/>
    <w:rsid w:val="00BB08F2"/>
    <w:rsid w:val="00BB70D4"/>
    <w:rsid w:val="00BD289F"/>
    <w:rsid w:val="00BE034C"/>
    <w:rsid w:val="00BF2000"/>
    <w:rsid w:val="00BF2C01"/>
    <w:rsid w:val="00BF3732"/>
    <w:rsid w:val="00C011CE"/>
    <w:rsid w:val="00C20FF2"/>
    <w:rsid w:val="00C218CC"/>
    <w:rsid w:val="00C255F5"/>
    <w:rsid w:val="00C25C21"/>
    <w:rsid w:val="00C271C6"/>
    <w:rsid w:val="00C2725D"/>
    <w:rsid w:val="00C27C16"/>
    <w:rsid w:val="00C33944"/>
    <w:rsid w:val="00C33BFF"/>
    <w:rsid w:val="00C36995"/>
    <w:rsid w:val="00C45288"/>
    <w:rsid w:val="00C508A7"/>
    <w:rsid w:val="00C50B7E"/>
    <w:rsid w:val="00C511EC"/>
    <w:rsid w:val="00C62DC8"/>
    <w:rsid w:val="00C63B38"/>
    <w:rsid w:val="00C6515E"/>
    <w:rsid w:val="00C65BEE"/>
    <w:rsid w:val="00C74782"/>
    <w:rsid w:val="00C77295"/>
    <w:rsid w:val="00C83FEB"/>
    <w:rsid w:val="00C86D73"/>
    <w:rsid w:val="00C87246"/>
    <w:rsid w:val="00CA2B20"/>
    <w:rsid w:val="00CB55E5"/>
    <w:rsid w:val="00CC5B2C"/>
    <w:rsid w:val="00CD351E"/>
    <w:rsid w:val="00CD6BC3"/>
    <w:rsid w:val="00CE05D2"/>
    <w:rsid w:val="00CE08B3"/>
    <w:rsid w:val="00CE5A29"/>
    <w:rsid w:val="00D02CCB"/>
    <w:rsid w:val="00D244D0"/>
    <w:rsid w:val="00D24774"/>
    <w:rsid w:val="00D25AE2"/>
    <w:rsid w:val="00D45031"/>
    <w:rsid w:val="00D45299"/>
    <w:rsid w:val="00D50389"/>
    <w:rsid w:val="00D55307"/>
    <w:rsid w:val="00D557DF"/>
    <w:rsid w:val="00D82D33"/>
    <w:rsid w:val="00D93F2E"/>
    <w:rsid w:val="00DA1819"/>
    <w:rsid w:val="00DA58F2"/>
    <w:rsid w:val="00DB5E3B"/>
    <w:rsid w:val="00DC01DE"/>
    <w:rsid w:val="00DC0BE7"/>
    <w:rsid w:val="00DC0EA6"/>
    <w:rsid w:val="00DC50A7"/>
    <w:rsid w:val="00DC5F22"/>
    <w:rsid w:val="00DC6323"/>
    <w:rsid w:val="00DD2C60"/>
    <w:rsid w:val="00DD73DE"/>
    <w:rsid w:val="00DE78FB"/>
    <w:rsid w:val="00DF3066"/>
    <w:rsid w:val="00E212AE"/>
    <w:rsid w:val="00E3395C"/>
    <w:rsid w:val="00E42384"/>
    <w:rsid w:val="00E50AE3"/>
    <w:rsid w:val="00E5565E"/>
    <w:rsid w:val="00E61917"/>
    <w:rsid w:val="00E67D69"/>
    <w:rsid w:val="00E72FE0"/>
    <w:rsid w:val="00E8122C"/>
    <w:rsid w:val="00E84F20"/>
    <w:rsid w:val="00E87064"/>
    <w:rsid w:val="00E90CF3"/>
    <w:rsid w:val="00EA0E13"/>
    <w:rsid w:val="00EA6F6F"/>
    <w:rsid w:val="00EB7AA4"/>
    <w:rsid w:val="00EC2DFB"/>
    <w:rsid w:val="00EC6C02"/>
    <w:rsid w:val="00EC765A"/>
    <w:rsid w:val="00EE7803"/>
    <w:rsid w:val="00EF77B5"/>
    <w:rsid w:val="00F00E1B"/>
    <w:rsid w:val="00F05A64"/>
    <w:rsid w:val="00F075F0"/>
    <w:rsid w:val="00F07DD5"/>
    <w:rsid w:val="00F24B8C"/>
    <w:rsid w:val="00F26276"/>
    <w:rsid w:val="00F3274C"/>
    <w:rsid w:val="00F4160B"/>
    <w:rsid w:val="00F43CE7"/>
    <w:rsid w:val="00F5370D"/>
    <w:rsid w:val="00F5594C"/>
    <w:rsid w:val="00F6274E"/>
    <w:rsid w:val="00F77A1D"/>
    <w:rsid w:val="00F800CE"/>
    <w:rsid w:val="00F82767"/>
    <w:rsid w:val="00F879C6"/>
    <w:rsid w:val="00FA3DCC"/>
    <w:rsid w:val="00FA6227"/>
    <w:rsid w:val="00FA7F00"/>
    <w:rsid w:val="00FB081D"/>
    <w:rsid w:val="00FB23E1"/>
    <w:rsid w:val="00FC401E"/>
    <w:rsid w:val="00FD2F0B"/>
    <w:rsid w:val="00FD3A25"/>
    <w:rsid w:val="00FE32F1"/>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F847"/>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CA2B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 w:type="character" w:customStyle="1" w:styleId="Heading2Char">
    <w:name w:val="Heading 2 Char"/>
    <w:basedOn w:val="DefaultParagraphFont"/>
    <w:link w:val="Heading2"/>
    <w:uiPriority w:val="9"/>
    <w:semiHidden/>
    <w:rsid w:val="00CA2B2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300111040">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59786111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39">
          <w:marLeft w:val="0"/>
          <w:marRight w:val="0"/>
          <w:marTop w:val="0"/>
          <w:marBottom w:val="0"/>
          <w:divBdr>
            <w:top w:val="none" w:sz="0" w:space="0" w:color="auto"/>
            <w:left w:val="none" w:sz="0" w:space="0" w:color="auto"/>
            <w:bottom w:val="none" w:sz="0" w:space="0" w:color="auto"/>
            <w:right w:val="none" w:sz="0" w:space="0" w:color="auto"/>
          </w:divBdr>
          <w:divsChild>
            <w:div w:id="182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1978797870">
      <w:bodyDiv w:val="1"/>
      <w:marLeft w:val="0"/>
      <w:marRight w:val="0"/>
      <w:marTop w:val="0"/>
      <w:marBottom w:val="0"/>
      <w:divBdr>
        <w:top w:val="none" w:sz="0" w:space="0" w:color="auto"/>
        <w:left w:val="none" w:sz="0" w:space="0" w:color="auto"/>
        <w:bottom w:val="none" w:sz="0" w:space="0" w:color="auto"/>
        <w:right w:val="none" w:sz="0" w:space="0" w:color="auto"/>
      </w:divBdr>
    </w:div>
    <w:div w:id="1999918956">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8</cp:revision>
  <dcterms:created xsi:type="dcterms:W3CDTF">2020-11-13T01:32:00Z</dcterms:created>
  <dcterms:modified xsi:type="dcterms:W3CDTF">2020-11-13T02:18:00Z</dcterms:modified>
</cp:coreProperties>
</file>