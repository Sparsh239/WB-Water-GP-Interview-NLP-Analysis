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5D6CD" w14:textId="77777777" w:rsidR="00C255F5" w:rsidRPr="00E42384" w:rsidRDefault="006432AC">
      <w:pPr>
        <w:rPr>
          <w:rFonts w:ascii="Calibri Light" w:hAnsi="Calibri Light" w:cs="Calibri Light"/>
          <w:sz w:val="44"/>
          <w:szCs w:val="44"/>
        </w:rPr>
      </w:pPr>
      <w:r w:rsidRPr="00E42384">
        <w:rPr>
          <w:rFonts w:ascii="Calibri Light" w:hAnsi="Calibri Light" w:cs="Calibri Light"/>
          <w:sz w:val="44"/>
          <w:szCs w:val="44"/>
        </w:rPr>
        <w:t xml:space="preserve">Mekong Vision 3.0: </w:t>
      </w:r>
      <w:r w:rsidR="00C255F5" w:rsidRPr="00E42384">
        <w:rPr>
          <w:rFonts w:ascii="Calibri Light" w:hAnsi="Calibri Light" w:cs="Calibri Light"/>
          <w:sz w:val="44"/>
          <w:szCs w:val="44"/>
        </w:rPr>
        <w:t>Stakeholder Consultations</w:t>
      </w:r>
    </w:p>
    <w:p w14:paraId="6B7E42F9" w14:textId="77777777" w:rsidR="00C255F5" w:rsidRPr="00E42384" w:rsidRDefault="00C255F5">
      <w:pPr>
        <w:rPr>
          <w:rFonts w:ascii="Calibri Light" w:hAnsi="Calibri Light" w:cs="Calibri Light"/>
        </w:rPr>
      </w:pPr>
    </w:p>
    <w:p w14:paraId="65DC35C1" w14:textId="77777777" w:rsidR="00B37A4E" w:rsidRPr="00B37A4E" w:rsidRDefault="00C255F5" w:rsidP="00B37A4E">
      <w:pPr>
        <w:rPr>
          <w:rFonts w:ascii="Calibri Light" w:hAnsi="Calibri Light" w:cs="Calibri Light"/>
          <w:b/>
          <w:i/>
          <w:sz w:val="22"/>
          <w:szCs w:val="22"/>
          <w:lang w:val="en-US"/>
        </w:rPr>
      </w:pPr>
      <w:r w:rsidRPr="00E42384">
        <w:rPr>
          <w:rFonts w:ascii="Calibri Light" w:hAnsi="Calibri Light" w:cs="Calibri Light"/>
          <w:b/>
          <w:i/>
          <w:sz w:val="22"/>
          <w:szCs w:val="22"/>
        </w:rPr>
        <w:t xml:space="preserve">Interview with </w:t>
      </w:r>
      <w:r w:rsidR="00B37A4E">
        <w:rPr>
          <w:rFonts w:ascii="Calibri Light" w:hAnsi="Calibri Light" w:cs="Calibri Light"/>
          <w:b/>
          <w:i/>
          <w:sz w:val="22"/>
          <w:szCs w:val="22"/>
        </w:rPr>
        <w:t xml:space="preserve">Dr Laurent Umans, First Secretary, </w:t>
      </w:r>
      <w:r w:rsidR="00B37A4E" w:rsidRPr="00B37A4E">
        <w:rPr>
          <w:rFonts w:ascii="Calibri Light" w:hAnsi="Calibri Light" w:cs="Calibri Light"/>
          <w:b/>
          <w:i/>
          <w:sz w:val="22"/>
          <w:szCs w:val="22"/>
          <w:lang w:val="en-US"/>
        </w:rPr>
        <w:t>Water Management and Climate Change</w:t>
      </w:r>
      <w:r w:rsidR="00B37A4E">
        <w:rPr>
          <w:rFonts w:ascii="Calibri Light" w:hAnsi="Calibri Light" w:cs="Calibri Light"/>
          <w:b/>
          <w:i/>
          <w:sz w:val="22"/>
          <w:szCs w:val="22"/>
          <w:lang w:val="en-US"/>
        </w:rPr>
        <w:t>,</w:t>
      </w:r>
      <w:r w:rsidR="00B37A4E" w:rsidRPr="00B37A4E">
        <w:rPr>
          <w:rFonts w:ascii="Calibri Light" w:hAnsi="Calibri Light" w:cs="Calibri Light"/>
          <w:b/>
          <w:i/>
          <w:sz w:val="22"/>
          <w:szCs w:val="22"/>
          <w:lang w:val="en-US"/>
        </w:rPr>
        <w:t xml:space="preserve"> Embassy of the Kingdom of the</w:t>
      </w:r>
      <w:r w:rsidR="00B37A4E">
        <w:rPr>
          <w:rFonts w:ascii="Calibri Light" w:hAnsi="Calibri Light" w:cs="Calibri Light"/>
          <w:b/>
          <w:i/>
          <w:sz w:val="22"/>
          <w:szCs w:val="22"/>
          <w:lang w:val="en-US"/>
        </w:rPr>
        <w:t xml:space="preserve"> </w:t>
      </w:r>
      <w:r w:rsidR="00B37A4E" w:rsidRPr="00B37A4E">
        <w:rPr>
          <w:rFonts w:ascii="Calibri Light" w:hAnsi="Calibri Light" w:cs="Calibri Light"/>
          <w:b/>
          <w:bCs/>
          <w:i/>
          <w:sz w:val="22"/>
          <w:szCs w:val="22"/>
          <w:lang w:val="en-US"/>
        </w:rPr>
        <w:t>Netherlands</w:t>
      </w:r>
      <w:r w:rsidR="00B37A4E">
        <w:rPr>
          <w:rFonts w:ascii="Calibri Light" w:hAnsi="Calibri Light" w:cs="Calibri Light"/>
          <w:b/>
          <w:bCs/>
          <w:i/>
          <w:sz w:val="22"/>
          <w:szCs w:val="22"/>
          <w:lang w:val="en-US"/>
        </w:rPr>
        <w:t>, Hanoi, Vietnam, October 22, 2020.</w:t>
      </w:r>
    </w:p>
    <w:p w14:paraId="4C070B26" w14:textId="77777777" w:rsidR="00C255F5" w:rsidRPr="00E42384" w:rsidRDefault="00C255F5">
      <w:pPr>
        <w:rPr>
          <w:rFonts w:ascii="Calibri Light" w:hAnsi="Calibri Light" w:cs="Calibri Light"/>
          <w:sz w:val="22"/>
          <w:szCs w:val="22"/>
        </w:rPr>
      </w:pPr>
    </w:p>
    <w:p w14:paraId="45438912" w14:textId="77777777" w:rsidR="002D1A4D" w:rsidRPr="00E42384" w:rsidRDefault="0041507E">
      <w:pPr>
        <w:rPr>
          <w:rFonts w:ascii="Calibri Light" w:hAnsi="Calibri Light" w:cs="Calibri Light"/>
          <w:sz w:val="22"/>
          <w:szCs w:val="22"/>
        </w:rPr>
      </w:pPr>
      <w:r w:rsidRPr="00E42384">
        <w:rPr>
          <w:rFonts w:ascii="Calibri Light" w:hAnsi="Calibri Light" w:cs="Calibri Light"/>
          <w:b/>
          <w:sz w:val="22"/>
          <w:szCs w:val="22"/>
        </w:rPr>
        <w:t>Note</w:t>
      </w:r>
      <w:r w:rsidR="00195F01" w:rsidRPr="00E42384">
        <w:rPr>
          <w:rFonts w:ascii="Calibri Light" w:hAnsi="Calibri Light" w:cs="Calibri Light"/>
          <w:b/>
          <w:sz w:val="22"/>
          <w:szCs w:val="22"/>
        </w:rPr>
        <w:t>s</w:t>
      </w:r>
      <w:r w:rsidRPr="00E42384">
        <w:rPr>
          <w:rFonts w:ascii="Calibri Light" w:hAnsi="Calibri Light" w:cs="Calibri Light"/>
          <w:sz w:val="22"/>
          <w:szCs w:val="22"/>
        </w:rPr>
        <w:t>: Unless indicated as a direct quote, these notes are not verbatim, and reflect the interviewers’ interpretation of what was said.</w:t>
      </w:r>
      <w:r w:rsidR="00743A5D" w:rsidRPr="00E42384">
        <w:rPr>
          <w:rFonts w:ascii="Calibri Light" w:hAnsi="Calibri Light" w:cs="Calibri Light"/>
          <w:sz w:val="22"/>
          <w:szCs w:val="22"/>
        </w:rPr>
        <w:t xml:space="preserve"> </w:t>
      </w:r>
    </w:p>
    <w:p w14:paraId="4AEE5054" w14:textId="77777777" w:rsidR="002D1A4D" w:rsidRPr="00E42384" w:rsidRDefault="002D1A4D">
      <w:pPr>
        <w:rPr>
          <w:rFonts w:ascii="Calibri Light" w:hAnsi="Calibri Light" w:cs="Calibri Light"/>
          <w:sz w:val="22"/>
          <w:szCs w:val="22"/>
        </w:rPr>
      </w:pPr>
    </w:p>
    <w:p w14:paraId="338C89B9" w14:textId="77777777" w:rsidR="00C255F5" w:rsidRPr="00E42384" w:rsidRDefault="00C255F5">
      <w:pPr>
        <w:rPr>
          <w:rFonts w:ascii="Calibri Light" w:hAnsi="Calibri Light" w:cs="Calibri Light"/>
          <w:sz w:val="22"/>
          <w:szCs w:val="22"/>
        </w:rPr>
      </w:pPr>
      <w:r w:rsidRPr="00E42384">
        <w:rPr>
          <w:rFonts w:ascii="Calibri Light" w:hAnsi="Calibri Light" w:cs="Calibri Light"/>
          <w:sz w:val="22"/>
          <w:szCs w:val="22"/>
        </w:rPr>
        <w:t xml:space="preserve">The interview was introduced by </w:t>
      </w:r>
      <w:r w:rsidR="00532DFF" w:rsidRPr="00E42384">
        <w:rPr>
          <w:rFonts w:ascii="Calibri Light" w:hAnsi="Calibri Light" w:cs="Calibri Light"/>
          <w:sz w:val="22"/>
          <w:szCs w:val="22"/>
        </w:rPr>
        <w:t>Klomjit Ch</w:t>
      </w:r>
      <w:r w:rsidR="006F59D2" w:rsidRPr="00E42384">
        <w:rPr>
          <w:rFonts w:ascii="Calibri Light" w:hAnsi="Calibri Light" w:cs="Calibri Light"/>
          <w:sz w:val="22"/>
          <w:szCs w:val="22"/>
        </w:rPr>
        <w:t>a</w:t>
      </w:r>
      <w:r w:rsidR="00532DFF" w:rsidRPr="00E42384">
        <w:rPr>
          <w:rFonts w:ascii="Calibri Light" w:hAnsi="Calibri Light" w:cs="Calibri Light"/>
          <w:sz w:val="22"/>
          <w:szCs w:val="22"/>
        </w:rPr>
        <w:t>ndrapany</w:t>
      </w:r>
      <w:r w:rsidR="006F59D2" w:rsidRPr="00E42384">
        <w:rPr>
          <w:rFonts w:ascii="Calibri Light" w:hAnsi="Calibri Light" w:cs="Calibri Light"/>
          <w:sz w:val="22"/>
          <w:szCs w:val="22"/>
        </w:rPr>
        <w:t>a</w:t>
      </w:r>
      <w:r w:rsidR="00743A5D" w:rsidRPr="00E42384">
        <w:rPr>
          <w:rFonts w:ascii="Calibri Light" w:hAnsi="Calibri Light" w:cs="Calibri Light"/>
          <w:sz w:val="22"/>
          <w:szCs w:val="22"/>
        </w:rPr>
        <w:t xml:space="preserve"> (Wo</w:t>
      </w:r>
      <w:r w:rsidR="00532DFF" w:rsidRPr="00E42384">
        <w:rPr>
          <w:rFonts w:ascii="Calibri Light" w:hAnsi="Calibri Light" w:cs="Calibri Light"/>
          <w:sz w:val="22"/>
          <w:szCs w:val="22"/>
        </w:rPr>
        <w:t>rld Bank</w:t>
      </w:r>
      <w:r w:rsidR="00743A5D" w:rsidRPr="00E42384">
        <w:rPr>
          <w:rFonts w:ascii="Calibri Light" w:hAnsi="Calibri Light" w:cs="Calibri Light"/>
          <w:sz w:val="22"/>
          <w:szCs w:val="22"/>
        </w:rPr>
        <w:t>)</w:t>
      </w:r>
      <w:r w:rsidRPr="00E42384">
        <w:rPr>
          <w:rFonts w:ascii="Calibri Light" w:hAnsi="Calibri Light" w:cs="Calibri Light"/>
          <w:sz w:val="22"/>
          <w:szCs w:val="22"/>
        </w:rPr>
        <w:t xml:space="preserve">, who summarised the World Bank’s (WB) history of engagement in the Mekong, </w:t>
      </w:r>
      <w:r w:rsidR="009721F9" w:rsidRPr="00E42384">
        <w:rPr>
          <w:rFonts w:ascii="Calibri Light" w:hAnsi="Calibri Light" w:cs="Calibri Light"/>
          <w:sz w:val="22"/>
          <w:szCs w:val="22"/>
        </w:rPr>
        <w:t xml:space="preserve">and provided a background to the Mekong 3.0 initiative. </w:t>
      </w:r>
      <w:r w:rsidR="00743A5D" w:rsidRPr="00E42384">
        <w:rPr>
          <w:rFonts w:ascii="Calibri Light" w:hAnsi="Calibri Light" w:cs="Calibri Light"/>
          <w:sz w:val="22"/>
          <w:szCs w:val="22"/>
        </w:rPr>
        <w:t>He</w:t>
      </w:r>
      <w:r w:rsidR="009721F9" w:rsidRPr="00E42384">
        <w:rPr>
          <w:rFonts w:ascii="Calibri Light" w:hAnsi="Calibri Light" w:cs="Calibri Light"/>
          <w:sz w:val="22"/>
          <w:szCs w:val="22"/>
        </w:rPr>
        <w:t xml:space="preserve"> then handed over to the Mekong Futures interview team.</w:t>
      </w:r>
    </w:p>
    <w:p w14:paraId="318C4491" w14:textId="77777777" w:rsidR="009721F9" w:rsidRPr="00E42384" w:rsidRDefault="009721F9">
      <w:pPr>
        <w:rPr>
          <w:rFonts w:ascii="Calibri Light" w:hAnsi="Calibri Light" w:cs="Calibri Light"/>
          <w:sz w:val="22"/>
          <w:szCs w:val="22"/>
        </w:rPr>
      </w:pPr>
    </w:p>
    <w:p w14:paraId="6D2F37A7" w14:textId="77777777" w:rsidR="002D1A4D" w:rsidRDefault="002D1A4D" w:rsidP="002D1A4D">
      <w:pPr>
        <w:rPr>
          <w:rFonts w:ascii="Calibri Light" w:hAnsi="Calibri Light" w:cs="Calibri Light"/>
          <w:b/>
          <w:bCs/>
          <w:sz w:val="22"/>
          <w:szCs w:val="22"/>
        </w:rPr>
      </w:pPr>
      <w:r w:rsidRPr="00E42384">
        <w:rPr>
          <w:rFonts w:ascii="Calibri Light" w:hAnsi="Calibri Light" w:cs="Calibri Light"/>
          <w:b/>
          <w:sz w:val="22"/>
          <w:szCs w:val="22"/>
        </w:rPr>
        <w:t xml:space="preserve">Question 1: </w:t>
      </w:r>
      <w:r w:rsidRPr="00E42384">
        <w:rPr>
          <w:rFonts w:ascii="Calibri Light" w:hAnsi="Calibri Light" w:cs="Calibri Light"/>
          <w:b/>
          <w:bCs/>
          <w:sz w:val="22"/>
          <w:szCs w:val="22"/>
        </w:rPr>
        <w:t>What do you think are the current challenges to sustainable development in the Mekong –Lancang region?</w:t>
      </w:r>
    </w:p>
    <w:p w14:paraId="4776FEB9" w14:textId="77777777" w:rsidR="00B37A4E" w:rsidRDefault="00B37A4E" w:rsidP="002D1A4D">
      <w:pPr>
        <w:rPr>
          <w:rFonts w:ascii="Calibri Light" w:hAnsi="Calibri Light" w:cs="Calibri Light"/>
          <w:b/>
          <w:bCs/>
          <w:sz w:val="22"/>
          <w:szCs w:val="22"/>
        </w:rPr>
      </w:pPr>
    </w:p>
    <w:p w14:paraId="3B16DF31" w14:textId="77777777" w:rsidR="00B37A4E" w:rsidRDefault="00B37A4E" w:rsidP="002D1A4D">
      <w:pPr>
        <w:rPr>
          <w:rFonts w:ascii="Calibri Light" w:hAnsi="Calibri Light" w:cs="Calibri Light"/>
          <w:bCs/>
          <w:sz w:val="22"/>
          <w:szCs w:val="22"/>
        </w:rPr>
      </w:pPr>
      <w:r w:rsidRPr="00B37A4E">
        <w:rPr>
          <w:rFonts w:ascii="Calibri Light" w:hAnsi="Calibri Light" w:cs="Calibri Light"/>
          <w:bCs/>
          <w:sz w:val="22"/>
          <w:szCs w:val="22"/>
        </w:rPr>
        <w:t xml:space="preserve">At the broad level, the need to link politics, policies and projects. Geopolitics have become apparent. </w:t>
      </w:r>
      <w:r w:rsidR="0082099C">
        <w:rPr>
          <w:rFonts w:ascii="Calibri Light" w:hAnsi="Calibri Light" w:cs="Calibri Light"/>
          <w:bCs/>
          <w:sz w:val="22"/>
          <w:szCs w:val="22"/>
        </w:rPr>
        <w:t>There have always been competing claims and interests on the river and its basin. In any future World Bank endeavour, the relations between policies</w:t>
      </w:r>
      <w:r w:rsidR="008668C4">
        <w:rPr>
          <w:rFonts w:ascii="Calibri Light" w:hAnsi="Calibri Light" w:cs="Calibri Light"/>
          <w:bCs/>
          <w:sz w:val="22"/>
          <w:szCs w:val="22"/>
        </w:rPr>
        <w:t xml:space="preserve"> (across governance levels)</w:t>
      </w:r>
      <w:r w:rsidR="0082099C">
        <w:rPr>
          <w:rFonts w:ascii="Calibri Light" w:hAnsi="Calibri Light" w:cs="Calibri Light"/>
          <w:bCs/>
          <w:sz w:val="22"/>
          <w:szCs w:val="22"/>
        </w:rPr>
        <w:t>, politics and projects will need to appear. For example, the relation between energy policy and final hydropower projects; or biodiversity policies and eventual nature conservation projects. There is a two-way link between plans, projects and policy.</w:t>
      </w:r>
      <w:r w:rsidR="008668C4">
        <w:rPr>
          <w:rFonts w:ascii="Calibri Light" w:hAnsi="Calibri Light" w:cs="Calibri Light"/>
          <w:bCs/>
          <w:sz w:val="22"/>
          <w:szCs w:val="22"/>
        </w:rPr>
        <w:t xml:space="preserve"> </w:t>
      </w:r>
    </w:p>
    <w:p w14:paraId="777D286C" w14:textId="77777777" w:rsidR="0082099C" w:rsidRDefault="0082099C" w:rsidP="002D1A4D">
      <w:pPr>
        <w:rPr>
          <w:rFonts w:ascii="Calibri Light" w:hAnsi="Calibri Light" w:cs="Calibri Light"/>
          <w:bCs/>
          <w:sz w:val="22"/>
          <w:szCs w:val="22"/>
        </w:rPr>
      </w:pPr>
    </w:p>
    <w:p w14:paraId="1784BE55" w14:textId="77777777" w:rsidR="0082099C" w:rsidRDefault="008668C4" w:rsidP="002D1A4D">
      <w:pPr>
        <w:rPr>
          <w:rFonts w:ascii="Calibri Light" w:hAnsi="Calibri Light" w:cs="Calibri Light"/>
          <w:bCs/>
          <w:sz w:val="22"/>
          <w:szCs w:val="22"/>
        </w:rPr>
      </w:pPr>
      <w:r>
        <w:rPr>
          <w:rFonts w:ascii="Calibri Light" w:hAnsi="Calibri Light" w:cs="Calibri Light"/>
          <w:bCs/>
          <w:sz w:val="22"/>
          <w:szCs w:val="22"/>
        </w:rPr>
        <w:t xml:space="preserve">Projects should be purposively designed to strengthen policy. </w:t>
      </w:r>
      <w:r w:rsidR="0082099C">
        <w:rPr>
          <w:rFonts w:ascii="Calibri Light" w:hAnsi="Calibri Light" w:cs="Calibri Light"/>
          <w:bCs/>
          <w:sz w:val="22"/>
          <w:szCs w:val="22"/>
        </w:rPr>
        <w:t>Dr Umans lists a variety of technical challenges: climate change, land subsidence in the delta, sediments, etc. These need to feed into policies and “into the field of power relations”.</w:t>
      </w:r>
    </w:p>
    <w:p w14:paraId="5A868989" w14:textId="77777777" w:rsidR="0082099C" w:rsidRDefault="0082099C" w:rsidP="002D1A4D">
      <w:pPr>
        <w:rPr>
          <w:rFonts w:ascii="Calibri Light" w:hAnsi="Calibri Light" w:cs="Calibri Light"/>
          <w:bCs/>
          <w:sz w:val="22"/>
          <w:szCs w:val="22"/>
        </w:rPr>
      </w:pPr>
    </w:p>
    <w:p w14:paraId="7657319F" w14:textId="77777777" w:rsidR="0082099C" w:rsidRDefault="0082099C" w:rsidP="002D1A4D">
      <w:pPr>
        <w:rPr>
          <w:rFonts w:ascii="Calibri Light" w:hAnsi="Calibri Light" w:cs="Calibri Light"/>
          <w:bCs/>
          <w:sz w:val="22"/>
          <w:szCs w:val="22"/>
        </w:rPr>
      </w:pPr>
      <w:r>
        <w:rPr>
          <w:rFonts w:ascii="Calibri Light" w:hAnsi="Calibri Light" w:cs="Calibri Light"/>
          <w:bCs/>
          <w:sz w:val="22"/>
          <w:szCs w:val="22"/>
        </w:rPr>
        <w:t xml:space="preserve">He then refers to what he calls an ‘abstract challenge’. Many of those involved in sustainable development are growth </w:t>
      </w:r>
      <w:r w:rsidR="008668C4">
        <w:rPr>
          <w:rFonts w:ascii="Calibri Light" w:hAnsi="Calibri Light" w:cs="Calibri Light"/>
          <w:bCs/>
          <w:sz w:val="22"/>
          <w:szCs w:val="22"/>
        </w:rPr>
        <w:t xml:space="preserve">(quantity) </w:t>
      </w:r>
      <w:r>
        <w:rPr>
          <w:rFonts w:ascii="Calibri Light" w:hAnsi="Calibri Light" w:cs="Calibri Light"/>
          <w:bCs/>
          <w:sz w:val="22"/>
          <w:szCs w:val="22"/>
        </w:rPr>
        <w:t xml:space="preserve">and </w:t>
      </w:r>
      <w:r w:rsidR="00F075F0">
        <w:rPr>
          <w:rFonts w:ascii="Calibri Light" w:hAnsi="Calibri Light" w:cs="Calibri Light"/>
          <w:bCs/>
          <w:sz w:val="22"/>
          <w:szCs w:val="22"/>
        </w:rPr>
        <w:t>extraction</w:t>
      </w:r>
      <w:r>
        <w:rPr>
          <w:rFonts w:ascii="Calibri Light" w:hAnsi="Calibri Light" w:cs="Calibri Light"/>
          <w:bCs/>
          <w:sz w:val="22"/>
          <w:szCs w:val="22"/>
        </w:rPr>
        <w:t xml:space="preserve">-oriented, and focus less on the quality of growth. He thinks a slightly different discourse is needed, in which the river is seen as a living being, and has </w:t>
      </w:r>
      <w:r w:rsidR="008668C4">
        <w:rPr>
          <w:rFonts w:ascii="Calibri Light" w:hAnsi="Calibri Light" w:cs="Calibri Light"/>
          <w:bCs/>
          <w:sz w:val="22"/>
          <w:szCs w:val="22"/>
        </w:rPr>
        <w:t xml:space="preserve">living </w:t>
      </w:r>
      <w:r>
        <w:rPr>
          <w:rFonts w:ascii="Calibri Light" w:hAnsi="Calibri Light" w:cs="Calibri Light"/>
          <w:bCs/>
          <w:sz w:val="22"/>
          <w:szCs w:val="22"/>
        </w:rPr>
        <w:t>rights. Its tributaries could be seen as the arms of this being.</w:t>
      </w:r>
      <w:r w:rsidR="00FA3DCC">
        <w:rPr>
          <w:rFonts w:ascii="Calibri Light" w:hAnsi="Calibri Light" w:cs="Calibri Light"/>
          <w:bCs/>
          <w:sz w:val="22"/>
          <w:szCs w:val="22"/>
        </w:rPr>
        <w:t xml:space="preserve"> Dr</w:t>
      </w:r>
      <w:r w:rsidR="00F075F0">
        <w:rPr>
          <w:rFonts w:ascii="Calibri Light" w:hAnsi="Calibri Light" w:cs="Calibri Light"/>
          <w:bCs/>
          <w:sz w:val="22"/>
          <w:szCs w:val="22"/>
        </w:rPr>
        <w:t xml:space="preserve"> Umans feels that this resonates with European history, and that of indigenous people. The river has its own heart (the flood pulse), and it creates and nourishes life. He hopes that this narrative can nourish policy – including that of international development.</w:t>
      </w:r>
    </w:p>
    <w:p w14:paraId="0A178D56" w14:textId="77777777" w:rsidR="00F075F0" w:rsidRDefault="00F075F0" w:rsidP="002D1A4D">
      <w:pPr>
        <w:rPr>
          <w:rFonts w:ascii="Calibri Light" w:hAnsi="Calibri Light" w:cs="Calibri Light"/>
          <w:bCs/>
          <w:sz w:val="22"/>
          <w:szCs w:val="22"/>
        </w:rPr>
      </w:pPr>
    </w:p>
    <w:p w14:paraId="4495D75C" w14:textId="77777777" w:rsidR="00F075F0" w:rsidRPr="00B37A4E" w:rsidRDefault="00F075F0" w:rsidP="002D1A4D">
      <w:pPr>
        <w:rPr>
          <w:rFonts w:ascii="Calibri Light" w:hAnsi="Calibri Light" w:cs="Calibri Light"/>
          <w:sz w:val="22"/>
          <w:szCs w:val="22"/>
        </w:rPr>
      </w:pPr>
      <w:r>
        <w:rPr>
          <w:rFonts w:ascii="Calibri Light" w:hAnsi="Calibri Light" w:cs="Calibri Light"/>
          <w:bCs/>
          <w:sz w:val="22"/>
          <w:szCs w:val="22"/>
        </w:rPr>
        <w:t>Indigenous insights are complementary to our expert approaches – and it is important to not just stick to this expert narrative. Mekong Vision 3.0 should be able to accommodate these other perspectives.</w:t>
      </w:r>
    </w:p>
    <w:p w14:paraId="4373CA53" w14:textId="77777777" w:rsidR="009721F9" w:rsidRDefault="009721F9">
      <w:pPr>
        <w:rPr>
          <w:rFonts w:ascii="Calibri Light" w:hAnsi="Calibri Light" w:cs="Calibri Light"/>
          <w:sz w:val="22"/>
          <w:szCs w:val="22"/>
        </w:rPr>
      </w:pPr>
    </w:p>
    <w:p w14:paraId="4C25AD31" w14:textId="77777777" w:rsidR="00AB4674" w:rsidRPr="00E42384" w:rsidRDefault="00AB4674" w:rsidP="00AB4674">
      <w:pPr>
        <w:rPr>
          <w:rFonts w:ascii="Calibri Light" w:hAnsi="Calibri Light" w:cs="Calibri Light"/>
          <w:sz w:val="22"/>
          <w:szCs w:val="22"/>
        </w:rPr>
      </w:pPr>
      <w:r w:rsidRPr="00E42384">
        <w:rPr>
          <w:rFonts w:ascii="Calibri Light" w:hAnsi="Calibri Light" w:cs="Calibri Light"/>
          <w:b/>
          <w:sz w:val="22"/>
          <w:szCs w:val="22"/>
        </w:rPr>
        <w:t xml:space="preserve">Question 2: </w:t>
      </w:r>
      <w:r w:rsidRPr="00E42384">
        <w:rPr>
          <w:rFonts w:ascii="Calibri Light" w:hAnsi="Calibri Light" w:cs="Calibri Light"/>
          <w:b/>
          <w:bCs/>
          <w:sz w:val="22"/>
          <w:szCs w:val="22"/>
        </w:rPr>
        <w:t>What does regional cooperation mean to you? What are the opportunities for regional cooperation to support sustainable development in the Mekong- Lancang?</w:t>
      </w:r>
    </w:p>
    <w:p w14:paraId="5C71FEE0" w14:textId="77777777" w:rsidR="00AB4674" w:rsidRPr="00E42384" w:rsidRDefault="00AB4674">
      <w:pPr>
        <w:rPr>
          <w:rFonts w:ascii="Calibri Light" w:hAnsi="Calibri Light" w:cs="Calibri Light"/>
          <w:sz w:val="22"/>
          <w:szCs w:val="22"/>
        </w:rPr>
      </w:pPr>
    </w:p>
    <w:p w14:paraId="1C4BBB8E" w14:textId="77777777" w:rsidR="00143DDB" w:rsidRDefault="00F075F0">
      <w:pPr>
        <w:rPr>
          <w:rFonts w:ascii="Calibri Light" w:hAnsi="Calibri Light" w:cs="Calibri Light"/>
          <w:sz w:val="22"/>
          <w:szCs w:val="22"/>
        </w:rPr>
      </w:pPr>
      <w:r>
        <w:rPr>
          <w:rFonts w:ascii="Calibri Light" w:hAnsi="Calibri Light" w:cs="Calibri Light"/>
          <w:sz w:val="22"/>
          <w:szCs w:val="22"/>
        </w:rPr>
        <w:t xml:space="preserve">Coordination is not just about committees. It is the outcome of practices that enable cooperation to happen. </w:t>
      </w:r>
      <w:r w:rsidR="004A410F">
        <w:rPr>
          <w:rFonts w:ascii="Calibri Light" w:hAnsi="Calibri Light" w:cs="Calibri Light"/>
          <w:sz w:val="22"/>
          <w:szCs w:val="22"/>
        </w:rPr>
        <w:t>We tend to focus on the inputs to coordination, and not to its output. Coordinated action is where actors work together to determine common goals</w:t>
      </w:r>
      <w:r w:rsidR="008668C4">
        <w:rPr>
          <w:rFonts w:ascii="Calibri Light" w:hAnsi="Calibri Light" w:cs="Calibri Light"/>
          <w:sz w:val="22"/>
          <w:szCs w:val="22"/>
        </w:rPr>
        <w:t xml:space="preserve"> for the common good</w:t>
      </w:r>
      <w:r w:rsidR="004A410F">
        <w:rPr>
          <w:rFonts w:ascii="Calibri Light" w:hAnsi="Calibri Light" w:cs="Calibri Light"/>
          <w:sz w:val="22"/>
          <w:szCs w:val="22"/>
        </w:rPr>
        <w:t xml:space="preserve">. It is not always clear what the advantages are to working at the regional level; or how the latter links to the national level. So, we must link to what is seen as the ‘regional character of the river’. ‘Regionalism’ is now stuck to national borders. We cannot, at the moment, really talk about the ‘the region’ because there is no </w:t>
      </w:r>
      <w:r w:rsidR="00FA3DCC">
        <w:rPr>
          <w:rFonts w:ascii="Calibri Light" w:hAnsi="Calibri Light" w:cs="Calibri Light"/>
          <w:sz w:val="22"/>
          <w:szCs w:val="22"/>
        </w:rPr>
        <w:t>regional identity. It might, Dr</w:t>
      </w:r>
      <w:r w:rsidR="004A410F">
        <w:rPr>
          <w:rFonts w:ascii="Calibri Light" w:hAnsi="Calibri Light" w:cs="Calibri Light"/>
          <w:sz w:val="22"/>
          <w:szCs w:val="22"/>
        </w:rPr>
        <w:t xml:space="preserve"> Umans remarks, be better to have a transboundary rather than ‘regional’ focus.</w:t>
      </w:r>
    </w:p>
    <w:p w14:paraId="20670ACF" w14:textId="77777777" w:rsidR="004A410F" w:rsidRDefault="004A410F">
      <w:pPr>
        <w:rPr>
          <w:rFonts w:ascii="Calibri Light" w:hAnsi="Calibri Light" w:cs="Calibri Light"/>
          <w:sz w:val="22"/>
          <w:szCs w:val="22"/>
        </w:rPr>
      </w:pPr>
    </w:p>
    <w:p w14:paraId="2C1660F8" w14:textId="77777777" w:rsidR="00C271C6" w:rsidRDefault="004A410F">
      <w:pPr>
        <w:rPr>
          <w:rFonts w:ascii="Calibri Light" w:hAnsi="Calibri Light" w:cs="Calibri Light"/>
          <w:sz w:val="22"/>
          <w:szCs w:val="22"/>
        </w:rPr>
      </w:pPr>
      <w:r>
        <w:rPr>
          <w:rFonts w:ascii="Calibri Light" w:hAnsi="Calibri Light" w:cs="Calibri Light"/>
          <w:sz w:val="22"/>
          <w:szCs w:val="22"/>
        </w:rPr>
        <w:lastRenderedPageBreak/>
        <w:t xml:space="preserve">The people are the entry point into regional identity. You often see initiatives that contribute to regional identity, but then the states will need to play a key role in the creation of any supra-national entity – to engage and be willing to engage in </w:t>
      </w:r>
      <w:r w:rsidR="00C271C6">
        <w:rPr>
          <w:rFonts w:ascii="Calibri Light" w:hAnsi="Calibri Light" w:cs="Calibri Light"/>
          <w:sz w:val="22"/>
          <w:szCs w:val="22"/>
        </w:rPr>
        <w:t>and create a regional perspective that then guides national (independent) activity. In Asia, this has a lot to do with their non-interference principles. The OECD countries are more willing to intervene in the form of ‘cooperation’</w:t>
      </w:r>
      <w:r w:rsidR="008668C4">
        <w:rPr>
          <w:rFonts w:ascii="Calibri Light" w:hAnsi="Calibri Light" w:cs="Calibri Light"/>
          <w:sz w:val="22"/>
          <w:szCs w:val="22"/>
        </w:rPr>
        <w:t xml:space="preserve"> and compromise national sovereignty</w:t>
      </w:r>
      <w:r w:rsidR="00C271C6">
        <w:rPr>
          <w:rFonts w:ascii="Calibri Light" w:hAnsi="Calibri Light" w:cs="Calibri Light"/>
          <w:sz w:val="22"/>
          <w:szCs w:val="22"/>
        </w:rPr>
        <w:t>.</w:t>
      </w:r>
    </w:p>
    <w:p w14:paraId="7192E5A7" w14:textId="77777777" w:rsidR="00C271C6" w:rsidRDefault="00C271C6">
      <w:pPr>
        <w:rPr>
          <w:rFonts w:ascii="Calibri Light" w:hAnsi="Calibri Light" w:cs="Calibri Light"/>
          <w:sz w:val="22"/>
          <w:szCs w:val="22"/>
        </w:rPr>
      </w:pPr>
    </w:p>
    <w:p w14:paraId="2B813686" w14:textId="77777777" w:rsidR="008668C4" w:rsidRDefault="00C271C6">
      <w:pPr>
        <w:rPr>
          <w:rFonts w:ascii="Calibri Light" w:hAnsi="Calibri Light" w:cs="Calibri Light"/>
          <w:sz w:val="22"/>
          <w:szCs w:val="22"/>
        </w:rPr>
      </w:pPr>
      <w:r>
        <w:rPr>
          <w:rFonts w:ascii="Calibri Light" w:hAnsi="Calibri Light" w:cs="Calibri Light"/>
          <w:sz w:val="22"/>
          <w:szCs w:val="22"/>
        </w:rPr>
        <w:t>Ki</w:t>
      </w:r>
      <w:r w:rsidR="00FA3DCC">
        <w:rPr>
          <w:rFonts w:ascii="Calibri Light" w:hAnsi="Calibri Light" w:cs="Calibri Light"/>
          <w:sz w:val="22"/>
          <w:szCs w:val="22"/>
        </w:rPr>
        <w:t>m Geheb [Mekong Futures] asks Dr</w:t>
      </w:r>
      <w:r>
        <w:rPr>
          <w:rFonts w:ascii="Calibri Light" w:hAnsi="Calibri Light" w:cs="Calibri Light"/>
          <w:sz w:val="22"/>
          <w:szCs w:val="22"/>
        </w:rPr>
        <w:t xml:space="preserve"> Uman</w:t>
      </w:r>
      <w:r w:rsidR="00FA3DCC">
        <w:rPr>
          <w:rFonts w:ascii="Calibri Light" w:hAnsi="Calibri Light" w:cs="Calibri Light"/>
          <w:sz w:val="22"/>
          <w:szCs w:val="22"/>
        </w:rPr>
        <w:t>s</w:t>
      </w:r>
      <w:r>
        <w:rPr>
          <w:rFonts w:ascii="Calibri Light" w:hAnsi="Calibri Light" w:cs="Calibri Light"/>
          <w:sz w:val="22"/>
          <w:szCs w:val="22"/>
        </w:rPr>
        <w:t xml:space="preserve"> about the so-called ‘Mekong Spirit’. He replies that he has not seen many cases where the national position has been given up for the common good. He references Elinor Ostrom, and the importance of her work to the formation of institutions for the greater common good.</w:t>
      </w:r>
      <w:r w:rsidR="008668C4">
        <w:rPr>
          <w:rFonts w:ascii="Calibri Light" w:hAnsi="Calibri Light" w:cs="Calibri Light"/>
          <w:sz w:val="22"/>
          <w:szCs w:val="22"/>
        </w:rPr>
        <w:t xml:space="preserve"> There have been lots of interventions in the name of non-intervention.</w:t>
      </w:r>
    </w:p>
    <w:p w14:paraId="17157A17" w14:textId="77777777" w:rsidR="008668C4" w:rsidRDefault="008668C4">
      <w:pPr>
        <w:rPr>
          <w:rFonts w:ascii="Calibri Light" w:hAnsi="Calibri Light" w:cs="Calibri Light"/>
          <w:sz w:val="22"/>
          <w:szCs w:val="22"/>
        </w:rPr>
      </w:pPr>
    </w:p>
    <w:p w14:paraId="2DF97BCE" w14:textId="77777777" w:rsidR="00C271C6" w:rsidRDefault="008668C4">
      <w:pPr>
        <w:rPr>
          <w:rFonts w:ascii="Calibri Light" w:hAnsi="Calibri Light" w:cs="Calibri Light"/>
          <w:sz w:val="22"/>
          <w:szCs w:val="22"/>
        </w:rPr>
      </w:pPr>
      <w:r>
        <w:rPr>
          <w:rFonts w:ascii="Calibri Light" w:hAnsi="Calibri Light" w:cs="Calibri Light"/>
          <w:sz w:val="22"/>
          <w:szCs w:val="22"/>
        </w:rPr>
        <w:t xml:space="preserve">The MRC has a lot of potential for promoting action for the common good.  </w:t>
      </w:r>
    </w:p>
    <w:p w14:paraId="570F5132" w14:textId="77777777" w:rsidR="00C271C6" w:rsidRPr="00143DDB" w:rsidRDefault="00C271C6">
      <w:pPr>
        <w:rPr>
          <w:rFonts w:ascii="Calibri Light" w:hAnsi="Calibri Light" w:cs="Calibri Light"/>
          <w:sz w:val="22"/>
          <w:szCs w:val="22"/>
        </w:rPr>
      </w:pPr>
    </w:p>
    <w:p w14:paraId="01AAD052" w14:textId="77777777" w:rsidR="00C77295" w:rsidRPr="00E42384" w:rsidRDefault="00C77295" w:rsidP="00C77295">
      <w:pPr>
        <w:rPr>
          <w:rFonts w:ascii="Calibri Light" w:hAnsi="Calibri Light" w:cs="Calibri Light"/>
          <w:sz w:val="22"/>
          <w:szCs w:val="22"/>
        </w:rPr>
      </w:pPr>
      <w:r w:rsidRPr="00E42384">
        <w:rPr>
          <w:rFonts w:ascii="Calibri Light" w:hAnsi="Calibri Light" w:cs="Calibri Light"/>
          <w:b/>
          <w:sz w:val="22"/>
          <w:szCs w:val="22"/>
        </w:rPr>
        <w:t>Question 3:</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are there examples where some or all of the Mekong-Lancang countries have cooperated to yield a clear and positive trans-boundary river management outcome?</w:t>
      </w:r>
    </w:p>
    <w:p w14:paraId="11069583" w14:textId="77777777" w:rsidR="00C77295" w:rsidRPr="00E42384" w:rsidRDefault="00C77295">
      <w:pPr>
        <w:rPr>
          <w:rFonts w:ascii="Calibri Light" w:hAnsi="Calibri Light" w:cs="Calibri Light"/>
          <w:sz w:val="22"/>
          <w:szCs w:val="22"/>
        </w:rPr>
      </w:pPr>
    </w:p>
    <w:p w14:paraId="44A26D27" w14:textId="77777777" w:rsidR="009328FA" w:rsidRDefault="00C271C6">
      <w:pPr>
        <w:rPr>
          <w:rFonts w:ascii="Calibri Light" w:hAnsi="Calibri Light" w:cs="Calibri Light"/>
          <w:sz w:val="22"/>
          <w:szCs w:val="22"/>
        </w:rPr>
      </w:pPr>
      <w:r>
        <w:rPr>
          <w:rFonts w:ascii="Calibri Light" w:hAnsi="Calibri Light" w:cs="Calibri Light"/>
          <w:sz w:val="22"/>
          <w:szCs w:val="22"/>
        </w:rPr>
        <w:t>The PNPCA is very clear, and the member countries are very active in this process. It is an example of an institution that has the acceptance of everyone.  But then, transboundary EIA strategy has not been agreed upon within the MRC</w:t>
      </w:r>
      <w:r w:rsidR="009B25EB">
        <w:rPr>
          <w:rFonts w:ascii="Calibri Light" w:hAnsi="Calibri Light" w:cs="Calibri Light"/>
          <w:sz w:val="22"/>
          <w:szCs w:val="22"/>
        </w:rPr>
        <w:t>. Maybe water diplomacy is less visible in the MRC. Dr. Umans says he loo</w:t>
      </w:r>
      <w:r w:rsidR="00435A75">
        <w:rPr>
          <w:rFonts w:ascii="Calibri Light" w:hAnsi="Calibri Light" w:cs="Calibri Light"/>
          <w:sz w:val="22"/>
          <w:szCs w:val="22"/>
        </w:rPr>
        <w:t>ks forward to a strengthening of</w:t>
      </w:r>
      <w:r w:rsidR="009B25EB">
        <w:rPr>
          <w:rFonts w:ascii="Calibri Light" w:hAnsi="Calibri Light" w:cs="Calibri Light"/>
          <w:sz w:val="22"/>
          <w:szCs w:val="22"/>
        </w:rPr>
        <w:t xml:space="preserve"> ‘water diplomacy units’</w:t>
      </w:r>
      <w:r w:rsidR="00435A75">
        <w:rPr>
          <w:rFonts w:ascii="Calibri Light" w:hAnsi="Calibri Light" w:cs="Calibri Light"/>
          <w:sz w:val="22"/>
          <w:szCs w:val="22"/>
        </w:rPr>
        <w:t xml:space="preserve">. </w:t>
      </w:r>
      <w:r w:rsidR="009B25EB">
        <w:rPr>
          <w:rFonts w:ascii="Calibri Light" w:hAnsi="Calibri Light" w:cs="Calibri Light"/>
          <w:sz w:val="22"/>
          <w:szCs w:val="22"/>
        </w:rPr>
        <w:t xml:space="preserve">He says that this should not just be housed in </w:t>
      </w:r>
      <w:commentRangeStart w:id="0"/>
      <w:r w:rsidR="009B25EB">
        <w:rPr>
          <w:rFonts w:ascii="Calibri Light" w:hAnsi="Calibri Light" w:cs="Calibri Light"/>
          <w:sz w:val="22"/>
          <w:szCs w:val="22"/>
        </w:rPr>
        <w:t xml:space="preserve">regional </w:t>
      </w:r>
      <w:commentRangeEnd w:id="0"/>
      <w:r w:rsidR="001B59AC">
        <w:rPr>
          <w:rStyle w:val="CommentReference"/>
        </w:rPr>
        <w:commentReference w:id="0"/>
      </w:r>
      <w:r w:rsidR="009B25EB">
        <w:rPr>
          <w:rFonts w:ascii="Calibri Light" w:hAnsi="Calibri Light" w:cs="Calibri Light"/>
          <w:sz w:val="22"/>
          <w:szCs w:val="22"/>
        </w:rPr>
        <w:t>ministries of natural resources and environment; there is a lot of scope for ministries of foreign affairs to be involved, and supported by the MRC – which it has a mandate for. Water diplomacy is also important for the region’s geopolitics.</w:t>
      </w:r>
    </w:p>
    <w:p w14:paraId="2642423E" w14:textId="77777777" w:rsidR="00435A75" w:rsidRDefault="00435A75">
      <w:pPr>
        <w:rPr>
          <w:rFonts w:ascii="Calibri Light" w:hAnsi="Calibri Light" w:cs="Calibri Light"/>
          <w:sz w:val="22"/>
          <w:szCs w:val="22"/>
        </w:rPr>
      </w:pPr>
    </w:p>
    <w:p w14:paraId="56F40C87" w14:textId="77777777" w:rsidR="00435A75" w:rsidRPr="00E42384" w:rsidRDefault="00435A75">
      <w:pPr>
        <w:rPr>
          <w:rFonts w:ascii="Calibri Light" w:hAnsi="Calibri Light" w:cs="Calibri Light"/>
          <w:sz w:val="22"/>
          <w:szCs w:val="22"/>
        </w:rPr>
      </w:pPr>
      <w:r>
        <w:rPr>
          <w:rFonts w:ascii="Calibri Light" w:hAnsi="Calibri Light" w:cs="Calibri Light"/>
          <w:sz w:val="22"/>
          <w:szCs w:val="22"/>
        </w:rPr>
        <w:t xml:space="preserve">The last user in a river should be happy with the quantity and quality of the water received. </w:t>
      </w:r>
    </w:p>
    <w:p w14:paraId="6B91863C" w14:textId="77777777" w:rsidR="00225840" w:rsidRDefault="00225840" w:rsidP="008937A0">
      <w:pPr>
        <w:rPr>
          <w:rFonts w:ascii="Calibri Light" w:hAnsi="Calibri Light" w:cs="Calibri Light"/>
          <w:b/>
          <w:sz w:val="22"/>
          <w:szCs w:val="22"/>
        </w:rPr>
      </w:pPr>
    </w:p>
    <w:p w14:paraId="48D79AEA"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 xml:space="preserve">Question 4: </w:t>
      </w:r>
      <w:r w:rsidRPr="00E42384">
        <w:rPr>
          <w:rFonts w:ascii="Calibri Light" w:hAnsi="Calibri Light" w:cs="Calibri Light"/>
          <w:b/>
          <w:bCs/>
          <w:sz w:val="22"/>
          <w:szCs w:val="22"/>
        </w:rPr>
        <w:t>What are the relative advantages/merits of the different mechanisms for cooperation, and do you see any opportunities for improvements?</w:t>
      </w:r>
    </w:p>
    <w:p w14:paraId="125EEB3C" w14:textId="77777777" w:rsidR="008937A0" w:rsidRPr="00E42384" w:rsidRDefault="008937A0">
      <w:pPr>
        <w:rPr>
          <w:rFonts w:ascii="Calibri Light" w:hAnsi="Calibri Light" w:cs="Calibri Light"/>
          <w:sz w:val="22"/>
          <w:szCs w:val="22"/>
        </w:rPr>
      </w:pPr>
    </w:p>
    <w:p w14:paraId="5E7329AC" w14:textId="77777777" w:rsidR="00225840" w:rsidRDefault="00FA3DCC">
      <w:pPr>
        <w:rPr>
          <w:rFonts w:ascii="Calibri Light" w:hAnsi="Calibri Light" w:cs="Calibri Light"/>
          <w:sz w:val="22"/>
          <w:szCs w:val="22"/>
        </w:rPr>
      </w:pPr>
      <w:r>
        <w:rPr>
          <w:rFonts w:ascii="Calibri Light" w:hAnsi="Calibri Light" w:cs="Calibri Light"/>
          <w:sz w:val="22"/>
          <w:szCs w:val="22"/>
        </w:rPr>
        <w:t>Dr</w:t>
      </w:r>
      <w:r w:rsidR="00435A75">
        <w:rPr>
          <w:rFonts w:ascii="Calibri Light" w:hAnsi="Calibri Light" w:cs="Calibri Light"/>
          <w:sz w:val="22"/>
          <w:szCs w:val="22"/>
        </w:rPr>
        <w:t xml:space="preserve"> Umans says that he is only really familiar with the MRC. The opportunities here, he says, are the same as those for cooperation and coordination. Perhaps the World Bank can point out that it is counter-productive. That the US, Japan and Korea all have their separate initiatives. The river is not just a living being, but also a social body – people and societies interact with the river. We in international development should also be operating </w:t>
      </w:r>
      <w:r w:rsidR="00522404">
        <w:rPr>
          <w:rFonts w:ascii="Calibri Light" w:hAnsi="Calibri Light" w:cs="Calibri Light"/>
          <w:sz w:val="22"/>
          <w:szCs w:val="22"/>
        </w:rPr>
        <w:t xml:space="preserve">(supporting) </w:t>
      </w:r>
      <w:r w:rsidR="00435A75">
        <w:rPr>
          <w:rFonts w:ascii="Calibri Light" w:hAnsi="Calibri Light" w:cs="Calibri Light"/>
          <w:sz w:val="22"/>
          <w:szCs w:val="22"/>
        </w:rPr>
        <w:t>as a collective being – giving up institutional identity for the collective good.</w:t>
      </w:r>
    </w:p>
    <w:p w14:paraId="03129344" w14:textId="77777777" w:rsidR="00225840" w:rsidRPr="00E42384" w:rsidRDefault="00225840">
      <w:pPr>
        <w:rPr>
          <w:rFonts w:ascii="Calibri Light" w:hAnsi="Calibri Light" w:cs="Calibri Light"/>
          <w:sz w:val="22"/>
          <w:szCs w:val="22"/>
        </w:rPr>
      </w:pPr>
    </w:p>
    <w:p w14:paraId="7AA83AC4"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Question 5:</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when cooperation occurs between Lancang-Mekong countries, what indicates its success? How do you know if cooperation is successful?</w:t>
      </w:r>
    </w:p>
    <w:p w14:paraId="22E371B6" w14:textId="77777777" w:rsidR="008937A0" w:rsidRDefault="008937A0">
      <w:pPr>
        <w:rPr>
          <w:rFonts w:ascii="Calibri Light" w:hAnsi="Calibri Light" w:cs="Calibri Light"/>
          <w:sz w:val="22"/>
          <w:szCs w:val="22"/>
        </w:rPr>
      </w:pPr>
    </w:p>
    <w:p w14:paraId="0A8E0AF1" w14:textId="77777777" w:rsidR="00A0518B" w:rsidRDefault="009A2241">
      <w:pPr>
        <w:rPr>
          <w:rFonts w:ascii="Calibri Light" w:hAnsi="Calibri Light" w:cs="Calibri Light"/>
          <w:sz w:val="22"/>
          <w:szCs w:val="22"/>
        </w:rPr>
      </w:pPr>
      <w:r>
        <w:rPr>
          <w:rFonts w:ascii="Calibri Light" w:hAnsi="Calibri Light" w:cs="Calibri Light"/>
          <w:sz w:val="22"/>
          <w:szCs w:val="22"/>
        </w:rPr>
        <w:t xml:space="preserve">The outcomes of coordinated action and practice. For example, on the financial side. Every country has its own practices of financial management. If cooperation happens, then you will see changes in these practises </w:t>
      </w:r>
      <w:commentRangeStart w:id="1"/>
      <w:r w:rsidRPr="001B59AC">
        <w:rPr>
          <w:rFonts w:ascii="Calibri Light" w:hAnsi="Calibri Light" w:cs="Calibri Light"/>
          <w:sz w:val="22"/>
          <w:szCs w:val="22"/>
          <w:highlight w:val="yellow"/>
          <w:rPrChange w:id="2" w:author="Klomjit Chandrapanya" w:date="2020-11-11T15:09:00Z">
            <w:rPr>
              <w:rFonts w:ascii="Calibri Light" w:hAnsi="Calibri Light" w:cs="Calibri Light"/>
              <w:sz w:val="22"/>
              <w:szCs w:val="22"/>
            </w:rPr>
          </w:rPrChange>
        </w:rPr>
        <w:t>and</w:t>
      </w:r>
      <w:commentRangeEnd w:id="1"/>
      <w:r w:rsidR="001B59AC">
        <w:rPr>
          <w:rStyle w:val="CommentReference"/>
        </w:rPr>
        <w:commentReference w:id="1"/>
      </w:r>
      <w:r w:rsidRPr="001B59AC">
        <w:rPr>
          <w:rFonts w:ascii="Calibri Light" w:hAnsi="Calibri Light" w:cs="Calibri Light"/>
          <w:sz w:val="22"/>
          <w:szCs w:val="22"/>
          <w:highlight w:val="yellow"/>
          <w:rPrChange w:id="3" w:author="Klomjit Chandrapanya" w:date="2020-11-11T15:09:00Z">
            <w:rPr>
              <w:rFonts w:ascii="Calibri Light" w:hAnsi="Calibri Light" w:cs="Calibri Light"/>
              <w:sz w:val="22"/>
              <w:szCs w:val="22"/>
            </w:rPr>
          </w:rPrChange>
        </w:rPr>
        <w:t xml:space="preserve"> a co-evolution of institutions towards financial management ends.</w:t>
      </w:r>
    </w:p>
    <w:p w14:paraId="06467F65" w14:textId="77777777" w:rsidR="009A2241" w:rsidRPr="00E42384" w:rsidRDefault="009A2241">
      <w:pPr>
        <w:rPr>
          <w:rFonts w:ascii="Calibri Light" w:hAnsi="Calibri Light" w:cs="Calibri Light"/>
          <w:sz w:val="22"/>
          <w:szCs w:val="22"/>
        </w:rPr>
      </w:pPr>
    </w:p>
    <w:p w14:paraId="5991EFE0"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6:</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for what types of Lancang-Mekong problems has cooperation been most effective?</w:t>
      </w:r>
    </w:p>
    <w:p w14:paraId="4EAC4854" w14:textId="77777777" w:rsidR="00BB08F2" w:rsidRPr="00E42384" w:rsidRDefault="00BB08F2">
      <w:pPr>
        <w:rPr>
          <w:rFonts w:ascii="Calibri Light" w:hAnsi="Calibri Light" w:cs="Calibri Light"/>
          <w:sz w:val="22"/>
          <w:szCs w:val="22"/>
        </w:rPr>
      </w:pPr>
    </w:p>
    <w:p w14:paraId="425FA432" w14:textId="77777777" w:rsidR="00A0518B" w:rsidRDefault="009A2241">
      <w:pPr>
        <w:rPr>
          <w:rFonts w:ascii="Calibri Light" w:hAnsi="Calibri Light" w:cs="Calibri Light"/>
          <w:sz w:val="22"/>
          <w:szCs w:val="22"/>
        </w:rPr>
      </w:pPr>
      <w:r>
        <w:rPr>
          <w:rFonts w:ascii="Calibri Light" w:hAnsi="Calibri Light" w:cs="Calibri Light"/>
          <w:sz w:val="22"/>
          <w:szCs w:val="22"/>
        </w:rPr>
        <w:t>Maybe it all started with flooding, which was seen as a problem decades ago.</w:t>
      </w:r>
      <w:r w:rsidR="00FA3DCC">
        <w:rPr>
          <w:rFonts w:ascii="Calibri Light" w:hAnsi="Calibri Light" w:cs="Calibri Light"/>
          <w:sz w:val="22"/>
          <w:szCs w:val="22"/>
        </w:rPr>
        <w:t xml:space="preserve"> Technical problems have been effectively tackled. Institutional problem</w:t>
      </w:r>
      <w:r w:rsidR="00522404">
        <w:rPr>
          <w:rFonts w:ascii="Calibri Light" w:hAnsi="Calibri Light" w:cs="Calibri Light"/>
          <w:sz w:val="22"/>
          <w:szCs w:val="22"/>
        </w:rPr>
        <w:t xml:space="preserve"> has been mediated by the MRC </w:t>
      </w:r>
      <w:r w:rsidR="00FA3DCC">
        <w:rPr>
          <w:rFonts w:ascii="Calibri Light" w:hAnsi="Calibri Light" w:cs="Calibri Light"/>
          <w:sz w:val="22"/>
          <w:szCs w:val="22"/>
        </w:rPr>
        <w:t xml:space="preserve"> – such as the procedures – </w:t>
      </w:r>
      <w:r w:rsidR="00522404">
        <w:rPr>
          <w:rFonts w:ascii="Calibri Light" w:hAnsi="Calibri Light" w:cs="Calibri Light"/>
          <w:sz w:val="22"/>
          <w:szCs w:val="22"/>
        </w:rPr>
        <w:t xml:space="preserve">with spin offs to </w:t>
      </w:r>
      <w:r w:rsidR="00FA3DCC">
        <w:rPr>
          <w:rFonts w:ascii="Calibri Light" w:hAnsi="Calibri Light" w:cs="Calibri Light"/>
          <w:sz w:val="22"/>
          <w:szCs w:val="22"/>
        </w:rPr>
        <w:t>leverage</w:t>
      </w:r>
      <w:r w:rsidR="00522404">
        <w:rPr>
          <w:rFonts w:ascii="Calibri Light" w:hAnsi="Calibri Light" w:cs="Calibri Light"/>
          <w:sz w:val="22"/>
          <w:szCs w:val="22"/>
        </w:rPr>
        <w:t xml:space="preserve"> implementation</w:t>
      </w:r>
      <w:r w:rsidR="00FA3DCC">
        <w:rPr>
          <w:rFonts w:ascii="Calibri Light" w:hAnsi="Calibri Light" w:cs="Calibri Light"/>
          <w:sz w:val="22"/>
          <w:szCs w:val="22"/>
        </w:rPr>
        <w:t>.</w:t>
      </w:r>
    </w:p>
    <w:p w14:paraId="6A2AD84B" w14:textId="77777777" w:rsidR="00FA3DCC" w:rsidRDefault="00FA3DCC">
      <w:pPr>
        <w:rPr>
          <w:rFonts w:ascii="Calibri Light" w:hAnsi="Calibri Light" w:cs="Calibri Light"/>
          <w:sz w:val="22"/>
          <w:szCs w:val="22"/>
        </w:rPr>
      </w:pPr>
    </w:p>
    <w:p w14:paraId="08B8B60D" w14:textId="77777777" w:rsidR="00FA3DCC" w:rsidRDefault="00FA3DCC">
      <w:pPr>
        <w:rPr>
          <w:rFonts w:ascii="Calibri Light" w:hAnsi="Calibri Light" w:cs="Calibri Light"/>
          <w:sz w:val="22"/>
          <w:szCs w:val="22"/>
        </w:rPr>
      </w:pPr>
      <w:r>
        <w:rPr>
          <w:rFonts w:ascii="Calibri Light" w:hAnsi="Calibri Light" w:cs="Calibri Light"/>
          <w:sz w:val="22"/>
          <w:szCs w:val="22"/>
        </w:rPr>
        <w:lastRenderedPageBreak/>
        <w:t>Water diplomacy has not been effective. So too, uptake of the MRC’s Council Study has not been effective</w:t>
      </w:r>
      <w:r w:rsidR="00522404">
        <w:rPr>
          <w:rFonts w:ascii="Calibri Light" w:hAnsi="Calibri Light" w:cs="Calibri Light"/>
          <w:sz w:val="22"/>
          <w:szCs w:val="22"/>
        </w:rPr>
        <w:t xml:space="preserve"> (measured as degree of uptake)</w:t>
      </w:r>
      <w:r>
        <w:rPr>
          <w:rFonts w:ascii="Calibri Light" w:hAnsi="Calibri Light" w:cs="Calibri Light"/>
          <w:sz w:val="22"/>
          <w:szCs w:val="22"/>
        </w:rPr>
        <w:t>. Dr Umans is also concerned about the link between a highly effective MRC secretariat with less-than-effective government agencies.</w:t>
      </w:r>
    </w:p>
    <w:p w14:paraId="312CCD6A" w14:textId="77777777" w:rsidR="00FA3DCC" w:rsidRDefault="00FA3DCC">
      <w:pPr>
        <w:rPr>
          <w:rFonts w:ascii="Calibri Light" w:hAnsi="Calibri Light" w:cs="Calibri Light"/>
          <w:sz w:val="22"/>
          <w:szCs w:val="22"/>
        </w:rPr>
      </w:pPr>
    </w:p>
    <w:p w14:paraId="1ED13A4B" w14:textId="77777777" w:rsidR="00FA3DCC" w:rsidRDefault="00FA3DCC">
      <w:pPr>
        <w:rPr>
          <w:rFonts w:ascii="Calibri Light" w:hAnsi="Calibri Light" w:cs="Calibri Light"/>
          <w:sz w:val="22"/>
          <w:szCs w:val="22"/>
        </w:rPr>
      </w:pPr>
      <w:r>
        <w:rPr>
          <w:rFonts w:ascii="Calibri Light" w:hAnsi="Calibri Light" w:cs="Calibri Light"/>
          <w:sz w:val="22"/>
          <w:szCs w:val="22"/>
        </w:rPr>
        <w:t>That the member states are willing to 100% fund the MRC by 2030 is a clear indication of cooperation success.</w:t>
      </w:r>
    </w:p>
    <w:p w14:paraId="5BB62078" w14:textId="77777777" w:rsidR="00FA3DCC" w:rsidRDefault="00FA3DCC">
      <w:pPr>
        <w:rPr>
          <w:rFonts w:ascii="Calibri Light" w:hAnsi="Calibri Light" w:cs="Calibri Light"/>
          <w:sz w:val="22"/>
          <w:szCs w:val="22"/>
        </w:rPr>
      </w:pPr>
    </w:p>
    <w:p w14:paraId="75087189" w14:textId="77777777" w:rsidR="00FA3DCC" w:rsidRDefault="00FA3DCC">
      <w:pPr>
        <w:rPr>
          <w:rFonts w:ascii="Calibri Light" w:hAnsi="Calibri Light" w:cs="Calibri Light"/>
          <w:sz w:val="22"/>
          <w:szCs w:val="22"/>
        </w:rPr>
      </w:pPr>
      <w:r>
        <w:rPr>
          <w:rFonts w:ascii="Calibri Light" w:hAnsi="Calibri Light" w:cs="Calibri Light"/>
          <w:sz w:val="22"/>
          <w:szCs w:val="22"/>
        </w:rPr>
        <w:t>He refers to Vietnamese staff being cycled through the MRC Secretariat, and then returning to their home-based government positions, and that this has resulted in positive changes within these ministries.</w:t>
      </w:r>
    </w:p>
    <w:p w14:paraId="5FF87BB8" w14:textId="77777777" w:rsidR="00687C86" w:rsidRPr="00E42384" w:rsidRDefault="00687C86">
      <w:pPr>
        <w:rPr>
          <w:rFonts w:ascii="Calibri Light" w:hAnsi="Calibri Light" w:cs="Calibri Light"/>
          <w:sz w:val="22"/>
          <w:szCs w:val="22"/>
        </w:rPr>
      </w:pPr>
    </w:p>
    <w:p w14:paraId="5AAF31DC"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7:</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view, which factors prevent cooperation? And which factors enable it?</w:t>
      </w:r>
    </w:p>
    <w:p w14:paraId="0E18B3F8" w14:textId="77777777" w:rsidR="00552832" w:rsidRDefault="00552832">
      <w:pPr>
        <w:rPr>
          <w:rFonts w:ascii="Calibri Light" w:hAnsi="Calibri Light" w:cs="Calibri Light"/>
          <w:sz w:val="22"/>
          <w:szCs w:val="22"/>
        </w:rPr>
      </w:pPr>
    </w:p>
    <w:p w14:paraId="64BCEBE9" w14:textId="25FCD78C" w:rsidR="00687C86" w:rsidRDefault="00134B77">
      <w:pPr>
        <w:rPr>
          <w:rFonts w:ascii="Calibri Light" w:hAnsi="Calibri Light" w:cs="Calibri Light"/>
          <w:sz w:val="22"/>
          <w:szCs w:val="22"/>
        </w:rPr>
      </w:pPr>
      <w:r>
        <w:rPr>
          <w:rFonts w:ascii="Calibri Light" w:hAnsi="Calibri Light" w:cs="Calibri Light"/>
          <w:sz w:val="22"/>
          <w:szCs w:val="22"/>
        </w:rPr>
        <w:t>The traditional relationship between China and Vietnam prevents cooperation. This is not really a deep trust relationship. The difference in capacity also prevent</w:t>
      </w:r>
      <w:ins w:id="4" w:author="Klomjit Chandrapanya" w:date="2020-11-11T15:15:00Z">
        <w:r w:rsidR="002F6901">
          <w:rPr>
            <w:rFonts w:ascii="Calibri Light" w:hAnsi="Calibri Light" w:cs="Calibri Light"/>
            <w:sz w:val="22"/>
            <w:szCs w:val="22"/>
          </w:rPr>
          <w:t>s</w:t>
        </w:r>
      </w:ins>
      <w:r>
        <w:rPr>
          <w:rFonts w:ascii="Calibri Light" w:hAnsi="Calibri Light" w:cs="Calibri Light"/>
          <w:sz w:val="22"/>
          <w:szCs w:val="22"/>
        </w:rPr>
        <w:t xml:space="preserve"> cooperation – for example, relatively high capabilities in Vietnam, as compared to Cambodia </w:t>
      </w:r>
      <w:commentRangeStart w:id="5"/>
      <w:r>
        <w:rPr>
          <w:rFonts w:ascii="Calibri Light" w:hAnsi="Calibri Light" w:cs="Calibri Light"/>
          <w:sz w:val="22"/>
          <w:szCs w:val="22"/>
        </w:rPr>
        <w:t>or Vietnam</w:t>
      </w:r>
      <w:commentRangeEnd w:id="5"/>
      <w:r w:rsidR="002F6901">
        <w:rPr>
          <w:rStyle w:val="CommentReference"/>
        </w:rPr>
        <w:commentReference w:id="5"/>
      </w:r>
      <w:r>
        <w:rPr>
          <w:rFonts w:ascii="Calibri Light" w:hAnsi="Calibri Light" w:cs="Calibri Light"/>
          <w:sz w:val="22"/>
          <w:szCs w:val="22"/>
        </w:rPr>
        <w:t>.</w:t>
      </w:r>
    </w:p>
    <w:p w14:paraId="3EB33A0A" w14:textId="77777777" w:rsidR="00134B77" w:rsidRDefault="00134B77">
      <w:pPr>
        <w:rPr>
          <w:rFonts w:ascii="Calibri Light" w:hAnsi="Calibri Light" w:cs="Calibri Light"/>
          <w:sz w:val="22"/>
          <w:szCs w:val="22"/>
        </w:rPr>
      </w:pPr>
    </w:p>
    <w:p w14:paraId="7CC656CA" w14:textId="77777777" w:rsidR="00134B77" w:rsidRDefault="00134B77">
      <w:pPr>
        <w:rPr>
          <w:rFonts w:ascii="Calibri Light" w:hAnsi="Calibri Light" w:cs="Calibri Light"/>
          <w:sz w:val="22"/>
          <w:szCs w:val="22"/>
        </w:rPr>
      </w:pPr>
      <w:r>
        <w:rPr>
          <w:rFonts w:ascii="Calibri Light" w:hAnsi="Calibri Light" w:cs="Calibri Light"/>
          <w:sz w:val="22"/>
          <w:szCs w:val="22"/>
        </w:rPr>
        <w:t>Highest level political commitment is an enabler. It helps, Dr Umans argues, that most of the regional prime ministers are all from communist parties. While other Vietnamese agencies might be reluctant to engage with China, their respective communist parties have formed a bridge. He sees the parties as being the most trusting agencies in the two countries.</w:t>
      </w:r>
    </w:p>
    <w:p w14:paraId="5FFC7652" w14:textId="77777777" w:rsidR="00134B77" w:rsidRDefault="00134B77">
      <w:pPr>
        <w:rPr>
          <w:rFonts w:ascii="Calibri Light" w:hAnsi="Calibri Light" w:cs="Calibri Light"/>
          <w:sz w:val="22"/>
          <w:szCs w:val="22"/>
        </w:rPr>
      </w:pPr>
    </w:p>
    <w:p w14:paraId="73541A34" w14:textId="77777777" w:rsidR="00134B77" w:rsidRDefault="00134B77">
      <w:pPr>
        <w:rPr>
          <w:rFonts w:ascii="Calibri Light" w:hAnsi="Calibri Light" w:cs="Calibri Light"/>
          <w:sz w:val="22"/>
          <w:szCs w:val="22"/>
        </w:rPr>
      </w:pPr>
      <w:r>
        <w:rPr>
          <w:rFonts w:ascii="Calibri Light" w:hAnsi="Calibri Light" w:cs="Calibri Light"/>
          <w:sz w:val="22"/>
          <w:szCs w:val="22"/>
        </w:rPr>
        <w:t>The idea of IWRM has enabled developers and academics to work together under a broad frame.</w:t>
      </w:r>
    </w:p>
    <w:p w14:paraId="7C7E24BD" w14:textId="77777777" w:rsidR="00AD3896" w:rsidRDefault="00AD3896">
      <w:pPr>
        <w:rPr>
          <w:rFonts w:ascii="Calibri Light" w:hAnsi="Calibri Light" w:cs="Calibri Light"/>
          <w:sz w:val="22"/>
          <w:szCs w:val="22"/>
        </w:rPr>
      </w:pPr>
    </w:p>
    <w:p w14:paraId="0E545D93" w14:textId="77777777" w:rsidR="00AD3896" w:rsidRDefault="00AD3896">
      <w:pPr>
        <w:rPr>
          <w:rFonts w:ascii="Calibri Light" w:hAnsi="Calibri Light" w:cs="Calibri Light"/>
          <w:sz w:val="22"/>
          <w:szCs w:val="22"/>
        </w:rPr>
      </w:pPr>
      <w:r>
        <w:rPr>
          <w:rFonts w:ascii="Calibri Light" w:hAnsi="Calibri Light" w:cs="Calibri Light"/>
          <w:sz w:val="22"/>
          <w:szCs w:val="22"/>
        </w:rPr>
        <w:t xml:space="preserve">The </w:t>
      </w:r>
      <w:r w:rsidR="00522404">
        <w:rPr>
          <w:rFonts w:ascii="Calibri Light" w:hAnsi="Calibri Light" w:cs="Calibri Light"/>
          <w:sz w:val="22"/>
          <w:szCs w:val="22"/>
        </w:rPr>
        <w:t xml:space="preserve">non-party </w:t>
      </w:r>
      <w:r>
        <w:rPr>
          <w:rFonts w:ascii="Calibri Light" w:hAnsi="Calibri Light" w:cs="Calibri Light"/>
          <w:sz w:val="22"/>
          <w:szCs w:val="22"/>
        </w:rPr>
        <w:t xml:space="preserve">relationship between China and Vietnam is very distrusting. He considers three ‘fault lines’ in the relationship: (a) their common border; (b) the East Sea; and, finally, (c) the Mekong. The latter has, Dr Umans says’ ‘been cooking’ over the past 1-2 years. Because of the similarities between the two countries, however, there is a basis for cooperation. </w:t>
      </w:r>
    </w:p>
    <w:p w14:paraId="55968E11" w14:textId="77777777" w:rsidR="000E1062" w:rsidRDefault="000E1062">
      <w:pPr>
        <w:rPr>
          <w:rFonts w:ascii="Calibri Light" w:hAnsi="Calibri Light" w:cs="Calibri Light"/>
          <w:sz w:val="22"/>
          <w:szCs w:val="22"/>
        </w:rPr>
      </w:pPr>
    </w:p>
    <w:p w14:paraId="0BD50ED3" w14:textId="77777777" w:rsidR="000E1062" w:rsidRDefault="000E1062">
      <w:pPr>
        <w:rPr>
          <w:rFonts w:ascii="Calibri Light" w:hAnsi="Calibri Light" w:cs="Calibri Light"/>
          <w:sz w:val="22"/>
          <w:szCs w:val="22"/>
        </w:rPr>
      </w:pPr>
      <w:r>
        <w:rPr>
          <w:rFonts w:ascii="Calibri Light" w:hAnsi="Calibri Light" w:cs="Calibri Light"/>
          <w:sz w:val="22"/>
          <w:szCs w:val="22"/>
        </w:rPr>
        <w:t xml:space="preserve">Dr Umans does not think that the Red River is such an issue between China and Vietnam, in part because the Chinese dams have prevented flooding in Hanoi. The way China uses this river has </w:t>
      </w:r>
      <w:r w:rsidR="00522404">
        <w:rPr>
          <w:rFonts w:ascii="Calibri Light" w:hAnsi="Calibri Light" w:cs="Calibri Light"/>
          <w:sz w:val="22"/>
          <w:szCs w:val="22"/>
        </w:rPr>
        <w:t xml:space="preserve">been </w:t>
      </w:r>
      <w:r>
        <w:rPr>
          <w:rFonts w:ascii="Calibri Light" w:hAnsi="Calibri Light" w:cs="Calibri Light"/>
          <w:sz w:val="22"/>
          <w:szCs w:val="22"/>
        </w:rPr>
        <w:t>more complementarity with Vietnam’s needs.</w:t>
      </w:r>
    </w:p>
    <w:p w14:paraId="07A676AB" w14:textId="77777777" w:rsidR="00687C86" w:rsidRPr="00E42384" w:rsidRDefault="00687C86">
      <w:pPr>
        <w:rPr>
          <w:rFonts w:ascii="Calibri Light" w:hAnsi="Calibri Light" w:cs="Calibri Light"/>
          <w:sz w:val="22"/>
          <w:szCs w:val="22"/>
        </w:rPr>
      </w:pPr>
    </w:p>
    <w:p w14:paraId="18233293"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8:</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when Lancang-Mekong countries cooperate for sustainable development of the basin, who are the most influential actors?</w:t>
      </w:r>
    </w:p>
    <w:p w14:paraId="1957EA93" w14:textId="77777777" w:rsidR="00BB08F2" w:rsidRPr="00E42384" w:rsidRDefault="00BB08F2">
      <w:pPr>
        <w:rPr>
          <w:rFonts w:ascii="Calibri Light" w:hAnsi="Calibri Light" w:cs="Calibri Light"/>
          <w:sz w:val="22"/>
          <w:szCs w:val="22"/>
        </w:rPr>
      </w:pPr>
    </w:p>
    <w:p w14:paraId="5CCED394" w14:textId="50E12CAE" w:rsidR="00535136" w:rsidRDefault="000E1062">
      <w:pPr>
        <w:rPr>
          <w:rFonts w:ascii="Calibri Light" w:hAnsi="Calibri Light" w:cs="Calibri Light"/>
          <w:sz w:val="22"/>
          <w:szCs w:val="22"/>
        </w:rPr>
      </w:pPr>
      <w:r>
        <w:rPr>
          <w:rFonts w:ascii="Calibri Light" w:hAnsi="Calibri Light" w:cs="Calibri Light"/>
          <w:sz w:val="22"/>
          <w:szCs w:val="22"/>
        </w:rPr>
        <w:t>I tend to think the party. The government does what the party prescribes. The extent to which the party is involved in the Delta (for example) is a bit of a question for me, however</w:t>
      </w:r>
      <w:ins w:id="6" w:author="Klomjit Chandrapanya" w:date="2020-11-11T15:21:00Z">
        <w:r w:rsidR="002516D6">
          <w:rPr>
            <w:rFonts w:ascii="Calibri Light" w:hAnsi="Calibri Light" w:cs="Calibri Light"/>
            <w:sz w:val="22"/>
            <w:szCs w:val="22"/>
          </w:rPr>
          <w:t>,</w:t>
        </w:r>
      </w:ins>
      <w:r w:rsidR="00522404">
        <w:rPr>
          <w:rFonts w:ascii="Calibri Light" w:hAnsi="Calibri Light" w:cs="Calibri Light"/>
          <w:sz w:val="22"/>
          <w:szCs w:val="22"/>
        </w:rPr>
        <w:t xml:space="preserve"> and the importance of the Mekong is uncertain. </w:t>
      </w:r>
    </w:p>
    <w:p w14:paraId="0597CE3A" w14:textId="77777777" w:rsidR="000E1062" w:rsidRDefault="000E1062">
      <w:pPr>
        <w:rPr>
          <w:rFonts w:ascii="Calibri Light" w:hAnsi="Calibri Light" w:cs="Calibri Light"/>
          <w:sz w:val="22"/>
          <w:szCs w:val="22"/>
        </w:rPr>
      </w:pPr>
    </w:p>
    <w:p w14:paraId="2BCF4B68" w14:textId="77777777" w:rsidR="000E1062" w:rsidRDefault="000E1062">
      <w:pPr>
        <w:rPr>
          <w:rFonts w:ascii="Calibri Light" w:hAnsi="Calibri Light" w:cs="Calibri Light"/>
          <w:sz w:val="22"/>
          <w:szCs w:val="22"/>
        </w:rPr>
      </w:pPr>
      <w:r>
        <w:rPr>
          <w:rFonts w:ascii="Calibri Light" w:hAnsi="Calibri Light" w:cs="Calibri Light"/>
          <w:sz w:val="22"/>
          <w:szCs w:val="22"/>
        </w:rPr>
        <w:t xml:space="preserve">Academics in Vietnam are influential. This emerges from their Confucian heritage. The careers of civil servants </w:t>
      </w:r>
      <w:r w:rsidR="00522404">
        <w:rPr>
          <w:rFonts w:ascii="Calibri Light" w:hAnsi="Calibri Light" w:cs="Calibri Light"/>
          <w:sz w:val="22"/>
          <w:szCs w:val="22"/>
        </w:rPr>
        <w:t>are</w:t>
      </w:r>
      <w:r>
        <w:rPr>
          <w:rFonts w:ascii="Calibri Light" w:hAnsi="Calibri Light" w:cs="Calibri Light"/>
          <w:sz w:val="22"/>
          <w:szCs w:val="22"/>
        </w:rPr>
        <w:t xml:space="preserve"> determined by the merit </w:t>
      </w:r>
      <w:r w:rsidR="009D19B3">
        <w:rPr>
          <w:rFonts w:ascii="Calibri Light" w:hAnsi="Calibri Light" w:cs="Calibri Light"/>
          <w:sz w:val="22"/>
          <w:szCs w:val="22"/>
        </w:rPr>
        <w:t xml:space="preserve">that they acquire, which is based on their capacity to mobilise science for their jobs. Science is the basis for the state to make decisions. </w:t>
      </w:r>
    </w:p>
    <w:p w14:paraId="4A8CA16F" w14:textId="77777777" w:rsidR="009D19B3" w:rsidRDefault="009D19B3">
      <w:pPr>
        <w:rPr>
          <w:rFonts w:ascii="Calibri Light" w:hAnsi="Calibri Light" w:cs="Calibri Light"/>
          <w:sz w:val="22"/>
          <w:szCs w:val="22"/>
        </w:rPr>
      </w:pPr>
    </w:p>
    <w:p w14:paraId="1019F233" w14:textId="77777777" w:rsidR="009D19B3" w:rsidRDefault="009D19B3">
      <w:pPr>
        <w:rPr>
          <w:rFonts w:ascii="Calibri Light" w:hAnsi="Calibri Light" w:cs="Calibri Light"/>
          <w:sz w:val="22"/>
          <w:szCs w:val="22"/>
        </w:rPr>
      </w:pPr>
      <w:r>
        <w:rPr>
          <w:rFonts w:ascii="Calibri Light" w:hAnsi="Calibri Light" w:cs="Calibri Light"/>
          <w:sz w:val="22"/>
          <w:szCs w:val="22"/>
        </w:rPr>
        <w:t xml:space="preserve">The </w:t>
      </w:r>
      <w:r w:rsidR="00522404">
        <w:rPr>
          <w:rFonts w:ascii="Calibri Light" w:hAnsi="Calibri Light" w:cs="Calibri Light"/>
          <w:sz w:val="22"/>
          <w:szCs w:val="22"/>
        </w:rPr>
        <w:t xml:space="preserve">private sector </w:t>
      </w:r>
      <w:r>
        <w:rPr>
          <w:rFonts w:ascii="Calibri Light" w:hAnsi="Calibri Light" w:cs="Calibri Light"/>
          <w:sz w:val="22"/>
          <w:szCs w:val="22"/>
        </w:rPr>
        <w:t xml:space="preserve">construction companies </w:t>
      </w:r>
      <w:r w:rsidR="00522404">
        <w:rPr>
          <w:rFonts w:ascii="Calibri Light" w:hAnsi="Calibri Light" w:cs="Calibri Light"/>
          <w:sz w:val="22"/>
          <w:szCs w:val="22"/>
        </w:rPr>
        <w:t xml:space="preserve">can leverage their financial (employment) power to leverage government decisions and </w:t>
      </w:r>
      <w:r>
        <w:rPr>
          <w:rFonts w:ascii="Calibri Light" w:hAnsi="Calibri Light" w:cs="Calibri Light"/>
          <w:sz w:val="22"/>
          <w:szCs w:val="22"/>
        </w:rPr>
        <w:t>may also be important actors.</w:t>
      </w:r>
    </w:p>
    <w:p w14:paraId="4E6D3DF5" w14:textId="77777777" w:rsidR="009D19B3" w:rsidRDefault="009D19B3">
      <w:pPr>
        <w:rPr>
          <w:rFonts w:ascii="Calibri Light" w:hAnsi="Calibri Light" w:cs="Calibri Light"/>
          <w:sz w:val="22"/>
          <w:szCs w:val="22"/>
        </w:rPr>
      </w:pPr>
    </w:p>
    <w:p w14:paraId="4FEEB905" w14:textId="77777777" w:rsidR="009D19B3" w:rsidRDefault="009D19B3">
      <w:pPr>
        <w:rPr>
          <w:rFonts w:ascii="Calibri Light" w:hAnsi="Calibri Light" w:cs="Calibri Light"/>
          <w:sz w:val="22"/>
          <w:szCs w:val="22"/>
        </w:rPr>
      </w:pPr>
      <w:r>
        <w:rPr>
          <w:rFonts w:ascii="Calibri Light" w:hAnsi="Calibri Light" w:cs="Calibri Light"/>
          <w:sz w:val="22"/>
          <w:szCs w:val="22"/>
        </w:rPr>
        <w:t>International actors are still present as influential actors, but that influence has been diminishing.</w:t>
      </w:r>
    </w:p>
    <w:p w14:paraId="143CC691" w14:textId="77777777" w:rsidR="009D19B3" w:rsidRPr="00E42384" w:rsidRDefault="009D19B3">
      <w:pPr>
        <w:rPr>
          <w:rFonts w:ascii="Calibri Light" w:hAnsi="Calibri Light" w:cs="Calibri Light"/>
          <w:sz w:val="22"/>
          <w:szCs w:val="22"/>
        </w:rPr>
      </w:pPr>
    </w:p>
    <w:p w14:paraId="7A9A62AB" w14:textId="77777777" w:rsidR="00F26276" w:rsidRPr="00E42384" w:rsidRDefault="00F26276" w:rsidP="00F26276">
      <w:pPr>
        <w:rPr>
          <w:rFonts w:ascii="Calibri Light" w:hAnsi="Calibri Light" w:cs="Calibri Light"/>
          <w:sz w:val="22"/>
          <w:szCs w:val="22"/>
        </w:rPr>
      </w:pPr>
      <w:r w:rsidRPr="00E42384">
        <w:rPr>
          <w:rFonts w:ascii="Calibri Light" w:hAnsi="Calibri Light" w:cs="Calibri Light"/>
          <w:b/>
          <w:sz w:val="22"/>
          <w:szCs w:val="22"/>
        </w:rPr>
        <w:t>Question 9:</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how can governments balance natural resources sustainability with economic development goals?</w:t>
      </w:r>
    </w:p>
    <w:p w14:paraId="0FC82A97" w14:textId="77777777" w:rsidR="00F26276" w:rsidRPr="00E42384" w:rsidRDefault="00F26276">
      <w:pPr>
        <w:rPr>
          <w:rFonts w:ascii="Calibri Light" w:hAnsi="Calibri Light" w:cs="Calibri Light"/>
          <w:sz w:val="22"/>
          <w:szCs w:val="22"/>
        </w:rPr>
      </w:pPr>
    </w:p>
    <w:p w14:paraId="0D16AF10" w14:textId="77777777" w:rsidR="00BA046B" w:rsidRDefault="009D19B3">
      <w:pPr>
        <w:rPr>
          <w:rFonts w:ascii="Calibri Light" w:hAnsi="Calibri Light" w:cs="Calibri Light"/>
          <w:sz w:val="22"/>
          <w:szCs w:val="22"/>
        </w:rPr>
      </w:pPr>
      <w:r>
        <w:rPr>
          <w:rFonts w:ascii="Calibri Light" w:hAnsi="Calibri Light" w:cs="Calibri Light"/>
          <w:sz w:val="22"/>
          <w:szCs w:val="22"/>
        </w:rPr>
        <w:t>There are different ways, but they depend on how natural resources are valued. Different calculations will be more conducive to bringing about this balance.</w:t>
      </w:r>
    </w:p>
    <w:p w14:paraId="3A46A1E0" w14:textId="77777777" w:rsidR="009D19B3" w:rsidRDefault="009D19B3">
      <w:pPr>
        <w:rPr>
          <w:rFonts w:ascii="Calibri Light" w:hAnsi="Calibri Light" w:cs="Calibri Light"/>
          <w:sz w:val="22"/>
          <w:szCs w:val="22"/>
        </w:rPr>
      </w:pPr>
    </w:p>
    <w:p w14:paraId="42BCD688" w14:textId="77777777" w:rsidR="009D19B3" w:rsidRDefault="009D19B3">
      <w:pPr>
        <w:rPr>
          <w:rFonts w:ascii="Calibri Light" w:hAnsi="Calibri Light" w:cs="Calibri Light"/>
          <w:sz w:val="22"/>
          <w:szCs w:val="22"/>
        </w:rPr>
      </w:pPr>
      <w:r>
        <w:rPr>
          <w:rFonts w:ascii="Calibri Light" w:hAnsi="Calibri Light" w:cs="Calibri Light"/>
          <w:sz w:val="22"/>
          <w:szCs w:val="22"/>
        </w:rPr>
        <w:t>Natural resources are more than just ‘resources’. This implies that they are useful to us, and touches on their intrinsic value.</w:t>
      </w:r>
    </w:p>
    <w:p w14:paraId="617EF62C" w14:textId="77777777" w:rsidR="009D19B3" w:rsidRDefault="009D19B3">
      <w:pPr>
        <w:rPr>
          <w:rFonts w:ascii="Calibri Light" w:hAnsi="Calibri Light" w:cs="Calibri Light"/>
          <w:sz w:val="22"/>
          <w:szCs w:val="22"/>
        </w:rPr>
      </w:pPr>
    </w:p>
    <w:p w14:paraId="5EB6DCDC" w14:textId="77777777" w:rsidR="009D19B3" w:rsidRPr="00E42384" w:rsidRDefault="009D19B3">
      <w:pPr>
        <w:rPr>
          <w:rFonts w:ascii="Calibri Light" w:hAnsi="Calibri Light" w:cs="Calibri Light"/>
          <w:sz w:val="22"/>
          <w:szCs w:val="22"/>
        </w:rPr>
      </w:pPr>
      <w:r>
        <w:rPr>
          <w:rFonts w:ascii="Calibri Light" w:hAnsi="Calibri Light" w:cs="Calibri Light"/>
          <w:sz w:val="22"/>
          <w:szCs w:val="22"/>
        </w:rPr>
        <w:t>The Netherlands, Dr Umans mentions, has a ‘Water as Leverage’ programme.</w:t>
      </w:r>
    </w:p>
    <w:sectPr w:rsidR="009D19B3" w:rsidRPr="00E42384"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lomjit Chandrapanya" w:date="2020-11-11T15:00:00Z" w:initials="KC">
    <w:p w14:paraId="4C157984" w14:textId="77777777" w:rsidR="001B59AC" w:rsidRDefault="001B59AC">
      <w:pPr>
        <w:pStyle w:val="CommentText"/>
      </w:pPr>
      <w:r>
        <w:rPr>
          <w:rStyle w:val="CommentReference"/>
        </w:rPr>
        <w:annotationRef/>
      </w:r>
      <w:r>
        <w:t>I think we should leave out the word “regional” here.It threw me when I first read it. We mean to say MFAs of countries in the region, right? At first glance it was perplexing to me because traditionally MONRE regional offices are in N/S/E/W regions of each country.</w:t>
      </w:r>
    </w:p>
  </w:comment>
  <w:comment w:id="1" w:author="Klomjit Chandrapanya" w:date="2020-11-11T15:09:00Z" w:initials="KC">
    <w:p w14:paraId="6EE3A600" w14:textId="77777777" w:rsidR="001B59AC" w:rsidRDefault="001B59AC">
      <w:pPr>
        <w:pStyle w:val="CommentText"/>
      </w:pPr>
      <w:r>
        <w:rPr>
          <w:rStyle w:val="CommentReference"/>
        </w:rPr>
        <w:annotationRef/>
      </w:r>
      <w:r>
        <w:t>My note says “If cooperation occurs (i.e. is “successful”) then we’ll see alignment</w:t>
      </w:r>
      <w:r w:rsidR="00421582">
        <w:t xml:space="preserve"> (of regional&amp;country) and a certain co-evolvement of country practices.”</w:t>
      </w:r>
    </w:p>
  </w:comment>
  <w:comment w:id="5" w:author="Klomjit Chandrapanya" w:date="2020-11-11T15:16:00Z" w:initials="KC">
    <w:p w14:paraId="6FE5CFDA" w14:textId="4614D592" w:rsidR="002F6901" w:rsidRDefault="002F6901">
      <w:pPr>
        <w:pStyle w:val="CommentText"/>
      </w:pPr>
      <w:r>
        <w:rPr>
          <w:rStyle w:val="CommentReference"/>
        </w:rPr>
        <w:annotationRef/>
      </w:r>
      <w:r>
        <w:t>?? mis-print? You mentioned VN having high capacies. Was this meant to be Laos? I had to take a phone call during this</w:t>
      </w:r>
      <w:r w:rsidR="00757929">
        <w:t xml:space="preserve"> Q&amp;A</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157984" w15:done="0"/>
  <w15:commentEx w15:paraId="6EE3A600" w15:done="0"/>
  <w15:commentEx w15:paraId="6FE5CF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67B24" w16cex:dateUtc="2020-11-11T08:00:00Z"/>
  <w16cex:commentExtensible w16cex:durableId="23567D3A" w16cex:dateUtc="2020-11-11T08:09:00Z"/>
  <w16cex:commentExtensible w16cex:durableId="23567ECC" w16cex:dateUtc="2020-11-11T0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157984" w16cid:durableId="23567B24"/>
  <w16cid:commentId w16cid:paraId="6EE3A600" w16cid:durableId="23567D3A"/>
  <w16cid:commentId w16cid:paraId="6FE5CFDA" w16cid:durableId="23567E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F9F8E" w14:textId="77777777" w:rsidR="00F04A51" w:rsidRDefault="00F04A51" w:rsidP="00023D8D">
      <w:r>
        <w:separator/>
      </w:r>
    </w:p>
  </w:endnote>
  <w:endnote w:type="continuationSeparator" w:id="0">
    <w:p w14:paraId="6477C961" w14:textId="77777777" w:rsidR="00F04A51" w:rsidRDefault="00F04A51"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90083" w14:textId="77777777" w:rsidR="00F04A51" w:rsidRDefault="00F04A51" w:rsidP="00023D8D">
      <w:r>
        <w:separator/>
      </w:r>
    </w:p>
  </w:footnote>
  <w:footnote w:type="continuationSeparator" w:id="0">
    <w:p w14:paraId="53651FDD" w14:textId="77777777" w:rsidR="00F04A51" w:rsidRDefault="00F04A51"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1"/>
  </w:num>
  <w:num w:numId="7">
    <w:abstractNumId w:val="2"/>
  </w:num>
  <w:num w:numId="8">
    <w:abstractNumId w:val="5"/>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23D8D"/>
    <w:rsid w:val="00030438"/>
    <w:rsid w:val="00034F2D"/>
    <w:rsid w:val="00052991"/>
    <w:rsid w:val="000759DA"/>
    <w:rsid w:val="0008199F"/>
    <w:rsid w:val="000D13B2"/>
    <w:rsid w:val="000D325E"/>
    <w:rsid w:val="000D53A3"/>
    <w:rsid w:val="000D6BF6"/>
    <w:rsid w:val="000E1062"/>
    <w:rsid w:val="00110CE9"/>
    <w:rsid w:val="00126E0C"/>
    <w:rsid w:val="00131325"/>
    <w:rsid w:val="0013355D"/>
    <w:rsid w:val="00133BA4"/>
    <w:rsid w:val="00134B77"/>
    <w:rsid w:val="00143DDB"/>
    <w:rsid w:val="00195F01"/>
    <w:rsid w:val="001A46F3"/>
    <w:rsid w:val="001B0D27"/>
    <w:rsid w:val="001B59AC"/>
    <w:rsid w:val="001B752B"/>
    <w:rsid w:val="001D75FB"/>
    <w:rsid w:val="00225840"/>
    <w:rsid w:val="002455D4"/>
    <w:rsid w:val="002516D6"/>
    <w:rsid w:val="00254E61"/>
    <w:rsid w:val="00281BA5"/>
    <w:rsid w:val="002843A9"/>
    <w:rsid w:val="00292867"/>
    <w:rsid w:val="00292A55"/>
    <w:rsid w:val="002956F9"/>
    <w:rsid w:val="002A15C4"/>
    <w:rsid w:val="002A2C40"/>
    <w:rsid w:val="002A5686"/>
    <w:rsid w:val="002B47AF"/>
    <w:rsid w:val="002C0711"/>
    <w:rsid w:val="002D1A4D"/>
    <w:rsid w:val="002E5684"/>
    <w:rsid w:val="002F6901"/>
    <w:rsid w:val="003159CA"/>
    <w:rsid w:val="00342229"/>
    <w:rsid w:val="00381BB3"/>
    <w:rsid w:val="003901FA"/>
    <w:rsid w:val="0039725C"/>
    <w:rsid w:val="003A68EE"/>
    <w:rsid w:val="003D7226"/>
    <w:rsid w:val="003E5F21"/>
    <w:rsid w:val="003F4F78"/>
    <w:rsid w:val="00405840"/>
    <w:rsid w:val="0041507E"/>
    <w:rsid w:val="00420034"/>
    <w:rsid w:val="00421582"/>
    <w:rsid w:val="004216AD"/>
    <w:rsid w:val="00433749"/>
    <w:rsid w:val="00435A75"/>
    <w:rsid w:val="00445407"/>
    <w:rsid w:val="00452F81"/>
    <w:rsid w:val="00455E1C"/>
    <w:rsid w:val="00473148"/>
    <w:rsid w:val="004754C3"/>
    <w:rsid w:val="00480D05"/>
    <w:rsid w:val="00494501"/>
    <w:rsid w:val="004973BB"/>
    <w:rsid w:val="004A410F"/>
    <w:rsid w:val="004C4929"/>
    <w:rsid w:val="004F539B"/>
    <w:rsid w:val="00522404"/>
    <w:rsid w:val="005225AC"/>
    <w:rsid w:val="0053152E"/>
    <w:rsid w:val="00532DFF"/>
    <w:rsid w:val="00535136"/>
    <w:rsid w:val="00552832"/>
    <w:rsid w:val="00565791"/>
    <w:rsid w:val="00573FE8"/>
    <w:rsid w:val="00583776"/>
    <w:rsid w:val="00595A74"/>
    <w:rsid w:val="005A4ED9"/>
    <w:rsid w:val="005B3C7A"/>
    <w:rsid w:val="005C0E80"/>
    <w:rsid w:val="005D6831"/>
    <w:rsid w:val="00604F82"/>
    <w:rsid w:val="006432AC"/>
    <w:rsid w:val="00650926"/>
    <w:rsid w:val="0066469A"/>
    <w:rsid w:val="00672510"/>
    <w:rsid w:val="00687C86"/>
    <w:rsid w:val="00687F84"/>
    <w:rsid w:val="00697D5A"/>
    <w:rsid w:val="006D52E5"/>
    <w:rsid w:val="006D6B4F"/>
    <w:rsid w:val="006F59D2"/>
    <w:rsid w:val="00706082"/>
    <w:rsid w:val="00743A5D"/>
    <w:rsid w:val="00744E56"/>
    <w:rsid w:val="00757929"/>
    <w:rsid w:val="00760A91"/>
    <w:rsid w:val="00772D31"/>
    <w:rsid w:val="007877A4"/>
    <w:rsid w:val="007A3A76"/>
    <w:rsid w:val="007A7427"/>
    <w:rsid w:val="007C4A9A"/>
    <w:rsid w:val="007C7611"/>
    <w:rsid w:val="007E5F9C"/>
    <w:rsid w:val="0082099C"/>
    <w:rsid w:val="00822F48"/>
    <w:rsid w:val="00850ED5"/>
    <w:rsid w:val="008655A1"/>
    <w:rsid w:val="00865C56"/>
    <w:rsid w:val="008668C4"/>
    <w:rsid w:val="00871AA4"/>
    <w:rsid w:val="008937A0"/>
    <w:rsid w:val="008A02D4"/>
    <w:rsid w:val="008B3070"/>
    <w:rsid w:val="008C6028"/>
    <w:rsid w:val="008E69AC"/>
    <w:rsid w:val="008F59AF"/>
    <w:rsid w:val="00910C30"/>
    <w:rsid w:val="00922677"/>
    <w:rsid w:val="00926650"/>
    <w:rsid w:val="0093267F"/>
    <w:rsid w:val="009328FA"/>
    <w:rsid w:val="009334E2"/>
    <w:rsid w:val="00936588"/>
    <w:rsid w:val="00937F28"/>
    <w:rsid w:val="00944A31"/>
    <w:rsid w:val="00957BB3"/>
    <w:rsid w:val="00970F12"/>
    <w:rsid w:val="009721F9"/>
    <w:rsid w:val="009723D6"/>
    <w:rsid w:val="009739E1"/>
    <w:rsid w:val="00977B84"/>
    <w:rsid w:val="00980BB2"/>
    <w:rsid w:val="009920C6"/>
    <w:rsid w:val="0099779A"/>
    <w:rsid w:val="00997A7D"/>
    <w:rsid w:val="009A04D2"/>
    <w:rsid w:val="009A0BBF"/>
    <w:rsid w:val="009A10F3"/>
    <w:rsid w:val="009A2241"/>
    <w:rsid w:val="009B25EB"/>
    <w:rsid w:val="009D11D8"/>
    <w:rsid w:val="009D19B3"/>
    <w:rsid w:val="00A0518B"/>
    <w:rsid w:val="00A10EE0"/>
    <w:rsid w:val="00A1689C"/>
    <w:rsid w:val="00A16B37"/>
    <w:rsid w:val="00A16CF9"/>
    <w:rsid w:val="00A62E74"/>
    <w:rsid w:val="00A71007"/>
    <w:rsid w:val="00A767A4"/>
    <w:rsid w:val="00A966E7"/>
    <w:rsid w:val="00AA157B"/>
    <w:rsid w:val="00AA1F8C"/>
    <w:rsid w:val="00AB4674"/>
    <w:rsid w:val="00AC3CE7"/>
    <w:rsid w:val="00AD0900"/>
    <w:rsid w:val="00AD3896"/>
    <w:rsid w:val="00AD59BE"/>
    <w:rsid w:val="00AE272B"/>
    <w:rsid w:val="00AE767E"/>
    <w:rsid w:val="00AF4CC6"/>
    <w:rsid w:val="00B14722"/>
    <w:rsid w:val="00B37A4E"/>
    <w:rsid w:val="00B72F4E"/>
    <w:rsid w:val="00B93EC5"/>
    <w:rsid w:val="00BA046B"/>
    <w:rsid w:val="00BB08F2"/>
    <w:rsid w:val="00BB70D4"/>
    <w:rsid w:val="00BD289F"/>
    <w:rsid w:val="00C20FF2"/>
    <w:rsid w:val="00C255F5"/>
    <w:rsid w:val="00C25C21"/>
    <w:rsid w:val="00C271C6"/>
    <w:rsid w:val="00C33944"/>
    <w:rsid w:val="00C508A7"/>
    <w:rsid w:val="00C511EC"/>
    <w:rsid w:val="00C6515E"/>
    <w:rsid w:val="00C77295"/>
    <w:rsid w:val="00C83FEB"/>
    <w:rsid w:val="00CD351E"/>
    <w:rsid w:val="00CD6BC3"/>
    <w:rsid w:val="00CE5A29"/>
    <w:rsid w:val="00D244D0"/>
    <w:rsid w:val="00D24774"/>
    <w:rsid w:val="00D45299"/>
    <w:rsid w:val="00D55307"/>
    <w:rsid w:val="00D82D33"/>
    <w:rsid w:val="00DD73DE"/>
    <w:rsid w:val="00DF3066"/>
    <w:rsid w:val="00E212AE"/>
    <w:rsid w:val="00E3395C"/>
    <w:rsid w:val="00E42384"/>
    <w:rsid w:val="00E50AE3"/>
    <w:rsid w:val="00E5565E"/>
    <w:rsid w:val="00E72FE0"/>
    <w:rsid w:val="00E84F20"/>
    <w:rsid w:val="00EA6F6F"/>
    <w:rsid w:val="00EB7AA4"/>
    <w:rsid w:val="00EC2DFB"/>
    <w:rsid w:val="00EE7803"/>
    <w:rsid w:val="00F04A51"/>
    <w:rsid w:val="00F075F0"/>
    <w:rsid w:val="00F07DD5"/>
    <w:rsid w:val="00F26276"/>
    <w:rsid w:val="00F4160B"/>
    <w:rsid w:val="00F6274E"/>
    <w:rsid w:val="00F77A1D"/>
    <w:rsid w:val="00F82767"/>
    <w:rsid w:val="00F879C6"/>
    <w:rsid w:val="00FA3DCC"/>
    <w:rsid w:val="00FA6227"/>
    <w:rsid w:val="00FA7F00"/>
    <w:rsid w:val="00FB081D"/>
    <w:rsid w:val="00FE3FA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DCA0"/>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sz w:val="20"/>
      <w:szCs w:val="20"/>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4</cp:revision>
  <dcterms:created xsi:type="dcterms:W3CDTF">2020-11-11T08:12:00Z</dcterms:created>
  <dcterms:modified xsi:type="dcterms:W3CDTF">2020-11-11T08:22:00Z</dcterms:modified>
</cp:coreProperties>
</file>