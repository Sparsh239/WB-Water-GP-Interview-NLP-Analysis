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49BC4" w14:textId="77777777" w:rsidR="00C255F5" w:rsidRPr="00C87E33" w:rsidRDefault="006432AC">
      <w:pPr>
        <w:rPr>
          <w:rFonts w:ascii="Calibri Light" w:hAnsi="Calibri Light" w:cs="Calibri Light"/>
          <w:sz w:val="44"/>
          <w:szCs w:val="44"/>
          <w:lang w:val="en-GB"/>
        </w:rPr>
      </w:pPr>
      <w:r w:rsidRPr="00C87E33">
        <w:rPr>
          <w:rFonts w:ascii="Calibri Light" w:hAnsi="Calibri Light" w:cs="Calibri Light"/>
          <w:sz w:val="44"/>
          <w:szCs w:val="44"/>
          <w:lang w:val="en-GB"/>
        </w:rPr>
        <w:t xml:space="preserve">Mekong Vision 3.0: </w:t>
      </w:r>
      <w:r w:rsidR="00C255F5" w:rsidRPr="00C87E33">
        <w:rPr>
          <w:rFonts w:ascii="Calibri Light" w:hAnsi="Calibri Light" w:cs="Calibri Light"/>
          <w:sz w:val="44"/>
          <w:szCs w:val="44"/>
          <w:lang w:val="en-GB"/>
        </w:rPr>
        <w:t>Stakeholder Consultations</w:t>
      </w:r>
    </w:p>
    <w:p w14:paraId="574884AB" w14:textId="77777777" w:rsidR="00C255F5" w:rsidRPr="00C87E33" w:rsidRDefault="00C255F5">
      <w:pPr>
        <w:rPr>
          <w:rFonts w:ascii="Calibri Light" w:hAnsi="Calibri Light" w:cs="Calibri Light"/>
          <w:lang w:val="en-GB"/>
        </w:rPr>
      </w:pPr>
    </w:p>
    <w:p w14:paraId="1416857E" w14:textId="1731DC6E" w:rsidR="00B37A4E" w:rsidRPr="00AA675E" w:rsidRDefault="00AA675E" w:rsidP="00F62ECD">
      <w:pPr>
        <w:rPr>
          <w:rFonts w:ascii="Calibri Light" w:hAnsi="Calibri Light" w:cs="Calibri Light"/>
          <w:b/>
          <w:bCs/>
          <w:i/>
          <w:sz w:val="22"/>
          <w:szCs w:val="22"/>
        </w:rPr>
      </w:pPr>
      <w:r>
        <w:rPr>
          <w:rFonts w:ascii="Calibri Light" w:hAnsi="Calibri Light" w:cs="Calibri Light"/>
          <w:b/>
          <w:i/>
          <w:sz w:val="22"/>
          <w:szCs w:val="22"/>
          <w:lang w:val="en-GB"/>
        </w:rPr>
        <w:t>Interview with</w:t>
      </w:r>
      <w:r w:rsidR="00F62ECD" w:rsidRPr="00C87E33">
        <w:rPr>
          <w:rFonts w:ascii="Calibri Light" w:hAnsi="Calibri Light" w:cs="Calibri Light"/>
          <w:b/>
          <w:i/>
          <w:sz w:val="22"/>
          <w:szCs w:val="22"/>
          <w:lang w:val="en-GB"/>
        </w:rPr>
        <w:t xml:space="preserve"> </w:t>
      </w:r>
      <w:r w:rsidR="00E43AF7">
        <w:rPr>
          <w:rFonts w:ascii="Calibri Light" w:hAnsi="Calibri Light" w:cs="Calibri Light"/>
          <w:b/>
          <w:i/>
          <w:sz w:val="22"/>
          <w:szCs w:val="22"/>
          <w:lang w:val="en-GB"/>
        </w:rPr>
        <w:t>Ren Peng</w:t>
      </w:r>
      <w:r w:rsidR="00F5594C" w:rsidRPr="00C87E33">
        <w:rPr>
          <w:rFonts w:ascii="Calibri Light" w:hAnsi="Calibri Light" w:cs="Calibri Light"/>
          <w:b/>
          <w:i/>
          <w:sz w:val="22"/>
          <w:szCs w:val="22"/>
          <w:lang w:val="en-GB"/>
        </w:rPr>
        <w:t>,</w:t>
      </w:r>
      <w:r w:rsidR="00E43AF7">
        <w:rPr>
          <w:rFonts w:ascii="Calibri Light" w:hAnsi="Calibri Light" w:cs="Calibri Light"/>
          <w:b/>
          <w:i/>
          <w:sz w:val="22"/>
          <w:szCs w:val="22"/>
          <w:lang w:val="en-GB"/>
        </w:rPr>
        <w:t xml:space="preserve"> </w:t>
      </w:r>
      <w:r>
        <w:rPr>
          <w:rFonts w:ascii="Calibri Light" w:hAnsi="Calibri Light" w:cs="Calibri Light"/>
          <w:b/>
          <w:bCs/>
          <w:i/>
          <w:sz w:val="22"/>
          <w:szCs w:val="22"/>
          <w:lang w:val="en-GB"/>
        </w:rPr>
        <w:t xml:space="preserve">Program </w:t>
      </w:r>
      <w:r>
        <w:rPr>
          <w:rFonts w:ascii="Calibri Light" w:hAnsi="Calibri Light" w:cs="Calibri Light"/>
          <w:b/>
          <w:bCs/>
          <w:i/>
          <w:sz w:val="22"/>
          <w:szCs w:val="22"/>
        </w:rPr>
        <w:t>Manager (</w:t>
      </w:r>
      <w:r w:rsidRPr="00AA675E">
        <w:rPr>
          <w:rFonts w:ascii="Calibri Light" w:hAnsi="Calibri Light" w:cs="Calibri Light"/>
          <w:b/>
          <w:bCs/>
          <w:i/>
          <w:sz w:val="22"/>
          <w:szCs w:val="22"/>
        </w:rPr>
        <w:t>Overseas Investment, Trade and the Environment Program</w:t>
      </w:r>
      <w:r>
        <w:rPr>
          <w:rFonts w:ascii="Calibri Light" w:hAnsi="Calibri Light" w:cs="Calibri Light"/>
          <w:b/>
          <w:bCs/>
          <w:i/>
          <w:sz w:val="22"/>
          <w:szCs w:val="22"/>
        </w:rPr>
        <w:t xml:space="preserve">), Global Environment Institute (Beijing), </w:t>
      </w:r>
      <w:r w:rsidR="00E43AF7">
        <w:rPr>
          <w:rFonts w:ascii="Calibri Light" w:hAnsi="Calibri Light" w:cs="Calibri Light"/>
          <w:b/>
          <w:bCs/>
          <w:i/>
          <w:sz w:val="22"/>
          <w:szCs w:val="22"/>
          <w:lang w:val="en-GB"/>
        </w:rPr>
        <w:t>November 2</w:t>
      </w:r>
      <w:r w:rsidR="00B37A4E" w:rsidRPr="00C87E33">
        <w:rPr>
          <w:rFonts w:ascii="Calibri Light" w:hAnsi="Calibri Light" w:cs="Calibri Light"/>
          <w:b/>
          <w:bCs/>
          <w:i/>
          <w:sz w:val="22"/>
          <w:szCs w:val="22"/>
          <w:lang w:val="en-GB"/>
        </w:rPr>
        <w:t>, 2020.</w:t>
      </w:r>
    </w:p>
    <w:p w14:paraId="3F0BDF6E" w14:textId="77777777" w:rsidR="00C255F5" w:rsidRPr="00C87E33" w:rsidRDefault="00C255F5">
      <w:pPr>
        <w:rPr>
          <w:rFonts w:ascii="Calibri Light" w:hAnsi="Calibri Light" w:cs="Calibri Light"/>
          <w:sz w:val="22"/>
          <w:szCs w:val="22"/>
          <w:lang w:val="en-GB"/>
        </w:rPr>
      </w:pPr>
    </w:p>
    <w:p w14:paraId="458762B1" w14:textId="77777777" w:rsidR="002D1A4D" w:rsidRPr="00C87E33" w:rsidRDefault="0041507E">
      <w:pPr>
        <w:rPr>
          <w:rFonts w:ascii="Calibri Light" w:hAnsi="Calibri Light" w:cs="Calibri Light"/>
          <w:sz w:val="22"/>
          <w:szCs w:val="22"/>
          <w:lang w:val="en-GB"/>
        </w:rPr>
      </w:pPr>
      <w:r w:rsidRPr="00C87E33">
        <w:rPr>
          <w:rFonts w:ascii="Calibri Light" w:hAnsi="Calibri Light" w:cs="Calibri Light"/>
          <w:b/>
          <w:sz w:val="22"/>
          <w:szCs w:val="22"/>
          <w:lang w:val="en-GB"/>
        </w:rPr>
        <w:t>Note</w:t>
      </w:r>
      <w:r w:rsidR="00195F01" w:rsidRPr="00C87E33">
        <w:rPr>
          <w:rFonts w:ascii="Calibri Light" w:hAnsi="Calibri Light" w:cs="Calibri Light"/>
          <w:b/>
          <w:sz w:val="22"/>
          <w:szCs w:val="22"/>
          <w:lang w:val="en-GB"/>
        </w:rPr>
        <w:t>s</w:t>
      </w:r>
      <w:r w:rsidRPr="00C87E33">
        <w:rPr>
          <w:rFonts w:ascii="Calibri Light" w:hAnsi="Calibri Light" w:cs="Calibri Light"/>
          <w:sz w:val="22"/>
          <w:szCs w:val="22"/>
          <w:lang w:val="en-GB"/>
        </w:rPr>
        <w:t>: Unless indicated as a direct quote, these notes are not verbatim, and reflect the interviewers’ interpretation of what was said.</w:t>
      </w:r>
      <w:r w:rsidR="00743A5D" w:rsidRPr="00C87E33">
        <w:rPr>
          <w:rFonts w:ascii="Calibri Light" w:hAnsi="Calibri Light" w:cs="Calibri Light"/>
          <w:sz w:val="22"/>
          <w:szCs w:val="22"/>
          <w:lang w:val="en-GB"/>
        </w:rPr>
        <w:t xml:space="preserve"> </w:t>
      </w:r>
    </w:p>
    <w:p w14:paraId="75E1F112" w14:textId="77777777" w:rsidR="002D1A4D" w:rsidRPr="00C87E33" w:rsidRDefault="002D1A4D">
      <w:pPr>
        <w:rPr>
          <w:rFonts w:ascii="Calibri Light" w:hAnsi="Calibri Light" w:cs="Calibri Light"/>
          <w:sz w:val="22"/>
          <w:szCs w:val="22"/>
          <w:lang w:val="en-GB"/>
        </w:rPr>
      </w:pPr>
    </w:p>
    <w:p w14:paraId="77EA3865" w14:textId="799C1A2D" w:rsidR="00C255F5" w:rsidRPr="00C87E33" w:rsidRDefault="00C255F5">
      <w:pPr>
        <w:rPr>
          <w:rFonts w:ascii="Calibri Light" w:hAnsi="Calibri Light" w:cs="Calibri Light"/>
          <w:sz w:val="22"/>
          <w:szCs w:val="22"/>
          <w:lang w:val="en-GB"/>
        </w:rPr>
      </w:pPr>
      <w:r w:rsidRPr="00C87E33">
        <w:rPr>
          <w:rFonts w:ascii="Calibri Light" w:hAnsi="Calibri Light" w:cs="Calibri Light"/>
          <w:sz w:val="22"/>
          <w:szCs w:val="22"/>
          <w:lang w:val="en-GB"/>
        </w:rPr>
        <w:t xml:space="preserve">The interview was introduced by </w:t>
      </w:r>
      <w:r w:rsidR="00E43AF7" w:rsidRPr="00AA675E">
        <w:rPr>
          <w:rFonts w:ascii="Calibri Light" w:hAnsi="Calibri Light" w:cs="Calibri Light"/>
          <w:sz w:val="22"/>
          <w:szCs w:val="22"/>
          <w:lang w:val="en-GB"/>
        </w:rPr>
        <w:t xml:space="preserve">Quiong </w:t>
      </w:r>
      <w:r w:rsidR="00AA675E">
        <w:rPr>
          <w:rFonts w:ascii="Calibri Light" w:hAnsi="Calibri Light" w:cs="Calibri Light"/>
          <w:sz w:val="22"/>
          <w:szCs w:val="22"/>
          <w:lang w:val="en-GB"/>
        </w:rPr>
        <w:t xml:space="preserve">Lu </w:t>
      </w:r>
      <w:r w:rsidR="00743A5D" w:rsidRPr="00C87E33">
        <w:rPr>
          <w:rFonts w:ascii="Calibri Light" w:hAnsi="Calibri Light" w:cs="Calibri Light"/>
          <w:sz w:val="22"/>
          <w:szCs w:val="22"/>
          <w:lang w:val="en-GB"/>
        </w:rPr>
        <w:t>(Wo</w:t>
      </w:r>
      <w:r w:rsidR="00532DFF" w:rsidRPr="00C87E33">
        <w:rPr>
          <w:rFonts w:ascii="Calibri Light" w:hAnsi="Calibri Light" w:cs="Calibri Light"/>
          <w:sz w:val="22"/>
          <w:szCs w:val="22"/>
          <w:lang w:val="en-GB"/>
        </w:rPr>
        <w:t>rld Bank</w:t>
      </w:r>
      <w:r w:rsidR="00743A5D" w:rsidRPr="00C87E33">
        <w:rPr>
          <w:rFonts w:ascii="Calibri Light" w:hAnsi="Calibri Light" w:cs="Calibri Light"/>
          <w:sz w:val="22"/>
          <w:szCs w:val="22"/>
          <w:lang w:val="en-GB"/>
        </w:rPr>
        <w:t>)</w:t>
      </w:r>
      <w:r w:rsidRPr="00C87E33">
        <w:rPr>
          <w:rFonts w:ascii="Calibri Light" w:hAnsi="Calibri Light" w:cs="Calibri Light"/>
          <w:sz w:val="22"/>
          <w:szCs w:val="22"/>
          <w:lang w:val="en-GB"/>
        </w:rPr>
        <w:t xml:space="preserve">, who summarised the World Bank’s (WB) history of engagement in the Mekong, </w:t>
      </w:r>
      <w:r w:rsidR="009721F9" w:rsidRPr="00C87E33">
        <w:rPr>
          <w:rFonts w:ascii="Calibri Light" w:hAnsi="Calibri Light" w:cs="Calibri Light"/>
          <w:sz w:val="22"/>
          <w:szCs w:val="22"/>
          <w:lang w:val="en-GB"/>
        </w:rPr>
        <w:t xml:space="preserve">and provided a background to the Mekong 3.0 initiative. </w:t>
      </w:r>
      <w:r w:rsidR="0038579A" w:rsidRPr="00C87E33">
        <w:rPr>
          <w:rFonts w:ascii="Calibri Light" w:hAnsi="Calibri Light" w:cs="Calibri Light"/>
          <w:sz w:val="22"/>
          <w:szCs w:val="22"/>
          <w:lang w:val="en-GB"/>
        </w:rPr>
        <w:t>Sh</w:t>
      </w:r>
      <w:r w:rsidR="00743A5D" w:rsidRPr="00C87E33">
        <w:rPr>
          <w:rFonts w:ascii="Calibri Light" w:hAnsi="Calibri Light" w:cs="Calibri Light"/>
          <w:sz w:val="22"/>
          <w:szCs w:val="22"/>
          <w:lang w:val="en-GB"/>
        </w:rPr>
        <w:t>e</w:t>
      </w:r>
      <w:r w:rsidR="009721F9" w:rsidRPr="00C87E33">
        <w:rPr>
          <w:rFonts w:ascii="Calibri Light" w:hAnsi="Calibri Light" w:cs="Calibri Light"/>
          <w:sz w:val="22"/>
          <w:szCs w:val="22"/>
          <w:lang w:val="en-GB"/>
        </w:rPr>
        <w:t xml:space="preserve"> then handed over to the Mekong Futures interview team.</w:t>
      </w:r>
      <w:r w:rsidR="00E43AF7">
        <w:rPr>
          <w:rFonts w:ascii="Calibri Light" w:hAnsi="Calibri Light" w:cs="Calibri Light"/>
          <w:sz w:val="22"/>
          <w:szCs w:val="22"/>
          <w:lang w:val="en-GB"/>
        </w:rPr>
        <w:t xml:space="preserve"> Note a more comprehensive introduction was presented compared to previous consultations. </w:t>
      </w:r>
      <w:r w:rsidR="00AA675E">
        <w:rPr>
          <w:rFonts w:ascii="Calibri Light" w:hAnsi="Calibri Light" w:cs="Calibri Light"/>
          <w:sz w:val="22"/>
          <w:szCs w:val="22"/>
          <w:lang w:val="en-GB"/>
        </w:rPr>
        <w:t>Mr</w:t>
      </w:r>
      <w:r w:rsidR="00E43AF7">
        <w:rPr>
          <w:rFonts w:ascii="Calibri Light" w:hAnsi="Calibri Light" w:cs="Calibri Light"/>
          <w:sz w:val="22"/>
          <w:szCs w:val="22"/>
          <w:lang w:val="en-GB"/>
        </w:rPr>
        <w:t xml:space="preserve"> </w:t>
      </w:r>
      <w:r w:rsidR="00AA675E">
        <w:rPr>
          <w:rFonts w:ascii="Calibri Light" w:hAnsi="Calibri Light" w:cs="Calibri Light"/>
          <w:sz w:val="22"/>
          <w:szCs w:val="22"/>
          <w:lang w:val="en-GB"/>
        </w:rPr>
        <w:t>Ren</w:t>
      </w:r>
      <w:r w:rsidR="00E43AF7">
        <w:rPr>
          <w:rFonts w:ascii="Calibri Light" w:hAnsi="Calibri Light" w:cs="Calibri Light"/>
          <w:sz w:val="22"/>
          <w:szCs w:val="22"/>
          <w:lang w:val="en-GB"/>
        </w:rPr>
        <w:t xml:space="preserve"> agreed to interview recording. </w:t>
      </w:r>
    </w:p>
    <w:p w14:paraId="6F827A71" w14:textId="77777777" w:rsidR="009721F9" w:rsidRPr="00C87E33" w:rsidRDefault="009721F9">
      <w:pPr>
        <w:rPr>
          <w:rFonts w:ascii="Calibri Light" w:hAnsi="Calibri Light" w:cs="Calibri Light"/>
          <w:sz w:val="22"/>
          <w:szCs w:val="22"/>
          <w:lang w:val="en-GB"/>
        </w:rPr>
      </w:pPr>
    </w:p>
    <w:p w14:paraId="7BA035B6" w14:textId="77777777" w:rsidR="002D1A4D" w:rsidRPr="00C87E33" w:rsidRDefault="002D1A4D" w:rsidP="002D1A4D">
      <w:pPr>
        <w:rPr>
          <w:rFonts w:ascii="Calibri Light" w:hAnsi="Calibri Light" w:cs="Calibri Light"/>
          <w:b/>
          <w:bCs/>
          <w:sz w:val="22"/>
          <w:szCs w:val="22"/>
          <w:lang w:val="en-GB"/>
        </w:rPr>
      </w:pPr>
      <w:r w:rsidRPr="00C87E33">
        <w:rPr>
          <w:rFonts w:ascii="Calibri Light" w:hAnsi="Calibri Light" w:cs="Calibri Light"/>
          <w:b/>
          <w:sz w:val="22"/>
          <w:szCs w:val="22"/>
          <w:lang w:val="en-GB"/>
        </w:rPr>
        <w:t xml:space="preserve">Question 1: </w:t>
      </w:r>
      <w:r w:rsidRPr="00C87E33">
        <w:rPr>
          <w:rFonts w:ascii="Calibri Light" w:hAnsi="Calibri Light" w:cs="Calibri Light"/>
          <w:b/>
          <w:bCs/>
          <w:sz w:val="22"/>
          <w:szCs w:val="22"/>
          <w:lang w:val="en-GB"/>
        </w:rPr>
        <w:t>What do you think are the current challenges to sustai</w:t>
      </w:r>
      <w:r w:rsidR="00066D1B" w:rsidRPr="00C87E33">
        <w:rPr>
          <w:rFonts w:ascii="Calibri Light" w:hAnsi="Calibri Light" w:cs="Calibri Light"/>
          <w:b/>
          <w:bCs/>
          <w:sz w:val="22"/>
          <w:szCs w:val="22"/>
          <w:lang w:val="en-GB"/>
        </w:rPr>
        <w:t>nable development in the Mekong</w:t>
      </w:r>
      <w:r w:rsidRPr="00C87E33">
        <w:rPr>
          <w:rFonts w:ascii="Calibri Light" w:hAnsi="Calibri Light" w:cs="Calibri Light"/>
          <w:b/>
          <w:bCs/>
          <w:sz w:val="22"/>
          <w:szCs w:val="22"/>
          <w:lang w:val="en-GB"/>
        </w:rPr>
        <w:t>–Lancang region?</w:t>
      </w:r>
    </w:p>
    <w:p w14:paraId="4C398047" w14:textId="1FF8FF0C" w:rsidR="00B37A4E" w:rsidRDefault="00AA675E" w:rsidP="002D1A4D">
      <w:pPr>
        <w:rPr>
          <w:rFonts w:ascii="Calibri Light" w:hAnsi="Calibri Light" w:cs="Calibri Light"/>
          <w:sz w:val="22"/>
          <w:szCs w:val="22"/>
          <w:lang w:val="en-GB"/>
        </w:rPr>
      </w:pPr>
      <w:r>
        <w:rPr>
          <w:rFonts w:ascii="Calibri Light" w:hAnsi="Calibri Light" w:cs="Calibri Light"/>
          <w:sz w:val="22"/>
          <w:szCs w:val="22"/>
          <w:lang w:val="en-GB"/>
        </w:rPr>
        <w:t>Mr</w:t>
      </w:r>
      <w:r w:rsidR="00E43AF7" w:rsidRPr="00E43AF7">
        <w:rPr>
          <w:rFonts w:ascii="Calibri Light" w:hAnsi="Calibri Light" w:cs="Calibri Light"/>
          <w:sz w:val="22"/>
          <w:szCs w:val="22"/>
          <w:lang w:val="en-GB"/>
        </w:rPr>
        <w:t xml:space="preserve"> </w:t>
      </w:r>
      <w:r>
        <w:rPr>
          <w:rFonts w:ascii="Calibri Light" w:hAnsi="Calibri Light" w:cs="Calibri Light"/>
          <w:sz w:val="22"/>
          <w:szCs w:val="22"/>
          <w:lang w:val="en-GB"/>
        </w:rPr>
        <w:t>Ren</w:t>
      </w:r>
      <w:r w:rsidR="00E43AF7" w:rsidRPr="00E43AF7">
        <w:rPr>
          <w:rFonts w:ascii="Calibri Light" w:hAnsi="Calibri Light" w:cs="Calibri Light"/>
          <w:sz w:val="22"/>
          <w:szCs w:val="22"/>
          <w:lang w:val="en-GB"/>
        </w:rPr>
        <w:t xml:space="preserve"> has participated in previous World Bank consultations and </w:t>
      </w:r>
      <w:r w:rsidR="00E43AF7">
        <w:rPr>
          <w:rFonts w:ascii="Calibri Light" w:hAnsi="Calibri Light" w:cs="Calibri Light"/>
          <w:sz w:val="22"/>
          <w:szCs w:val="22"/>
          <w:lang w:val="en-GB"/>
        </w:rPr>
        <w:t>leads an NGO</w:t>
      </w:r>
      <w:r>
        <w:rPr>
          <w:rFonts w:ascii="Calibri Light" w:hAnsi="Calibri Light" w:cs="Calibri Light"/>
          <w:sz w:val="22"/>
          <w:szCs w:val="22"/>
          <w:lang w:val="en-GB"/>
        </w:rPr>
        <w:t xml:space="preserve"> based in Beijing, focused on Sotheast</w:t>
      </w:r>
      <w:r w:rsidR="00E43AF7">
        <w:rPr>
          <w:rFonts w:ascii="Calibri Light" w:hAnsi="Calibri Light" w:cs="Calibri Light"/>
          <w:sz w:val="22"/>
          <w:szCs w:val="22"/>
          <w:lang w:val="en-GB"/>
        </w:rPr>
        <w:t xml:space="preserve"> Asia and the Lancang-Mekong basin. </w:t>
      </w:r>
    </w:p>
    <w:p w14:paraId="7815A86F" w14:textId="77777777" w:rsidR="00AA675E" w:rsidRDefault="00AA675E" w:rsidP="002D1A4D">
      <w:pPr>
        <w:rPr>
          <w:rFonts w:ascii="Calibri Light" w:hAnsi="Calibri Light" w:cs="Calibri Light"/>
          <w:sz w:val="22"/>
          <w:szCs w:val="22"/>
          <w:lang w:val="en-GB"/>
        </w:rPr>
      </w:pPr>
    </w:p>
    <w:p w14:paraId="5A0350FB" w14:textId="08A64120" w:rsidR="00380574" w:rsidRDefault="00E43AF7" w:rsidP="002D1A4D">
      <w:pPr>
        <w:rPr>
          <w:rFonts w:ascii="Calibri Light" w:hAnsi="Calibri Light" w:cs="Calibri Light"/>
          <w:sz w:val="22"/>
          <w:szCs w:val="22"/>
          <w:lang w:val="en-GB"/>
        </w:rPr>
      </w:pPr>
      <w:r>
        <w:rPr>
          <w:rFonts w:ascii="Calibri Light" w:hAnsi="Calibri Light" w:cs="Calibri Light"/>
          <w:sz w:val="22"/>
          <w:szCs w:val="22"/>
          <w:lang w:val="en-GB"/>
        </w:rPr>
        <w:t xml:space="preserve">The geo-political debate is the most important issue, followed by identifying stakeholders who need to </w:t>
      </w:r>
      <w:ins w:id="0" w:author="Klomjit Chandrapanya" w:date="2020-11-12T20:29:00Z">
        <w:r w:rsidR="00B333AD">
          <w:rPr>
            <w:rFonts w:ascii="Calibri Light" w:hAnsi="Calibri Light" w:cs="Calibri Light"/>
            <w:sz w:val="22"/>
            <w:szCs w:val="22"/>
            <w:lang w:val="en-GB"/>
          </w:rPr>
          <w:t xml:space="preserve">be </w:t>
        </w:r>
      </w:ins>
      <w:r>
        <w:rPr>
          <w:rFonts w:ascii="Calibri Light" w:hAnsi="Calibri Light" w:cs="Calibri Light"/>
          <w:sz w:val="22"/>
          <w:szCs w:val="22"/>
          <w:lang w:val="en-GB"/>
        </w:rPr>
        <w:t xml:space="preserve">involved in debates and decisions. A question posed by </w:t>
      </w:r>
      <w:r w:rsidR="00AA675E">
        <w:rPr>
          <w:rFonts w:ascii="Calibri Light" w:hAnsi="Calibri Light" w:cs="Calibri Light"/>
          <w:sz w:val="22"/>
          <w:szCs w:val="22"/>
          <w:lang w:val="en-GB"/>
        </w:rPr>
        <w:t>Mr</w:t>
      </w:r>
      <w:r>
        <w:rPr>
          <w:rFonts w:ascii="Calibri Light" w:hAnsi="Calibri Light" w:cs="Calibri Light"/>
          <w:sz w:val="22"/>
          <w:szCs w:val="22"/>
          <w:lang w:val="en-GB"/>
        </w:rPr>
        <w:t xml:space="preserve">. </w:t>
      </w:r>
      <w:r w:rsidR="00AA675E">
        <w:rPr>
          <w:rFonts w:ascii="Calibri Light" w:hAnsi="Calibri Light" w:cs="Calibri Light"/>
          <w:sz w:val="22"/>
          <w:szCs w:val="22"/>
          <w:lang w:val="en-GB"/>
        </w:rPr>
        <w:t>Ren</w:t>
      </w:r>
      <w:r>
        <w:rPr>
          <w:rFonts w:ascii="Calibri Light" w:hAnsi="Calibri Light" w:cs="Calibri Light"/>
          <w:sz w:val="22"/>
          <w:szCs w:val="22"/>
          <w:lang w:val="en-GB"/>
        </w:rPr>
        <w:t xml:space="preserve"> was who </w:t>
      </w:r>
      <w:r w:rsidR="00380574">
        <w:rPr>
          <w:rFonts w:ascii="Calibri Light" w:hAnsi="Calibri Light" w:cs="Calibri Light"/>
          <w:sz w:val="22"/>
          <w:szCs w:val="22"/>
          <w:lang w:val="en-GB"/>
        </w:rPr>
        <w:t xml:space="preserve">determines who should be involved? </w:t>
      </w:r>
    </w:p>
    <w:p w14:paraId="71EB9445" w14:textId="77777777" w:rsidR="00AA675E" w:rsidRDefault="00AA675E" w:rsidP="002D1A4D">
      <w:pPr>
        <w:rPr>
          <w:rFonts w:ascii="Calibri Light" w:hAnsi="Calibri Light" w:cs="Calibri Light"/>
          <w:sz w:val="22"/>
          <w:szCs w:val="22"/>
          <w:lang w:val="en-GB"/>
        </w:rPr>
      </w:pPr>
    </w:p>
    <w:p w14:paraId="58657F55" w14:textId="77777777" w:rsidR="00380574" w:rsidRDefault="00380574" w:rsidP="002D1A4D">
      <w:pPr>
        <w:rPr>
          <w:rFonts w:ascii="Calibri Light" w:hAnsi="Calibri Light" w:cs="Calibri Light"/>
          <w:sz w:val="22"/>
          <w:szCs w:val="22"/>
          <w:lang w:val="en-GB"/>
        </w:rPr>
      </w:pPr>
      <w:r>
        <w:rPr>
          <w:rFonts w:ascii="Calibri Light" w:hAnsi="Calibri Light" w:cs="Calibri Light"/>
          <w:sz w:val="22"/>
          <w:szCs w:val="22"/>
          <w:lang w:val="en-GB"/>
        </w:rPr>
        <w:t xml:space="preserve">Decisions about the level of environmental protection versus economic development are important: downstream countries make use of natural and water resources to meet development objectives, typically with biodiversity losses and natural resource deterioration. </w:t>
      </w:r>
    </w:p>
    <w:p w14:paraId="75A420A9" w14:textId="77777777" w:rsidR="00AA675E" w:rsidRDefault="00AA675E" w:rsidP="002D1A4D">
      <w:pPr>
        <w:rPr>
          <w:rFonts w:ascii="Calibri Light" w:hAnsi="Calibri Light" w:cs="Calibri Light"/>
          <w:sz w:val="22"/>
          <w:szCs w:val="22"/>
          <w:lang w:val="en-GB"/>
        </w:rPr>
      </w:pPr>
    </w:p>
    <w:p w14:paraId="5ADA6F18" w14:textId="57843157" w:rsidR="00380574" w:rsidRDefault="00380574" w:rsidP="002D1A4D">
      <w:pPr>
        <w:rPr>
          <w:rFonts w:ascii="Calibri Light" w:hAnsi="Calibri Light" w:cs="Calibri Light"/>
          <w:sz w:val="22"/>
          <w:szCs w:val="22"/>
          <w:lang w:val="en-GB"/>
        </w:rPr>
      </w:pPr>
      <w:r>
        <w:rPr>
          <w:rFonts w:ascii="Calibri Light" w:hAnsi="Calibri Light" w:cs="Calibri Light"/>
          <w:sz w:val="22"/>
          <w:szCs w:val="22"/>
          <w:lang w:val="en-GB"/>
        </w:rPr>
        <w:t>Climate change and hydropower development, including accounting for El Ni</w:t>
      </w:r>
      <w:r w:rsidR="00AA675E">
        <w:rPr>
          <w:rFonts w:ascii="Calibri Light" w:hAnsi="Calibri Light" w:cs="Calibri Light"/>
          <w:sz w:val="22"/>
          <w:szCs w:val="22"/>
          <w:lang w:val="en-GB"/>
        </w:rPr>
        <w:t>ñ</w:t>
      </w:r>
      <w:r>
        <w:rPr>
          <w:rFonts w:ascii="Calibri Light" w:hAnsi="Calibri Light" w:cs="Calibri Light"/>
          <w:sz w:val="22"/>
          <w:szCs w:val="22"/>
          <w:lang w:val="en-GB"/>
        </w:rPr>
        <w:t>o and La Ni</w:t>
      </w:r>
      <w:r w:rsidR="00AA675E">
        <w:rPr>
          <w:rFonts w:ascii="Calibri Light" w:hAnsi="Calibri Light" w:cs="Calibri Light"/>
          <w:sz w:val="22"/>
          <w:szCs w:val="22"/>
          <w:lang w:val="en-GB"/>
        </w:rPr>
        <w:t>ñ</w:t>
      </w:r>
      <w:r>
        <w:rPr>
          <w:rFonts w:ascii="Calibri Light" w:hAnsi="Calibri Light" w:cs="Calibri Light"/>
          <w:sz w:val="22"/>
          <w:szCs w:val="22"/>
          <w:lang w:val="en-GB"/>
        </w:rPr>
        <w:t xml:space="preserve">a cycles, are important. </w:t>
      </w:r>
    </w:p>
    <w:p w14:paraId="3A3D5468" w14:textId="77777777" w:rsidR="0040498B" w:rsidRPr="00C87E33" w:rsidRDefault="0040498B">
      <w:pPr>
        <w:rPr>
          <w:rFonts w:ascii="Calibri Light" w:hAnsi="Calibri Light" w:cs="Calibri Light"/>
          <w:sz w:val="22"/>
          <w:szCs w:val="22"/>
          <w:lang w:val="en-GB"/>
        </w:rPr>
      </w:pPr>
    </w:p>
    <w:p w14:paraId="5DDBE708" w14:textId="77777777" w:rsidR="00AB4674" w:rsidRPr="00C87E33" w:rsidRDefault="00AB4674" w:rsidP="00AB4674">
      <w:pPr>
        <w:rPr>
          <w:rFonts w:ascii="Calibri Light" w:hAnsi="Calibri Light" w:cs="Calibri Light"/>
          <w:sz w:val="22"/>
          <w:szCs w:val="22"/>
          <w:lang w:val="en-GB"/>
        </w:rPr>
      </w:pPr>
      <w:r w:rsidRPr="00C87E33">
        <w:rPr>
          <w:rFonts w:ascii="Calibri Light" w:hAnsi="Calibri Light" w:cs="Calibri Light"/>
          <w:b/>
          <w:sz w:val="22"/>
          <w:szCs w:val="22"/>
          <w:lang w:val="en-GB"/>
        </w:rPr>
        <w:t xml:space="preserve">Question 2: </w:t>
      </w:r>
      <w:r w:rsidRPr="00C87E33">
        <w:rPr>
          <w:rFonts w:ascii="Calibri Light" w:hAnsi="Calibri Light" w:cs="Calibri Light"/>
          <w:b/>
          <w:bCs/>
          <w:sz w:val="22"/>
          <w:szCs w:val="22"/>
          <w:lang w:val="en-GB"/>
        </w:rPr>
        <w:t>What does regional cooperation mean to you? What are the opportunities for regional cooperation to support sustainable development in the Mekong- Lancang?</w:t>
      </w:r>
    </w:p>
    <w:p w14:paraId="583B0229" w14:textId="766D407D" w:rsidR="00AB4674" w:rsidRDefault="00AA675E">
      <w:pPr>
        <w:rPr>
          <w:rFonts w:ascii="Calibri Light" w:hAnsi="Calibri Light" w:cs="Calibri Light"/>
          <w:sz w:val="22"/>
          <w:szCs w:val="22"/>
          <w:lang w:val="en-GB"/>
        </w:rPr>
      </w:pPr>
      <w:r>
        <w:rPr>
          <w:rFonts w:ascii="Calibri Light" w:hAnsi="Calibri Light" w:cs="Calibri Light"/>
          <w:sz w:val="22"/>
          <w:szCs w:val="22"/>
          <w:lang w:val="en-GB"/>
        </w:rPr>
        <w:t>Mr</w:t>
      </w:r>
      <w:r w:rsidR="00380574">
        <w:rPr>
          <w:rFonts w:ascii="Calibri Light" w:hAnsi="Calibri Light" w:cs="Calibri Light"/>
          <w:sz w:val="22"/>
          <w:szCs w:val="22"/>
          <w:lang w:val="en-GB"/>
        </w:rPr>
        <w:t xml:space="preserve"> </w:t>
      </w:r>
      <w:r>
        <w:rPr>
          <w:rFonts w:ascii="Calibri Light" w:hAnsi="Calibri Light" w:cs="Calibri Light"/>
          <w:sz w:val="22"/>
          <w:szCs w:val="22"/>
          <w:lang w:val="en-GB"/>
        </w:rPr>
        <w:t>Ren</w:t>
      </w:r>
      <w:r w:rsidR="00380574">
        <w:rPr>
          <w:rFonts w:ascii="Calibri Light" w:hAnsi="Calibri Light" w:cs="Calibri Light"/>
          <w:sz w:val="22"/>
          <w:szCs w:val="22"/>
          <w:lang w:val="en-GB"/>
        </w:rPr>
        <w:t xml:space="preserve"> noted an increase in regionalism and the need for muliti-lateral cooperati</w:t>
      </w:r>
      <w:r>
        <w:rPr>
          <w:rFonts w:ascii="Calibri Light" w:hAnsi="Calibri Light" w:cs="Calibri Light"/>
          <w:sz w:val="22"/>
          <w:szCs w:val="22"/>
          <w:lang w:val="en-GB"/>
        </w:rPr>
        <w:t>on, especially concerning cross-</w:t>
      </w:r>
      <w:r w:rsidR="00380574">
        <w:rPr>
          <w:rFonts w:ascii="Calibri Light" w:hAnsi="Calibri Light" w:cs="Calibri Light"/>
          <w:sz w:val="22"/>
          <w:szCs w:val="22"/>
          <w:lang w:val="en-GB"/>
        </w:rPr>
        <w:t xml:space="preserve">border matters. </w:t>
      </w:r>
    </w:p>
    <w:p w14:paraId="584FE296" w14:textId="77777777" w:rsidR="00AA675E" w:rsidRPr="00C87E33" w:rsidRDefault="00AA675E">
      <w:pPr>
        <w:rPr>
          <w:rFonts w:ascii="Calibri Light" w:hAnsi="Calibri Light" w:cs="Calibri Light"/>
          <w:sz w:val="22"/>
          <w:szCs w:val="22"/>
          <w:lang w:val="en-GB"/>
        </w:rPr>
      </w:pPr>
    </w:p>
    <w:p w14:paraId="303E58F2" w14:textId="08621EB8" w:rsidR="00380574" w:rsidRDefault="00380574" w:rsidP="004D344E">
      <w:pPr>
        <w:rPr>
          <w:rFonts w:ascii="Calibri Light" w:hAnsi="Calibri Light" w:cs="Calibri Light"/>
          <w:sz w:val="22"/>
          <w:szCs w:val="22"/>
          <w:lang w:val="en-GB"/>
        </w:rPr>
      </w:pPr>
      <w:r>
        <w:rPr>
          <w:rFonts w:ascii="Calibri Light" w:hAnsi="Calibri Light" w:cs="Calibri Light"/>
          <w:sz w:val="22"/>
          <w:szCs w:val="22"/>
          <w:lang w:val="en-GB"/>
        </w:rPr>
        <w:t>External (non-state) stakeholders and local communities need to be involved and introduce a local voice. These need to be heard, and are currently the weakest link in promoting cooperation and opposing geo-political attitudes. In April</w:t>
      </w:r>
      <w:r w:rsidR="004D5B19">
        <w:rPr>
          <w:rFonts w:ascii="Calibri Light" w:hAnsi="Calibri Light" w:cs="Calibri Light"/>
          <w:sz w:val="22"/>
          <w:szCs w:val="22"/>
          <w:lang w:val="en-GB"/>
        </w:rPr>
        <w:t>,</w:t>
      </w:r>
      <w:r>
        <w:rPr>
          <w:rFonts w:ascii="Calibri Light" w:hAnsi="Calibri Light" w:cs="Calibri Light"/>
          <w:sz w:val="22"/>
          <w:szCs w:val="22"/>
          <w:lang w:val="en-GB"/>
        </w:rPr>
        <w:t xml:space="preserve"> the MRC entered discussions in China and </w:t>
      </w:r>
      <w:r w:rsidR="00AA675E">
        <w:rPr>
          <w:rFonts w:ascii="Calibri Light" w:hAnsi="Calibri Light" w:cs="Calibri Light"/>
          <w:sz w:val="22"/>
          <w:szCs w:val="22"/>
          <w:lang w:val="en-GB"/>
        </w:rPr>
        <w:t>Mr</w:t>
      </w:r>
      <w:r>
        <w:rPr>
          <w:rFonts w:ascii="Calibri Light" w:hAnsi="Calibri Light" w:cs="Calibri Light"/>
          <w:sz w:val="22"/>
          <w:szCs w:val="22"/>
          <w:lang w:val="en-GB"/>
        </w:rPr>
        <w:t xml:space="preserve"> </w:t>
      </w:r>
      <w:r w:rsidR="00AA675E">
        <w:rPr>
          <w:rFonts w:ascii="Calibri Light" w:hAnsi="Calibri Light" w:cs="Calibri Light"/>
          <w:sz w:val="22"/>
          <w:szCs w:val="22"/>
          <w:lang w:val="en-GB"/>
        </w:rPr>
        <w:t>Ren</w:t>
      </w:r>
      <w:r>
        <w:rPr>
          <w:rFonts w:ascii="Calibri Light" w:hAnsi="Calibri Light" w:cs="Calibri Light"/>
          <w:sz w:val="22"/>
          <w:szCs w:val="22"/>
          <w:lang w:val="en-GB"/>
        </w:rPr>
        <w:t xml:space="preserve"> noted a change in Chinese attitude where the MRC voice was listened to. </w:t>
      </w:r>
    </w:p>
    <w:p w14:paraId="3741317E" w14:textId="77777777" w:rsidR="004D5B19" w:rsidRDefault="004D5B19" w:rsidP="004D344E">
      <w:pPr>
        <w:rPr>
          <w:rFonts w:ascii="Calibri Light" w:hAnsi="Calibri Light" w:cs="Calibri Light"/>
          <w:sz w:val="22"/>
          <w:szCs w:val="22"/>
          <w:lang w:val="en-GB"/>
        </w:rPr>
      </w:pPr>
    </w:p>
    <w:p w14:paraId="17C593A5" w14:textId="21F8881B" w:rsidR="00B50677" w:rsidRDefault="004D5B19" w:rsidP="004D344E">
      <w:pPr>
        <w:rPr>
          <w:rFonts w:ascii="Calibri Light" w:hAnsi="Calibri Light" w:cs="Calibri Light"/>
          <w:sz w:val="22"/>
          <w:szCs w:val="22"/>
          <w:lang w:val="en-GB"/>
        </w:rPr>
      </w:pPr>
      <w:r>
        <w:rPr>
          <w:rFonts w:ascii="Calibri Light" w:hAnsi="Calibri Light" w:cs="Calibri Light"/>
          <w:sz w:val="22"/>
          <w:szCs w:val="22"/>
          <w:lang w:val="en-GB"/>
        </w:rPr>
        <w:t>The data-</w:t>
      </w:r>
      <w:r w:rsidR="00380574">
        <w:rPr>
          <w:rFonts w:ascii="Calibri Light" w:hAnsi="Calibri Light" w:cs="Calibri Light"/>
          <w:sz w:val="22"/>
          <w:szCs w:val="22"/>
          <w:lang w:val="en-GB"/>
        </w:rPr>
        <w:t xml:space="preserve">sharing of water flows by the LMCM is an important opportunity to be built </w:t>
      </w:r>
      <w:r>
        <w:rPr>
          <w:rFonts w:ascii="Calibri Light" w:hAnsi="Calibri Light" w:cs="Calibri Light"/>
          <w:sz w:val="22"/>
          <w:szCs w:val="22"/>
          <w:lang w:val="en-GB"/>
        </w:rPr>
        <w:t>up</w:t>
      </w:r>
      <w:r w:rsidR="00380574">
        <w:rPr>
          <w:rFonts w:ascii="Calibri Light" w:hAnsi="Calibri Light" w:cs="Calibri Light"/>
          <w:sz w:val="22"/>
          <w:szCs w:val="22"/>
          <w:lang w:val="en-GB"/>
        </w:rPr>
        <w:t xml:space="preserve">on.  </w:t>
      </w:r>
    </w:p>
    <w:p w14:paraId="4E93EBB0" w14:textId="77777777" w:rsidR="00380574" w:rsidRPr="00C87E33" w:rsidRDefault="00380574" w:rsidP="004D344E">
      <w:pPr>
        <w:rPr>
          <w:rFonts w:ascii="Calibri Light" w:hAnsi="Calibri Light" w:cs="Calibri Light"/>
          <w:sz w:val="22"/>
          <w:szCs w:val="22"/>
          <w:lang w:val="en-GB"/>
        </w:rPr>
      </w:pPr>
    </w:p>
    <w:p w14:paraId="11BDD685" w14:textId="77777777" w:rsidR="00C77295" w:rsidRPr="00C87E33" w:rsidRDefault="00C77295" w:rsidP="00C77295">
      <w:pPr>
        <w:rPr>
          <w:rFonts w:ascii="Calibri Light" w:hAnsi="Calibri Light" w:cs="Calibri Light"/>
          <w:sz w:val="22"/>
          <w:szCs w:val="22"/>
          <w:lang w:val="en-GB"/>
        </w:rPr>
      </w:pPr>
      <w:r w:rsidRPr="00C87E33">
        <w:rPr>
          <w:rFonts w:ascii="Calibri Light" w:hAnsi="Calibri Light" w:cs="Calibri Light"/>
          <w:b/>
          <w:sz w:val="22"/>
          <w:szCs w:val="22"/>
          <w:lang w:val="en-GB"/>
        </w:rPr>
        <w:t>Question 3:</w:t>
      </w:r>
      <w:r w:rsidRPr="00C87E33">
        <w:rPr>
          <w:rFonts w:ascii="Calibri Light" w:hAnsi="Calibri Light" w:cs="Calibri Light"/>
          <w:sz w:val="22"/>
          <w:szCs w:val="22"/>
          <w:lang w:val="en-GB"/>
        </w:rPr>
        <w:t xml:space="preserve"> </w:t>
      </w:r>
      <w:r w:rsidRPr="00C87E33">
        <w:rPr>
          <w:rFonts w:ascii="Calibri Light" w:hAnsi="Calibri Light" w:cs="Calibri Light"/>
          <w:b/>
          <w:bCs/>
          <w:sz w:val="22"/>
          <w:szCs w:val="22"/>
          <w:lang w:val="en-GB"/>
        </w:rPr>
        <w:t>From your experience, are there examples where some or all of the Mekong-Lancang countries have cooperated to yield a clear and positive trans-boundary river management outcome?</w:t>
      </w:r>
    </w:p>
    <w:p w14:paraId="3ADB5AEC" w14:textId="1064C6EA" w:rsidR="00C77295" w:rsidRDefault="00AA675E">
      <w:pPr>
        <w:rPr>
          <w:rFonts w:ascii="Calibri Light" w:hAnsi="Calibri Light" w:cs="Calibri Light"/>
          <w:sz w:val="22"/>
          <w:szCs w:val="22"/>
          <w:lang w:val="en-GB"/>
        </w:rPr>
      </w:pPr>
      <w:r>
        <w:rPr>
          <w:rFonts w:ascii="Calibri Light" w:hAnsi="Calibri Light" w:cs="Calibri Light"/>
          <w:sz w:val="22"/>
          <w:szCs w:val="22"/>
          <w:lang w:val="en-GB"/>
        </w:rPr>
        <w:t>Mr</w:t>
      </w:r>
      <w:r w:rsidR="00380574">
        <w:rPr>
          <w:rFonts w:ascii="Calibri Light" w:hAnsi="Calibri Light" w:cs="Calibri Light"/>
          <w:sz w:val="22"/>
          <w:szCs w:val="22"/>
          <w:lang w:val="en-GB"/>
        </w:rPr>
        <w:t xml:space="preserve"> </w:t>
      </w:r>
      <w:r>
        <w:rPr>
          <w:rFonts w:ascii="Calibri Light" w:hAnsi="Calibri Light" w:cs="Calibri Light"/>
          <w:sz w:val="22"/>
          <w:szCs w:val="22"/>
          <w:lang w:val="en-GB"/>
        </w:rPr>
        <w:t>Ren</w:t>
      </w:r>
      <w:r w:rsidR="004D5B19">
        <w:rPr>
          <w:rFonts w:ascii="Calibri Light" w:hAnsi="Calibri Light" w:cs="Calibri Light"/>
          <w:sz w:val="22"/>
          <w:szCs w:val="22"/>
          <w:lang w:val="en-GB"/>
        </w:rPr>
        <w:t xml:space="preserve"> was no</w:t>
      </w:r>
      <w:r w:rsidR="00380574">
        <w:rPr>
          <w:rFonts w:ascii="Calibri Light" w:hAnsi="Calibri Light" w:cs="Calibri Light"/>
          <w:sz w:val="22"/>
          <w:szCs w:val="22"/>
          <w:lang w:val="en-GB"/>
        </w:rPr>
        <w:t xml:space="preserve">t able to identify Lancang-Mekong examples but was familiar with transboundary examples from Canada and the USA. </w:t>
      </w:r>
      <w:r w:rsidR="00BE36F8">
        <w:rPr>
          <w:rFonts w:ascii="Calibri Light" w:hAnsi="Calibri Light" w:cs="Calibri Light"/>
          <w:sz w:val="22"/>
          <w:szCs w:val="22"/>
          <w:lang w:val="en-GB"/>
        </w:rPr>
        <w:t>Critical</w:t>
      </w:r>
      <w:r w:rsidR="00380574">
        <w:rPr>
          <w:rFonts w:ascii="Calibri Light" w:hAnsi="Calibri Light" w:cs="Calibri Light"/>
          <w:sz w:val="22"/>
          <w:szCs w:val="22"/>
          <w:lang w:val="en-GB"/>
        </w:rPr>
        <w:t xml:space="preserve"> point was </w:t>
      </w:r>
      <w:r w:rsidR="00BE36F8">
        <w:rPr>
          <w:rFonts w:ascii="Calibri Light" w:hAnsi="Calibri Light" w:cs="Calibri Light"/>
          <w:sz w:val="22"/>
          <w:szCs w:val="22"/>
          <w:lang w:val="en-GB"/>
        </w:rPr>
        <w:t>cross country (upstream-downstream) agr</w:t>
      </w:r>
      <w:r w:rsidR="00380574">
        <w:rPr>
          <w:rFonts w:ascii="Calibri Light" w:hAnsi="Calibri Light" w:cs="Calibri Light"/>
          <w:sz w:val="22"/>
          <w:szCs w:val="22"/>
          <w:lang w:val="en-GB"/>
        </w:rPr>
        <w:t>eement about water allocations</w:t>
      </w:r>
      <w:r w:rsidR="00BE36F8">
        <w:rPr>
          <w:rFonts w:ascii="Calibri Light" w:hAnsi="Calibri Light" w:cs="Calibri Light"/>
          <w:sz w:val="22"/>
          <w:szCs w:val="22"/>
          <w:lang w:val="en-GB"/>
        </w:rPr>
        <w:t xml:space="preserve">. These agreements were reached very early in </w:t>
      </w:r>
      <w:commentRangeStart w:id="1"/>
      <w:r w:rsidR="00BE36F8">
        <w:rPr>
          <w:rFonts w:ascii="Calibri Light" w:hAnsi="Calibri Light" w:cs="Calibri Light"/>
          <w:sz w:val="22"/>
          <w:szCs w:val="22"/>
          <w:lang w:val="en-GB"/>
        </w:rPr>
        <w:t>negotiations</w:t>
      </w:r>
      <w:commentRangeEnd w:id="1"/>
      <w:r w:rsidR="00B333AD">
        <w:rPr>
          <w:rStyle w:val="CommentReference"/>
        </w:rPr>
        <w:commentReference w:id="1"/>
      </w:r>
      <w:r w:rsidR="00BE36F8">
        <w:rPr>
          <w:rFonts w:ascii="Calibri Light" w:hAnsi="Calibri Light" w:cs="Calibri Light"/>
          <w:sz w:val="22"/>
          <w:szCs w:val="22"/>
          <w:lang w:val="en-GB"/>
        </w:rPr>
        <w:t xml:space="preserve">, including agreed compensation for agreement breaches and country obligations. Compensation may be in monetary or non-monetary. </w:t>
      </w:r>
    </w:p>
    <w:p w14:paraId="423183A2" w14:textId="77777777" w:rsidR="00E43AF7" w:rsidRPr="00C87E33" w:rsidRDefault="00E43AF7">
      <w:pPr>
        <w:rPr>
          <w:rFonts w:ascii="Calibri Light" w:hAnsi="Calibri Light" w:cs="Calibri Light"/>
          <w:sz w:val="22"/>
          <w:szCs w:val="22"/>
          <w:lang w:val="en-GB"/>
        </w:rPr>
      </w:pPr>
    </w:p>
    <w:p w14:paraId="3F095272" w14:textId="77777777" w:rsidR="008937A0" w:rsidRPr="00C87E33" w:rsidRDefault="008937A0" w:rsidP="008937A0">
      <w:pPr>
        <w:rPr>
          <w:rFonts w:ascii="Calibri Light" w:hAnsi="Calibri Light" w:cs="Calibri Light"/>
          <w:sz w:val="22"/>
          <w:szCs w:val="22"/>
          <w:lang w:val="en-GB"/>
        </w:rPr>
      </w:pPr>
      <w:r w:rsidRPr="00C87E33">
        <w:rPr>
          <w:rFonts w:ascii="Calibri Light" w:hAnsi="Calibri Light" w:cs="Calibri Light"/>
          <w:b/>
          <w:sz w:val="22"/>
          <w:szCs w:val="22"/>
          <w:lang w:val="en-GB"/>
        </w:rPr>
        <w:lastRenderedPageBreak/>
        <w:t xml:space="preserve">Question 4: </w:t>
      </w:r>
      <w:r w:rsidRPr="00C87E33">
        <w:rPr>
          <w:rFonts w:ascii="Calibri Light" w:hAnsi="Calibri Light" w:cs="Calibri Light"/>
          <w:b/>
          <w:bCs/>
          <w:sz w:val="22"/>
          <w:szCs w:val="22"/>
          <w:lang w:val="en-GB"/>
        </w:rPr>
        <w:t>What are the relative advantages/merits of the different mechanisms for cooperation, and do you see any opportunities for improvements?</w:t>
      </w:r>
    </w:p>
    <w:p w14:paraId="63ACB7C1" w14:textId="6C85C584" w:rsidR="008937A0" w:rsidRPr="00C87E33" w:rsidRDefault="00AA675E">
      <w:pPr>
        <w:rPr>
          <w:rFonts w:ascii="Calibri Light" w:hAnsi="Calibri Light" w:cs="Calibri Light"/>
          <w:sz w:val="22"/>
          <w:szCs w:val="22"/>
          <w:lang w:val="en-GB"/>
        </w:rPr>
      </w:pPr>
      <w:r>
        <w:rPr>
          <w:rFonts w:ascii="Calibri Light" w:hAnsi="Calibri Light" w:cs="Calibri Light"/>
          <w:sz w:val="22"/>
          <w:szCs w:val="22"/>
          <w:lang w:val="en-GB"/>
        </w:rPr>
        <w:t>Mr</w:t>
      </w:r>
      <w:r w:rsidR="00BE36F8">
        <w:rPr>
          <w:rFonts w:ascii="Calibri Light" w:hAnsi="Calibri Light" w:cs="Calibri Light"/>
          <w:sz w:val="22"/>
          <w:szCs w:val="22"/>
          <w:lang w:val="en-GB"/>
        </w:rPr>
        <w:t xml:space="preserve"> </w:t>
      </w:r>
      <w:r>
        <w:rPr>
          <w:rFonts w:ascii="Calibri Light" w:hAnsi="Calibri Light" w:cs="Calibri Light"/>
          <w:sz w:val="22"/>
          <w:szCs w:val="22"/>
          <w:lang w:val="en-GB"/>
        </w:rPr>
        <w:t>Ren</w:t>
      </w:r>
      <w:r w:rsidR="00BE36F8">
        <w:rPr>
          <w:rFonts w:ascii="Calibri Light" w:hAnsi="Calibri Light" w:cs="Calibri Light"/>
          <w:sz w:val="22"/>
          <w:szCs w:val="22"/>
          <w:lang w:val="en-GB"/>
        </w:rPr>
        <w:t xml:space="preserve"> was familiar with LMCM and the MRC, but not other platforms. Examples provided were the GMS, ASEAN and ACMECS. </w:t>
      </w:r>
      <w:r>
        <w:rPr>
          <w:rFonts w:ascii="Calibri Light" w:hAnsi="Calibri Light" w:cs="Calibri Light"/>
          <w:sz w:val="22"/>
          <w:szCs w:val="22"/>
          <w:lang w:val="en-GB"/>
        </w:rPr>
        <w:t>Mr</w:t>
      </w:r>
      <w:r w:rsidR="00BE36F8">
        <w:rPr>
          <w:rFonts w:ascii="Calibri Light" w:hAnsi="Calibri Light" w:cs="Calibri Light"/>
          <w:sz w:val="22"/>
          <w:szCs w:val="22"/>
          <w:lang w:val="en-GB"/>
        </w:rPr>
        <w:t xml:space="preserve"> </w:t>
      </w:r>
      <w:r>
        <w:rPr>
          <w:rFonts w:ascii="Calibri Light" w:hAnsi="Calibri Light" w:cs="Calibri Light"/>
          <w:sz w:val="22"/>
          <w:szCs w:val="22"/>
          <w:lang w:val="en-GB"/>
        </w:rPr>
        <w:t>Ren</w:t>
      </w:r>
      <w:r w:rsidR="004D5B19">
        <w:rPr>
          <w:rFonts w:ascii="Calibri Light" w:hAnsi="Calibri Light" w:cs="Calibri Light"/>
          <w:sz w:val="22"/>
          <w:szCs w:val="22"/>
          <w:lang w:val="en-GB"/>
        </w:rPr>
        <w:t xml:space="preserve"> noted the lack of information-</w:t>
      </w:r>
      <w:r w:rsidR="00BE36F8">
        <w:rPr>
          <w:rFonts w:ascii="Calibri Light" w:hAnsi="Calibri Light" w:cs="Calibri Light"/>
          <w:sz w:val="22"/>
          <w:szCs w:val="22"/>
          <w:lang w:val="en-GB"/>
        </w:rPr>
        <w:t xml:space="preserve">sharing as a key impediment; and is necessary as a starting point for cooperation. Water flows represent technical information only and social exchange (we assume data and analysis) is limited. The lack of social and economic data does not foster mutual understanding and </w:t>
      </w:r>
      <w:commentRangeStart w:id="2"/>
      <w:r w:rsidR="00BE36F8">
        <w:rPr>
          <w:rFonts w:ascii="Calibri Light" w:hAnsi="Calibri Light" w:cs="Calibri Light"/>
          <w:sz w:val="22"/>
          <w:szCs w:val="22"/>
          <w:lang w:val="en-GB"/>
        </w:rPr>
        <w:t>trust</w:t>
      </w:r>
      <w:commentRangeEnd w:id="2"/>
      <w:r w:rsidR="00B333AD">
        <w:rPr>
          <w:rStyle w:val="CommentReference"/>
        </w:rPr>
        <w:commentReference w:id="2"/>
      </w:r>
      <w:r w:rsidR="00BE36F8">
        <w:rPr>
          <w:rFonts w:ascii="Calibri Light" w:hAnsi="Calibri Light" w:cs="Calibri Light"/>
          <w:sz w:val="22"/>
          <w:szCs w:val="22"/>
          <w:lang w:val="en-GB"/>
        </w:rPr>
        <w:t xml:space="preserve">. </w:t>
      </w:r>
    </w:p>
    <w:p w14:paraId="1CEEA69A" w14:textId="77777777" w:rsidR="00453775" w:rsidRPr="00C87E33" w:rsidRDefault="00453775" w:rsidP="004D344E">
      <w:pPr>
        <w:rPr>
          <w:rFonts w:ascii="Calibri Light" w:hAnsi="Calibri Light" w:cs="Calibri Light"/>
          <w:bCs/>
          <w:sz w:val="22"/>
          <w:szCs w:val="22"/>
          <w:lang w:val="en-GB"/>
        </w:rPr>
      </w:pPr>
    </w:p>
    <w:p w14:paraId="0A7A13DA" w14:textId="77777777" w:rsidR="008937A0" w:rsidRPr="00C87E33" w:rsidRDefault="008937A0" w:rsidP="008937A0">
      <w:pPr>
        <w:rPr>
          <w:rFonts w:ascii="Calibri Light" w:hAnsi="Calibri Light" w:cs="Calibri Light"/>
          <w:sz w:val="22"/>
          <w:szCs w:val="22"/>
          <w:lang w:val="en-GB"/>
        </w:rPr>
      </w:pPr>
      <w:r w:rsidRPr="00C87E33">
        <w:rPr>
          <w:rFonts w:ascii="Calibri Light" w:hAnsi="Calibri Light" w:cs="Calibri Light"/>
          <w:b/>
          <w:sz w:val="22"/>
          <w:szCs w:val="22"/>
          <w:lang w:val="en-GB"/>
        </w:rPr>
        <w:t>Question 5:</w:t>
      </w:r>
      <w:r w:rsidRPr="00C87E33">
        <w:rPr>
          <w:rFonts w:ascii="Calibri Light" w:hAnsi="Calibri Light" w:cs="Calibri Light"/>
          <w:sz w:val="22"/>
          <w:szCs w:val="22"/>
          <w:lang w:val="en-GB"/>
        </w:rPr>
        <w:t xml:space="preserve"> </w:t>
      </w:r>
      <w:r w:rsidRPr="00C87E33">
        <w:rPr>
          <w:rFonts w:ascii="Calibri Light" w:hAnsi="Calibri Light" w:cs="Calibri Light"/>
          <w:b/>
          <w:bCs/>
          <w:sz w:val="22"/>
          <w:szCs w:val="22"/>
          <w:lang w:val="en-GB"/>
        </w:rPr>
        <w:t>In your opinion, when cooperation occurs between Lancang-Mekong countries, what indicates its success? How do you know if cooperation is successful?</w:t>
      </w:r>
    </w:p>
    <w:p w14:paraId="085844A0" w14:textId="73A00E48" w:rsidR="008937A0" w:rsidRDefault="00BE36F8">
      <w:pPr>
        <w:rPr>
          <w:rFonts w:ascii="Calibri Light" w:hAnsi="Calibri Light" w:cs="Calibri Light"/>
          <w:sz w:val="22"/>
          <w:szCs w:val="22"/>
          <w:lang w:val="en-GB"/>
        </w:rPr>
      </w:pPr>
      <w:r>
        <w:rPr>
          <w:rFonts w:ascii="Calibri Light" w:hAnsi="Calibri Light" w:cs="Calibri Light"/>
          <w:sz w:val="22"/>
          <w:szCs w:val="22"/>
          <w:lang w:val="en-GB"/>
        </w:rPr>
        <w:t>The LMC a</w:t>
      </w:r>
      <w:r w:rsidR="00CA2150">
        <w:rPr>
          <w:rFonts w:ascii="Calibri Light" w:hAnsi="Calibri Light" w:cs="Calibri Light"/>
          <w:sz w:val="22"/>
          <w:szCs w:val="22"/>
          <w:lang w:val="en-GB"/>
        </w:rPr>
        <w:t>n</w:t>
      </w:r>
      <w:r>
        <w:rPr>
          <w:rFonts w:ascii="Calibri Light" w:hAnsi="Calibri Light" w:cs="Calibri Light"/>
          <w:sz w:val="22"/>
          <w:szCs w:val="22"/>
          <w:lang w:val="en-GB"/>
        </w:rPr>
        <w:t xml:space="preserve">d MRC agreements are not legally binding nor </w:t>
      </w:r>
      <w:r w:rsidR="00CA2150">
        <w:rPr>
          <w:rFonts w:ascii="Calibri Light" w:hAnsi="Calibri Light" w:cs="Calibri Light"/>
          <w:sz w:val="22"/>
          <w:szCs w:val="22"/>
          <w:lang w:val="en-GB"/>
        </w:rPr>
        <w:t>describe</w:t>
      </w:r>
      <w:r>
        <w:rPr>
          <w:rFonts w:ascii="Calibri Light" w:hAnsi="Calibri Light" w:cs="Calibri Light"/>
          <w:sz w:val="22"/>
          <w:szCs w:val="22"/>
          <w:lang w:val="en-GB"/>
        </w:rPr>
        <w:t xml:space="preserve"> enforceable country obligations. </w:t>
      </w:r>
      <w:r w:rsidR="00AA675E">
        <w:rPr>
          <w:rFonts w:ascii="Calibri Light" w:hAnsi="Calibri Light" w:cs="Calibri Light"/>
          <w:sz w:val="22"/>
          <w:szCs w:val="22"/>
          <w:lang w:val="en-GB"/>
        </w:rPr>
        <w:t>Mr</w:t>
      </w:r>
      <w:r>
        <w:rPr>
          <w:rFonts w:ascii="Calibri Light" w:hAnsi="Calibri Light" w:cs="Calibri Light"/>
          <w:sz w:val="22"/>
          <w:szCs w:val="22"/>
          <w:lang w:val="en-GB"/>
        </w:rPr>
        <w:t xml:space="preserve"> </w:t>
      </w:r>
      <w:r w:rsidR="00AA675E">
        <w:rPr>
          <w:rFonts w:ascii="Calibri Light" w:hAnsi="Calibri Light" w:cs="Calibri Light"/>
          <w:sz w:val="22"/>
          <w:szCs w:val="22"/>
          <w:lang w:val="en-GB"/>
        </w:rPr>
        <w:t>Ren</w:t>
      </w:r>
      <w:r>
        <w:rPr>
          <w:rFonts w:ascii="Calibri Light" w:hAnsi="Calibri Light" w:cs="Calibri Light"/>
          <w:sz w:val="22"/>
          <w:szCs w:val="22"/>
          <w:lang w:val="en-GB"/>
        </w:rPr>
        <w:t xml:space="preserve"> noted the differences (that is legally bindi</w:t>
      </w:r>
      <w:r w:rsidR="004D5B19">
        <w:rPr>
          <w:rFonts w:ascii="Calibri Light" w:hAnsi="Calibri Light" w:cs="Calibri Light"/>
          <w:sz w:val="22"/>
          <w:szCs w:val="22"/>
          <w:lang w:val="en-GB"/>
        </w:rPr>
        <w:t>ng) example of the Canada-USA transboundary agreements.</w:t>
      </w:r>
    </w:p>
    <w:p w14:paraId="5E50E886" w14:textId="77777777" w:rsidR="004D5B19" w:rsidRPr="00C87E33" w:rsidRDefault="004D5B19">
      <w:pPr>
        <w:rPr>
          <w:rFonts w:ascii="Calibri Light" w:hAnsi="Calibri Light" w:cs="Calibri Light"/>
          <w:sz w:val="22"/>
          <w:szCs w:val="22"/>
          <w:lang w:val="en-GB"/>
        </w:rPr>
      </w:pPr>
    </w:p>
    <w:p w14:paraId="09A01431" w14:textId="569C3107" w:rsidR="00CA2150" w:rsidRDefault="00BE36F8" w:rsidP="004D344E">
      <w:pPr>
        <w:rPr>
          <w:rFonts w:ascii="Calibri Light" w:hAnsi="Calibri Light" w:cs="Calibri Light"/>
          <w:sz w:val="22"/>
          <w:szCs w:val="22"/>
          <w:lang w:val="en-GB"/>
        </w:rPr>
      </w:pPr>
      <w:r>
        <w:rPr>
          <w:rFonts w:ascii="Calibri Light" w:hAnsi="Calibri Light" w:cs="Calibri Light"/>
          <w:sz w:val="22"/>
          <w:szCs w:val="22"/>
          <w:lang w:val="en-GB"/>
        </w:rPr>
        <w:t xml:space="preserve">International investors </w:t>
      </w:r>
      <w:r w:rsidR="00CA2150">
        <w:rPr>
          <w:rFonts w:ascii="Calibri Light" w:hAnsi="Calibri Light" w:cs="Calibri Light"/>
          <w:sz w:val="22"/>
          <w:szCs w:val="22"/>
          <w:lang w:val="en-GB"/>
        </w:rPr>
        <w:t>need to observe and adhere to national investment regulations. The same principle applies to water resource management. The second level are international laws and treaties as a guide to river gov</w:t>
      </w:r>
      <w:r w:rsidR="004D5B19">
        <w:rPr>
          <w:rFonts w:ascii="Calibri Light" w:hAnsi="Calibri Light" w:cs="Calibri Light"/>
          <w:sz w:val="22"/>
          <w:szCs w:val="22"/>
          <w:lang w:val="en-GB"/>
        </w:rPr>
        <w:t>ernance, possibly deferring to i</w:t>
      </w:r>
      <w:r w:rsidR="00CA2150">
        <w:rPr>
          <w:rFonts w:ascii="Calibri Light" w:hAnsi="Calibri Light" w:cs="Calibri Light"/>
          <w:sz w:val="22"/>
          <w:szCs w:val="22"/>
          <w:lang w:val="en-GB"/>
        </w:rPr>
        <w:t xml:space="preserve">nternational arbitration for enforcement and dispute resolution. </w:t>
      </w:r>
    </w:p>
    <w:p w14:paraId="60F54CFF" w14:textId="77777777" w:rsidR="004D5B19" w:rsidRDefault="004D5B19" w:rsidP="004D344E">
      <w:pPr>
        <w:rPr>
          <w:rFonts w:ascii="Calibri Light" w:hAnsi="Calibri Light" w:cs="Calibri Light"/>
          <w:sz w:val="22"/>
          <w:szCs w:val="22"/>
          <w:lang w:val="en-GB"/>
        </w:rPr>
      </w:pPr>
    </w:p>
    <w:p w14:paraId="5E0D7273" w14:textId="65A19310" w:rsidR="00BC01A9" w:rsidRDefault="00AA675E" w:rsidP="004D344E">
      <w:pPr>
        <w:rPr>
          <w:rFonts w:ascii="Calibri Light" w:hAnsi="Calibri Light" w:cs="Calibri Light"/>
          <w:sz w:val="22"/>
          <w:szCs w:val="22"/>
          <w:lang w:val="en-GB"/>
        </w:rPr>
      </w:pPr>
      <w:r>
        <w:rPr>
          <w:rFonts w:ascii="Calibri Light" w:hAnsi="Calibri Light" w:cs="Calibri Light"/>
          <w:sz w:val="22"/>
          <w:szCs w:val="22"/>
          <w:lang w:val="en-GB"/>
        </w:rPr>
        <w:t>Mr</w:t>
      </w:r>
      <w:r w:rsidR="00CA2150">
        <w:rPr>
          <w:rFonts w:ascii="Calibri Light" w:hAnsi="Calibri Light" w:cs="Calibri Light"/>
          <w:sz w:val="22"/>
          <w:szCs w:val="22"/>
          <w:lang w:val="en-GB"/>
        </w:rPr>
        <w:t xml:space="preserve"> </w:t>
      </w:r>
      <w:r>
        <w:rPr>
          <w:rFonts w:ascii="Calibri Light" w:hAnsi="Calibri Light" w:cs="Calibri Light"/>
          <w:sz w:val="22"/>
          <w:szCs w:val="22"/>
          <w:lang w:val="en-GB"/>
        </w:rPr>
        <w:t>Ren</w:t>
      </w:r>
      <w:r w:rsidR="00CA2150">
        <w:rPr>
          <w:rFonts w:ascii="Calibri Light" w:hAnsi="Calibri Light" w:cs="Calibri Light"/>
          <w:sz w:val="22"/>
          <w:szCs w:val="22"/>
          <w:lang w:val="en-GB"/>
        </w:rPr>
        <w:t xml:space="preserve"> noted the main problem with international treaties is the lack of an implementation mechanism.  </w:t>
      </w:r>
    </w:p>
    <w:p w14:paraId="09C38799" w14:textId="77777777" w:rsidR="00CA2150" w:rsidRPr="00BC01A9" w:rsidRDefault="00CA2150" w:rsidP="004D344E">
      <w:pPr>
        <w:rPr>
          <w:rFonts w:ascii="Calibri Light" w:hAnsi="Calibri Light" w:cs="Calibri Light"/>
          <w:sz w:val="22"/>
          <w:szCs w:val="22"/>
          <w:lang w:val="en-GB"/>
        </w:rPr>
      </w:pPr>
    </w:p>
    <w:p w14:paraId="44EC951F" w14:textId="77777777" w:rsidR="00BB08F2" w:rsidRPr="00C87E33" w:rsidRDefault="00BB08F2" w:rsidP="00BB08F2">
      <w:pPr>
        <w:rPr>
          <w:rFonts w:ascii="Calibri Light" w:hAnsi="Calibri Light" w:cs="Calibri Light"/>
          <w:sz w:val="22"/>
          <w:szCs w:val="22"/>
          <w:lang w:val="en-GB"/>
        </w:rPr>
      </w:pPr>
      <w:r w:rsidRPr="00C87E33">
        <w:rPr>
          <w:rFonts w:ascii="Calibri Light" w:hAnsi="Calibri Light" w:cs="Calibri Light"/>
          <w:b/>
          <w:sz w:val="22"/>
          <w:szCs w:val="22"/>
          <w:lang w:val="en-GB"/>
        </w:rPr>
        <w:t>Question 6:</w:t>
      </w:r>
      <w:r w:rsidRPr="00C87E33">
        <w:rPr>
          <w:rFonts w:ascii="Calibri Light" w:hAnsi="Calibri Light" w:cs="Calibri Light"/>
          <w:sz w:val="22"/>
          <w:szCs w:val="22"/>
          <w:lang w:val="en-GB"/>
        </w:rPr>
        <w:t xml:space="preserve"> </w:t>
      </w:r>
      <w:r w:rsidRPr="00C87E33">
        <w:rPr>
          <w:rFonts w:ascii="Calibri Light" w:hAnsi="Calibri Light" w:cs="Calibri Light"/>
          <w:b/>
          <w:bCs/>
          <w:sz w:val="22"/>
          <w:szCs w:val="22"/>
          <w:lang w:val="en-GB"/>
        </w:rPr>
        <w:t>From your experience, for what types of Lancang-Mekong problems has cooperation been most effective?</w:t>
      </w:r>
    </w:p>
    <w:p w14:paraId="43219CF4" w14:textId="348EC141" w:rsidR="00BB08F2" w:rsidRPr="00C87E33" w:rsidRDefault="00CA2150">
      <w:pPr>
        <w:rPr>
          <w:rFonts w:ascii="Calibri Light" w:hAnsi="Calibri Light" w:cs="Calibri Light"/>
          <w:sz w:val="22"/>
          <w:szCs w:val="22"/>
          <w:lang w:val="en-GB"/>
        </w:rPr>
      </w:pPr>
      <w:r>
        <w:rPr>
          <w:rFonts w:ascii="Calibri Light" w:hAnsi="Calibri Light" w:cs="Calibri Light"/>
          <w:sz w:val="22"/>
          <w:szCs w:val="22"/>
          <w:lang w:val="en-GB"/>
        </w:rPr>
        <w:t>IWRM: the World Bank has substantial convening p</w:t>
      </w:r>
      <w:r w:rsidR="004D5B19">
        <w:rPr>
          <w:rFonts w:ascii="Calibri Light" w:hAnsi="Calibri Light" w:cs="Calibri Light"/>
          <w:sz w:val="22"/>
          <w:szCs w:val="22"/>
          <w:lang w:val="en-GB"/>
        </w:rPr>
        <w:t>ower and leadership to promote t</w:t>
      </w:r>
      <w:r>
        <w:rPr>
          <w:rFonts w:ascii="Calibri Light" w:hAnsi="Calibri Light" w:cs="Calibri Light"/>
          <w:sz w:val="22"/>
          <w:szCs w:val="22"/>
          <w:lang w:val="en-GB"/>
        </w:rPr>
        <w:t>ransboundary country discussions. This represents a</w:t>
      </w:r>
      <w:r w:rsidR="004D5B19">
        <w:rPr>
          <w:rFonts w:ascii="Calibri Light" w:hAnsi="Calibri Light" w:cs="Calibri Light"/>
          <w:sz w:val="22"/>
          <w:szCs w:val="22"/>
          <w:lang w:val="en-GB"/>
        </w:rPr>
        <w:t>n</w:t>
      </w:r>
      <w:r>
        <w:rPr>
          <w:rFonts w:ascii="Calibri Light" w:hAnsi="Calibri Light" w:cs="Calibri Light"/>
          <w:sz w:val="22"/>
          <w:szCs w:val="22"/>
          <w:lang w:val="en-GB"/>
        </w:rPr>
        <w:t xml:space="preserve"> opportunity to design and coordinate an agreed integrated basin plan. </w:t>
      </w:r>
    </w:p>
    <w:p w14:paraId="3C4713E1" w14:textId="77777777" w:rsidR="008C6E18" w:rsidRPr="00641776" w:rsidRDefault="008C6E18" w:rsidP="004D344E">
      <w:pPr>
        <w:rPr>
          <w:rFonts w:ascii="Calibri Light" w:hAnsi="Calibri Light" w:cs="Calibri Light"/>
          <w:sz w:val="22"/>
          <w:szCs w:val="22"/>
        </w:rPr>
      </w:pPr>
    </w:p>
    <w:p w14:paraId="0DD283AC" w14:textId="77777777" w:rsidR="00BB08F2" w:rsidRPr="00C87E33" w:rsidRDefault="00BB08F2" w:rsidP="00BB08F2">
      <w:pPr>
        <w:rPr>
          <w:rFonts w:ascii="Calibri Light" w:hAnsi="Calibri Light" w:cs="Calibri Light"/>
          <w:sz w:val="22"/>
          <w:szCs w:val="22"/>
          <w:lang w:val="en-GB"/>
        </w:rPr>
      </w:pPr>
      <w:r w:rsidRPr="00C87E33">
        <w:rPr>
          <w:rFonts w:ascii="Calibri Light" w:hAnsi="Calibri Light" w:cs="Calibri Light"/>
          <w:b/>
          <w:sz w:val="22"/>
          <w:szCs w:val="22"/>
          <w:lang w:val="en-GB"/>
        </w:rPr>
        <w:t>Question 7:</w:t>
      </w:r>
      <w:r w:rsidRPr="00C87E33">
        <w:rPr>
          <w:rFonts w:ascii="Calibri Light" w:hAnsi="Calibri Light" w:cs="Calibri Light"/>
          <w:sz w:val="22"/>
          <w:szCs w:val="22"/>
          <w:lang w:val="en-GB"/>
        </w:rPr>
        <w:t xml:space="preserve"> </w:t>
      </w:r>
      <w:r w:rsidRPr="00C87E33">
        <w:rPr>
          <w:rFonts w:ascii="Calibri Light" w:hAnsi="Calibri Light" w:cs="Calibri Light"/>
          <w:b/>
          <w:bCs/>
          <w:sz w:val="22"/>
          <w:szCs w:val="22"/>
          <w:lang w:val="en-GB"/>
        </w:rPr>
        <w:t>In your view, which factors prevent cooperation? And which factors enable it?</w:t>
      </w:r>
    </w:p>
    <w:p w14:paraId="6012044C" w14:textId="1832CEA6" w:rsidR="00552832" w:rsidRDefault="00AA675E">
      <w:pPr>
        <w:rPr>
          <w:rFonts w:ascii="Calibri Light" w:hAnsi="Calibri Light" w:cs="Calibri Light"/>
          <w:sz w:val="22"/>
          <w:szCs w:val="22"/>
          <w:lang w:val="en-GB"/>
        </w:rPr>
      </w:pPr>
      <w:r>
        <w:rPr>
          <w:rFonts w:ascii="Calibri Light" w:hAnsi="Calibri Light" w:cs="Calibri Light"/>
          <w:sz w:val="22"/>
          <w:szCs w:val="22"/>
          <w:lang w:val="en-GB"/>
        </w:rPr>
        <w:t>Mr</w:t>
      </w:r>
      <w:r w:rsidR="00CA2150">
        <w:rPr>
          <w:rFonts w:ascii="Calibri Light" w:hAnsi="Calibri Light" w:cs="Calibri Light"/>
          <w:sz w:val="22"/>
          <w:szCs w:val="22"/>
          <w:lang w:val="en-GB"/>
        </w:rPr>
        <w:t xml:space="preserve"> </w:t>
      </w:r>
      <w:r>
        <w:rPr>
          <w:rFonts w:ascii="Calibri Light" w:hAnsi="Calibri Light" w:cs="Calibri Light"/>
          <w:sz w:val="22"/>
          <w:szCs w:val="22"/>
          <w:lang w:val="en-GB"/>
        </w:rPr>
        <w:t>Ren</w:t>
      </w:r>
      <w:r w:rsidR="00CA2150">
        <w:rPr>
          <w:rFonts w:ascii="Calibri Light" w:hAnsi="Calibri Light" w:cs="Calibri Light"/>
          <w:sz w:val="22"/>
          <w:szCs w:val="22"/>
          <w:lang w:val="en-GB"/>
        </w:rPr>
        <w:t xml:space="preserve"> noted envir</w:t>
      </w:r>
      <w:r w:rsidR="004D5B19">
        <w:rPr>
          <w:rFonts w:ascii="Calibri Light" w:hAnsi="Calibri Light" w:cs="Calibri Light"/>
          <w:sz w:val="22"/>
          <w:szCs w:val="22"/>
          <w:lang w:val="en-GB"/>
        </w:rPr>
        <w:t>onmental social governance</w:t>
      </w:r>
      <w:r w:rsidR="00CA2150">
        <w:rPr>
          <w:rFonts w:ascii="Calibri Light" w:hAnsi="Calibri Light" w:cs="Calibri Light"/>
          <w:sz w:val="22"/>
          <w:szCs w:val="22"/>
          <w:lang w:val="en-GB"/>
        </w:rPr>
        <w:t xml:space="preserve">. The environment can be quantified; social effects are more difficult to evaluate. Mutual trust is needed by riparian countries to address common social outcomes and impacts. </w:t>
      </w:r>
    </w:p>
    <w:p w14:paraId="6398B859" w14:textId="77777777" w:rsidR="004D5B19" w:rsidRDefault="004D5B19">
      <w:pPr>
        <w:rPr>
          <w:rFonts w:ascii="Calibri Light" w:hAnsi="Calibri Light" w:cs="Calibri Light"/>
          <w:sz w:val="22"/>
          <w:szCs w:val="22"/>
          <w:lang w:val="en-GB"/>
        </w:rPr>
      </w:pPr>
    </w:p>
    <w:p w14:paraId="593D3E21" w14:textId="17D32166" w:rsidR="00CA2150" w:rsidRDefault="004D5B19">
      <w:pPr>
        <w:rPr>
          <w:rFonts w:ascii="Calibri Light" w:hAnsi="Calibri Light" w:cs="Calibri Light"/>
          <w:sz w:val="22"/>
          <w:szCs w:val="22"/>
          <w:lang w:val="en-GB"/>
        </w:rPr>
      </w:pPr>
      <w:r>
        <w:rPr>
          <w:rFonts w:ascii="Calibri Light" w:hAnsi="Calibri Light" w:cs="Calibri Light"/>
          <w:sz w:val="22"/>
          <w:szCs w:val="22"/>
          <w:lang w:val="en-GB"/>
        </w:rPr>
        <w:t xml:space="preserve">Mr </w:t>
      </w:r>
      <w:r w:rsidR="00AA675E">
        <w:rPr>
          <w:rFonts w:ascii="Calibri Light" w:hAnsi="Calibri Light" w:cs="Calibri Light"/>
          <w:sz w:val="22"/>
          <w:szCs w:val="22"/>
          <w:lang w:val="en-GB"/>
        </w:rPr>
        <w:t>Ren</w:t>
      </w:r>
      <w:r>
        <w:rPr>
          <w:rFonts w:ascii="Calibri Light" w:hAnsi="Calibri Light" w:cs="Calibri Light"/>
          <w:sz w:val="22"/>
          <w:szCs w:val="22"/>
          <w:lang w:val="en-GB"/>
        </w:rPr>
        <w:t xml:space="preserve"> noted a</w:t>
      </w:r>
      <w:r w:rsidR="00CA2150">
        <w:rPr>
          <w:rFonts w:ascii="Calibri Light" w:hAnsi="Calibri Light" w:cs="Calibri Light"/>
          <w:sz w:val="22"/>
          <w:szCs w:val="22"/>
          <w:lang w:val="en-GB"/>
        </w:rPr>
        <w:t xml:space="preserve"> DFAT evaluation that most stakeholders do not have sufficient field experience to assess socia</w:t>
      </w:r>
      <w:r>
        <w:rPr>
          <w:rFonts w:ascii="Calibri Light" w:hAnsi="Calibri Light" w:cs="Calibri Light"/>
          <w:sz w:val="22"/>
          <w:szCs w:val="22"/>
          <w:lang w:val="en-GB"/>
        </w:rPr>
        <w:t>l conditions: most rely on desk</w:t>
      </w:r>
      <w:r w:rsidR="00CA2150">
        <w:rPr>
          <w:rFonts w:ascii="Calibri Light" w:hAnsi="Calibri Light" w:cs="Calibri Light"/>
          <w:sz w:val="22"/>
          <w:szCs w:val="22"/>
          <w:lang w:val="en-GB"/>
        </w:rPr>
        <w:t>top analysis which is not sufficient. F</w:t>
      </w:r>
      <w:r w:rsidR="00C375AD">
        <w:rPr>
          <w:rFonts w:ascii="Calibri Light" w:hAnsi="Calibri Light" w:cs="Calibri Light"/>
          <w:sz w:val="22"/>
          <w:szCs w:val="22"/>
          <w:lang w:val="en-GB"/>
        </w:rPr>
        <w:t>i</w:t>
      </w:r>
      <w:r w:rsidR="00CA2150">
        <w:rPr>
          <w:rFonts w:ascii="Calibri Light" w:hAnsi="Calibri Light" w:cs="Calibri Light"/>
          <w:sz w:val="22"/>
          <w:szCs w:val="22"/>
          <w:lang w:val="en-GB"/>
        </w:rPr>
        <w:t xml:space="preserve">eld research is critical for robust social assessments, </w:t>
      </w:r>
      <w:r w:rsidR="00C375AD">
        <w:rPr>
          <w:rFonts w:ascii="Calibri Light" w:hAnsi="Calibri Light" w:cs="Calibri Light"/>
          <w:sz w:val="22"/>
          <w:szCs w:val="22"/>
          <w:lang w:val="en-GB"/>
        </w:rPr>
        <w:t>especially</w:t>
      </w:r>
      <w:r w:rsidR="00CA2150">
        <w:rPr>
          <w:rFonts w:ascii="Calibri Light" w:hAnsi="Calibri Light" w:cs="Calibri Light"/>
          <w:sz w:val="22"/>
          <w:szCs w:val="22"/>
          <w:lang w:val="en-GB"/>
        </w:rPr>
        <w:t xml:space="preserve"> at the household </w:t>
      </w:r>
      <w:r w:rsidR="00C375AD">
        <w:rPr>
          <w:rFonts w:ascii="Calibri Light" w:hAnsi="Calibri Light" w:cs="Calibri Light"/>
          <w:sz w:val="22"/>
          <w:szCs w:val="22"/>
          <w:lang w:val="en-GB"/>
        </w:rPr>
        <w:t>level</w:t>
      </w:r>
      <w:r w:rsidR="00CA2150">
        <w:rPr>
          <w:rFonts w:ascii="Calibri Light" w:hAnsi="Calibri Light" w:cs="Calibri Light"/>
          <w:sz w:val="22"/>
          <w:szCs w:val="22"/>
          <w:lang w:val="en-GB"/>
        </w:rPr>
        <w:t xml:space="preserve">. </w:t>
      </w:r>
    </w:p>
    <w:p w14:paraId="19B5048C" w14:textId="77777777" w:rsidR="004D5B19" w:rsidRDefault="004D5B19">
      <w:pPr>
        <w:rPr>
          <w:rFonts w:ascii="Calibri Light" w:hAnsi="Calibri Light" w:cs="Calibri Light"/>
          <w:sz w:val="22"/>
          <w:szCs w:val="22"/>
          <w:lang w:val="en-GB"/>
        </w:rPr>
      </w:pPr>
    </w:p>
    <w:p w14:paraId="3CDBD551" w14:textId="480CAE95" w:rsidR="00C375AD" w:rsidRPr="00C87E33" w:rsidRDefault="00C375AD">
      <w:pPr>
        <w:rPr>
          <w:rFonts w:ascii="Calibri Light" w:hAnsi="Calibri Light" w:cs="Calibri Light"/>
          <w:sz w:val="22"/>
          <w:szCs w:val="22"/>
          <w:lang w:val="en-GB"/>
        </w:rPr>
      </w:pPr>
      <w:r>
        <w:rPr>
          <w:rFonts w:ascii="Calibri Light" w:hAnsi="Calibri Light" w:cs="Calibri Light"/>
          <w:sz w:val="22"/>
          <w:szCs w:val="22"/>
          <w:lang w:val="en-GB"/>
        </w:rPr>
        <w:t>Technical analysis ca</w:t>
      </w:r>
      <w:r w:rsidR="004D5B19">
        <w:rPr>
          <w:rFonts w:ascii="Calibri Light" w:hAnsi="Calibri Light" w:cs="Calibri Light"/>
          <w:sz w:val="22"/>
          <w:szCs w:val="22"/>
          <w:lang w:val="en-GB"/>
        </w:rPr>
        <w:t xml:space="preserve">n be leveraged, but since April, </w:t>
      </w:r>
      <w:r w:rsidR="00AA675E">
        <w:rPr>
          <w:rFonts w:ascii="Calibri Light" w:hAnsi="Calibri Light" w:cs="Calibri Light"/>
          <w:sz w:val="22"/>
          <w:szCs w:val="22"/>
          <w:lang w:val="en-GB"/>
        </w:rPr>
        <w:t>Mr</w:t>
      </w:r>
      <w:r>
        <w:rPr>
          <w:rFonts w:ascii="Calibri Light" w:hAnsi="Calibri Light" w:cs="Calibri Light"/>
          <w:sz w:val="22"/>
          <w:szCs w:val="22"/>
          <w:lang w:val="en-GB"/>
        </w:rPr>
        <w:t xml:space="preserve"> </w:t>
      </w:r>
      <w:r w:rsidR="00AA675E">
        <w:rPr>
          <w:rFonts w:ascii="Calibri Light" w:hAnsi="Calibri Light" w:cs="Calibri Light"/>
          <w:sz w:val="22"/>
          <w:szCs w:val="22"/>
          <w:lang w:val="en-GB"/>
        </w:rPr>
        <w:t>Ren</w:t>
      </w:r>
      <w:r>
        <w:rPr>
          <w:rFonts w:ascii="Calibri Light" w:hAnsi="Calibri Light" w:cs="Calibri Light"/>
          <w:sz w:val="22"/>
          <w:szCs w:val="22"/>
          <w:lang w:val="en-GB"/>
        </w:rPr>
        <w:t xml:space="preserve"> has noticed a reduction in mutual trust concerning social data sharing. Most social discussions are political and superficial. </w:t>
      </w:r>
    </w:p>
    <w:p w14:paraId="43979480" w14:textId="77777777" w:rsidR="00641776" w:rsidRPr="00C87E33" w:rsidRDefault="00641776" w:rsidP="004D344E">
      <w:pPr>
        <w:rPr>
          <w:rFonts w:ascii="Calibri Light" w:hAnsi="Calibri Light" w:cs="Calibri Light"/>
          <w:sz w:val="22"/>
          <w:szCs w:val="22"/>
          <w:lang w:val="en-GB"/>
        </w:rPr>
      </w:pPr>
    </w:p>
    <w:p w14:paraId="2928CE24" w14:textId="77777777" w:rsidR="00BB08F2" w:rsidRPr="00C87E33" w:rsidRDefault="00BB08F2" w:rsidP="00BB08F2">
      <w:pPr>
        <w:rPr>
          <w:rFonts w:ascii="Calibri Light" w:hAnsi="Calibri Light" w:cs="Calibri Light"/>
          <w:sz w:val="22"/>
          <w:szCs w:val="22"/>
          <w:lang w:val="en-GB"/>
        </w:rPr>
      </w:pPr>
      <w:r w:rsidRPr="00C87E33">
        <w:rPr>
          <w:rFonts w:ascii="Calibri Light" w:hAnsi="Calibri Light" w:cs="Calibri Light"/>
          <w:b/>
          <w:sz w:val="22"/>
          <w:szCs w:val="22"/>
          <w:lang w:val="en-GB"/>
        </w:rPr>
        <w:t>Question 8:</w:t>
      </w:r>
      <w:r w:rsidRPr="00C87E33">
        <w:rPr>
          <w:rFonts w:ascii="Calibri Light" w:hAnsi="Calibri Light" w:cs="Calibri Light"/>
          <w:sz w:val="22"/>
          <w:szCs w:val="22"/>
          <w:lang w:val="en-GB"/>
        </w:rPr>
        <w:t xml:space="preserve"> </w:t>
      </w:r>
      <w:r w:rsidRPr="00C87E33">
        <w:rPr>
          <w:rFonts w:ascii="Calibri Light" w:hAnsi="Calibri Light" w:cs="Calibri Light"/>
          <w:b/>
          <w:bCs/>
          <w:sz w:val="22"/>
          <w:szCs w:val="22"/>
          <w:lang w:val="en-GB"/>
        </w:rPr>
        <w:t>From your experience, when Lancang-Mekong countries cooperate for sustainable development of the basin, who are the most influential actors?</w:t>
      </w:r>
    </w:p>
    <w:p w14:paraId="1D78F42D" w14:textId="279D9F0B" w:rsidR="00BB08F2" w:rsidRDefault="00C375AD">
      <w:pPr>
        <w:rPr>
          <w:rFonts w:ascii="Calibri Light" w:hAnsi="Calibri Light" w:cs="Calibri Light"/>
          <w:sz w:val="22"/>
          <w:szCs w:val="22"/>
          <w:lang w:val="en-GB"/>
        </w:rPr>
      </w:pPr>
      <w:r>
        <w:rPr>
          <w:rFonts w:ascii="Calibri Light" w:hAnsi="Calibri Light" w:cs="Calibri Light"/>
          <w:sz w:val="22"/>
          <w:szCs w:val="22"/>
          <w:lang w:val="en-GB"/>
        </w:rPr>
        <w:t xml:space="preserve">Upstream countries are more influential than downstream: Vietnam is the most downstream and China the most upstream. </w:t>
      </w:r>
    </w:p>
    <w:p w14:paraId="29926911" w14:textId="77777777" w:rsidR="004D5B19" w:rsidRPr="00C87E33" w:rsidRDefault="004D5B19">
      <w:pPr>
        <w:rPr>
          <w:rFonts w:ascii="Calibri Light" w:hAnsi="Calibri Light" w:cs="Calibri Light"/>
          <w:sz w:val="22"/>
          <w:szCs w:val="22"/>
          <w:lang w:val="en-GB"/>
        </w:rPr>
      </w:pPr>
    </w:p>
    <w:p w14:paraId="5279B62A" w14:textId="0BD495DB" w:rsidR="006904DD" w:rsidRDefault="00C375AD" w:rsidP="004D344E">
      <w:pPr>
        <w:rPr>
          <w:rFonts w:ascii="Calibri Light" w:hAnsi="Calibri Light" w:cs="Calibri Light"/>
          <w:sz w:val="22"/>
          <w:szCs w:val="22"/>
          <w:lang w:val="en-GB"/>
        </w:rPr>
      </w:pPr>
      <w:r>
        <w:rPr>
          <w:rFonts w:ascii="Calibri Light" w:hAnsi="Calibri Light" w:cs="Calibri Light"/>
          <w:sz w:val="22"/>
          <w:szCs w:val="22"/>
          <w:lang w:val="en-GB"/>
        </w:rPr>
        <w:t xml:space="preserve">Media coverage has focussed on Chinese dams, but Laos also </w:t>
      </w:r>
      <w:r w:rsidR="0051791D">
        <w:rPr>
          <w:rFonts w:ascii="Calibri Light" w:hAnsi="Calibri Light" w:cs="Calibri Light"/>
          <w:sz w:val="22"/>
          <w:szCs w:val="22"/>
          <w:lang w:val="en-GB"/>
        </w:rPr>
        <w:t xml:space="preserve">has </w:t>
      </w:r>
      <w:r>
        <w:rPr>
          <w:rFonts w:ascii="Calibri Light" w:hAnsi="Calibri Light" w:cs="Calibri Light"/>
          <w:sz w:val="22"/>
          <w:szCs w:val="22"/>
          <w:lang w:val="en-GB"/>
        </w:rPr>
        <w:t>numerous dams, which have received less attention</w:t>
      </w:r>
      <w:r w:rsidR="0051791D">
        <w:rPr>
          <w:rFonts w:ascii="Calibri Light" w:hAnsi="Calibri Light" w:cs="Calibri Light"/>
          <w:sz w:val="22"/>
          <w:szCs w:val="22"/>
          <w:lang w:val="en-GB"/>
        </w:rPr>
        <w:t>,</w:t>
      </w:r>
      <w:r>
        <w:rPr>
          <w:rFonts w:ascii="Calibri Light" w:hAnsi="Calibri Light" w:cs="Calibri Light"/>
          <w:sz w:val="22"/>
          <w:szCs w:val="22"/>
          <w:lang w:val="en-GB"/>
        </w:rPr>
        <w:t xml:space="preserve"> and affect Vietnam. </w:t>
      </w:r>
    </w:p>
    <w:p w14:paraId="7585ADAD" w14:textId="77777777" w:rsidR="0051791D" w:rsidRPr="00C87E33" w:rsidRDefault="0051791D" w:rsidP="004D344E">
      <w:pPr>
        <w:rPr>
          <w:rFonts w:ascii="Calibri Light" w:hAnsi="Calibri Light" w:cs="Calibri Light"/>
          <w:sz w:val="22"/>
          <w:szCs w:val="22"/>
          <w:lang w:val="en-GB"/>
        </w:rPr>
      </w:pPr>
    </w:p>
    <w:p w14:paraId="224E5395" w14:textId="77777777" w:rsidR="00F26276" w:rsidRPr="00C87E33" w:rsidRDefault="00F26276" w:rsidP="00F26276">
      <w:pPr>
        <w:rPr>
          <w:rFonts w:ascii="Calibri Light" w:hAnsi="Calibri Light" w:cs="Calibri Light"/>
          <w:sz w:val="22"/>
          <w:szCs w:val="22"/>
          <w:lang w:val="en-GB"/>
        </w:rPr>
      </w:pPr>
      <w:r w:rsidRPr="00C87E33">
        <w:rPr>
          <w:rFonts w:ascii="Calibri Light" w:hAnsi="Calibri Light" w:cs="Calibri Light"/>
          <w:b/>
          <w:sz w:val="22"/>
          <w:szCs w:val="22"/>
          <w:lang w:val="en-GB"/>
        </w:rPr>
        <w:t>Question 9:</w:t>
      </w:r>
      <w:r w:rsidRPr="00C87E33">
        <w:rPr>
          <w:rFonts w:ascii="Calibri Light" w:hAnsi="Calibri Light" w:cs="Calibri Light"/>
          <w:sz w:val="22"/>
          <w:szCs w:val="22"/>
          <w:lang w:val="en-GB"/>
        </w:rPr>
        <w:t xml:space="preserve"> </w:t>
      </w:r>
      <w:r w:rsidRPr="00C87E33">
        <w:rPr>
          <w:rFonts w:ascii="Calibri Light" w:hAnsi="Calibri Light" w:cs="Calibri Light"/>
          <w:b/>
          <w:bCs/>
          <w:sz w:val="22"/>
          <w:szCs w:val="22"/>
          <w:lang w:val="en-GB"/>
        </w:rPr>
        <w:t>In your opinion, how can governments balance natural resources sustainability with economic development goals?</w:t>
      </w:r>
    </w:p>
    <w:p w14:paraId="33C7FB5B" w14:textId="70FFA63E" w:rsidR="0051791D" w:rsidRDefault="0051791D" w:rsidP="004D344E">
      <w:pPr>
        <w:rPr>
          <w:rFonts w:ascii="Calibri Light" w:hAnsi="Calibri Light" w:cs="Calibri Light"/>
          <w:bCs/>
          <w:color w:val="000000" w:themeColor="text1"/>
          <w:sz w:val="22"/>
          <w:szCs w:val="22"/>
          <w:lang w:val="en-GB"/>
        </w:rPr>
      </w:pPr>
      <w:r>
        <w:rPr>
          <w:rFonts w:ascii="Calibri Light" w:hAnsi="Calibri Light" w:cs="Calibri Light"/>
          <w:bCs/>
          <w:color w:val="000000" w:themeColor="text1"/>
          <w:sz w:val="22"/>
          <w:szCs w:val="22"/>
          <w:lang w:val="en-GB"/>
        </w:rPr>
        <w:lastRenderedPageBreak/>
        <w:t>Local government need</w:t>
      </w:r>
      <w:r w:rsidR="004D5B19">
        <w:rPr>
          <w:rFonts w:ascii="Calibri Light" w:hAnsi="Calibri Light" w:cs="Calibri Light"/>
          <w:bCs/>
          <w:color w:val="000000" w:themeColor="text1"/>
          <w:sz w:val="22"/>
          <w:szCs w:val="22"/>
          <w:lang w:val="en-GB"/>
        </w:rPr>
        <w:t>s</w:t>
      </w:r>
      <w:r>
        <w:rPr>
          <w:rFonts w:ascii="Calibri Light" w:hAnsi="Calibri Light" w:cs="Calibri Light"/>
          <w:bCs/>
          <w:color w:val="000000" w:themeColor="text1"/>
          <w:sz w:val="22"/>
          <w:szCs w:val="22"/>
          <w:lang w:val="en-GB"/>
        </w:rPr>
        <w:t xml:space="preserve"> to assume a main role. China has important insights and lessons to share with LMB countries regarding the </w:t>
      </w:r>
      <w:r w:rsidR="004D5B19">
        <w:rPr>
          <w:rFonts w:ascii="Calibri Light" w:hAnsi="Calibri Light" w:cs="Calibri Light"/>
          <w:bCs/>
          <w:color w:val="000000" w:themeColor="text1"/>
          <w:sz w:val="22"/>
          <w:szCs w:val="22"/>
          <w:lang w:val="en-GB"/>
        </w:rPr>
        <w:t>trade-offs</w:t>
      </w:r>
      <w:r>
        <w:rPr>
          <w:rFonts w:ascii="Calibri Light" w:hAnsi="Calibri Light" w:cs="Calibri Light"/>
          <w:bCs/>
          <w:color w:val="000000" w:themeColor="text1"/>
          <w:sz w:val="22"/>
          <w:szCs w:val="22"/>
          <w:lang w:val="en-GB"/>
        </w:rPr>
        <w:t xml:space="preserve"> of developments. </w:t>
      </w:r>
      <w:r w:rsidR="00AA675E">
        <w:rPr>
          <w:rFonts w:ascii="Calibri Light" w:hAnsi="Calibri Light" w:cs="Calibri Light"/>
          <w:bCs/>
          <w:color w:val="000000" w:themeColor="text1"/>
          <w:sz w:val="22"/>
          <w:szCs w:val="22"/>
          <w:lang w:val="en-GB"/>
        </w:rPr>
        <w:t>Mr</w:t>
      </w:r>
      <w:r>
        <w:rPr>
          <w:rFonts w:ascii="Calibri Light" w:hAnsi="Calibri Light" w:cs="Calibri Light"/>
          <w:bCs/>
          <w:color w:val="000000" w:themeColor="text1"/>
          <w:sz w:val="22"/>
          <w:szCs w:val="22"/>
          <w:lang w:val="en-GB"/>
        </w:rPr>
        <w:t xml:space="preserve"> </w:t>
      </w:r>
      <w:r w:rsidR="00AA675E">
        <w:rPr>
          <w:rFonts w:ascii="Calibri Light" w:hAnsi="Calibri Light" w:cs="Calibri Light"/>
          <w:bCs/>
          <w:color w:val="000000" w:themeColor="text1"/>
          <w:sz w:val="22"/>
          <w:szCs w:val="22"/>
          <w:lang w:val="en-GB"/>
        </w:rPr>
        <w:t>Ren</w:t>
      </w:r>
      <w:r>
        <w:rPr>
          <w:rFonts w:ascii="Calibri Light" w:hAnsi="Calibri Light" w:cs="Calibri Light"/>
          <w:bCs/>
          <w:color w:val="000000" w:themeColor="text1"/>
          <w:sz w:val="22"/>
          <w:szCs w:val="22"/>
          <w:lang w:val="en-GB"/>
        </w:rPr>
        <w:t xml:space="preserve"> mentioned water and air pollution as a result of development. Environment protection (and </w:t>
      </w:r>
      <w:r w:rsidR="004D5B19">
        <w:rPr>
          <w:rFonts w:ascii="Calibri Light" w:hAnsi="Calibri Light" w:cs="Calibri Light"/>
          <w:bCs/>
          <w:color w:val="000000" w:themeColor="text1"/>
          <w:sz w:val="22"/>
          <w:szCs w:val="22"/>
          <w:lang w:val="en-GB"/>
        </w:rPr>
        <w:t>utilis</w:t>
      </w:r>
      <w:r>
        <w:rPr>
          <w:rFonts w:ascii="Calibri Light" w:hAnsi="Calibri Light" w:cs="Calibri Light"/>
          <w:bCs/>
          <w:color w:val="000000" w:themeColor="text1"/>
          <w:sz w:val="22"/>
          <w:szCs w:val="22"/>
          <w:lang w:val="en-GB"/>
        </w:rPr>
        <w:t xml:space="preserve">ation) are sovereign rights, whereby exploitation of natural resources are a means to reduce poverty. </w:t>
      </w:r>
    </w:p>
    <w:p w14:paraId="1A998ED6" w14:textId="77777777" w:rsidR="004D5B19" w:rsidRDefault="004D5B19" w:rsidP="004D344E">
      <w:pPr>
        <w:rPr>
          <w:rFonts w:ascii="Calibri Light" w:hAnsi="Calibri Light" w:cs="Calibri Light"/>
          <w:bCs/>
          <w:color w:val="000000" w:themeColor="text1"/>
          <w:sz w:val="22"/>
          <w:szCs w:val="22"/>
          <w:lang w:val="en-GB"/>
        </w:rPr>
      </w:pPr>
    </w:p>
    <w:p w14:paraId="44F5EEA4" w14:textId="20CA180C" w:rsidR="001451D9" w:rsidRDefault="0051791D" w:rsidP="004D344E">
      <w:pPr>
        <w:rPr>
          <w:rFonts w:ascii="Calibri Light" w:hAnsi="Calibri Light" w:cs="Calibri Light"/>
          <w:bCs/>
          <w:color w:val="000000" w:themeColor="text1"/>
          <w:sz w:val="22"/>
          <w:szCs w:val="22"/>
          <w:lang w:val="en-GB"/>
        </w:rPr>
      </w:pPr>
      <w:r>
        <w:rPr>
          <w:rFonts w:ascii="Calibri Light" w:hAnsi="Calibri Light" w:cs="Calibri Light"/>
          <w:bCs/>
          <w:color w:val="000000" w:themeColor="text1"/>
          <w:sz w:val="22"/>
          <w:szCs w:val="22"/>
          <w:lang w:val="en-GB"/>
        </w:rPr>
        <w:t xml:space="preserve">Local people need to be involved with and actually making these </w:t>
      </w:r>
      <w:r w:rsidR="009C1C60">
        <w:rPr>
          <w:rFonts w:ascii="Calibri Light" w:hAnsi="Calibri Light" w:cs="Calibri Light"/>
          <w:bCs/>
          <w:color w:val="000000" w:themeColor="text1"/>
          <w:sz w:val="22"/>
          <w:szCs w:val="22"/>
          <w:lang w:val="en-GB"/>
        </w:rPr>
        <w:t xml:space="preserve">NR </w:t>
      </w:r>
      <w:r>
        <w:rPr>
          <w:rFonts w:ascii="Calibri Light" w:hAnsi="Calibri Light" w:cs="Calibri Light"/>
          <w:bCs/>
          <w:color w:val="000000" w:themeColor="text1"/>
          <w:sz w:val="22"/>
          <w:szCs w:val="22"/>
          <w:lang w:val="en-GB"/>
        </w:rPr>
        <w:t>choices, which are an important opportunity for</w:t>
      </w:r>
      <w:r w:rsidR="009C1C60">
        <w:rPr>
          <w:rFonts w:ascii="Calibri Light" w:hAnsi="Calibri Light" w:cs="Calibri Light"/>
          <w:bCs/>
          <w:color w:val="000000" w:themeColor="text1"/>
          <w:sz w:val="22"/>
          <w:szCs w:val="22"/>
          <w:lang w:val="en-GB"/>
        </w:rPr>
        <w:t xml:space="preserve"> support by</w:t>
      </w:r>
      <w:r>
        <w:rPr>
          <w:rFonts w:ascii="Calibri Light" w:hAnsi="Calibri Light" w:cs="Calibri Light"/>
          <w:bCs/>
          <w:color w:val="000000" w:themeColor="text1"/>
          <w:sz w:val="22"/>
          <w:szCs w:val="22"/>
          <w:lang w:val="en-GB"/>
        </w:rPr>
        <w:t xml:space="preserve"> the World Bank and in</w:t>
      </w:r>
      <w:r w:rsidR="004D5B19">
        <w:rPr>
          <w:rFonts w:ascii="Calibri Light" w:hAnsi="Calibri Light" w:cs="Calibri Light"/>
          <w:bCs/>
          <w:color w:val="000000" w:themeColor="text1"/>
          <w:sz w:val="22"/>
          <w:szCs w:val="22"/>
          <w:lang w:val="en-GB"/>
        </w:rPr>
        <w:t>ternational organis</w:t>
      </w:r>
      <w:r>
        <w:rPr>
          <w:rFonts w:ascii="Calibri Light" w:hAnsi="Calibri Light" w:cs="Calibri Light"/>
          <w:bCs/>
          <w:color w:val="000000" w:themeColor="text1"/>
          <w:sz w:val="22"/>
          <w:szCs w:val="22"/>
          <w:lang w:val="en-GB"/>
        </w:rPr>
        <w:t xml:space="preserve">ations.  </w:t>
      </w:r>
    </w:p>
    <w:p w14:paraId="10097A64" w14:textId="77777777" w:rsidR="004D5B19" w:rsidRDefault="004D5B19" w:rsidP="004D344E">
      <w:pPr>
        <w:rPr>
          <w:rFonts w:ascii="Calibri Light" w:hAnsi="Calibri Light" w:cs="Calibri Light"/>
          <w:bCs/>
          <w:color w:val="000000" w:themeColor="text1"/>
          <w:sz w:val="22"/>
          <w:szCs w:val="22"/>
          <w:lang w:val="en-GB"/>
        </w:rPr>
      </w:pPr>
    </w:p>
    <w:p w14:paraId="058B3053" w14:textId="188685AC" w:rsidR="00E43AF7" w:rsidRDefault="0051791D" w:rsidP="004D344E">
      <w:pPr>
        <w:rPr>
          <w:rFonts w:ascii="Calibri Light" w:hAnsi="Calibri Light" w:cs="Calibri Light"/>
          <w:bCs/>
          <w:color w:val="000000" w:themeColor="text1"/>
          <w:sz w:val="22"/>
          <w:szCs w:val="22"/>
          <w:lang w:val="en-GB"/>
        </w:rPr>
      </w:pPr>
      <w:r>
        <w:rPr>
          <w:rFonts w:ascii="Calibri Light" w:hAnsi="Calibri Light" w:cs="Calibri Light"/>
          <w:bCs/>
          <w:color w:val="000000" w:themeColor="text1"/>
          <w:sz w:val="22"/>
          <w:szCs w:val="22"/>
          <w:lang w:val="en-GB"/>
        </w:rPr>
        <w:t xml:space="preserve">In response to question about ownership of the process, </w:t>
      </w:r>
      <w:r w:rsidR="00AA675E">
        <w:rPr>
          <w:rFonts w:ascii="Calibri Light" w:hAnsi="Calibri Light" w:cs="Calibri Light"/>
          <w:bCs/>
          <w:color w:val="000000" w:themeColor="text1"/>
          <w:sz w:val="22"/>
          <w:szCs w:val="22"/>
          <w:lang w:val="en-GB"/>
        </w:rPr>
        <w:t>Mr</w:t>
      </w:r>
      <w:r>
        <w:rPr>
          <w:rFonts w:ascii="Calibri Light" w:hAnsi="Calibri Light" w:cs="Calibri Light"/>
          <w:bCs/>
          <w:color w:val="000000" w:themeColor="text1"/>
          <w:sz w:val="22"/>
          <w:szCs w:val="22"/>
          <w:lang w:val="en-GB"/>
        </w:rPr>
        <w:t xml:space="preserve"> </w:t>
      </w:r>
      <w:r w:rsidR="00AA675E">
        <w:rPr>
          <w:rFonts w:ascii="Calibri Light" w:hAnsi="Calibri Light" w:cs="Calibri Light"/>
          <w:bCs/>
          <w:color w:val="000000" w:themeColor="text1"/>
          <w:sz w:val="22"/>
          <w:szCs w:val="22"/>
          <w:lang w:val="en-GB"/>
        </w:rPr>
        <w:t>Ren</w:t>
      </w:r>
      <w:r>
        <w:rPr>
          <w:rFonts w:ascii="Calibri Light" w:hAnsi="Calibri Light" w:cs="Calibri Light"/>
          <w:bCs/>
          <w:color w:val="000000" w:themeColor="text1"/>
          <w:sz w:val="22"/>
          <w:szCs w:val="22"/>
          <w:lang w:val="en-GB"/>
        </w:rPr>
        <w:t xml:space="preserve"> noted excellent energy plans prepared by the ADB and AIIB for Myanmar. The reports remain on the shelf, had no effect on policy and energy decisions and have </w:t>
      </w:r>
      <w:r w:rsidR="004D5B19">
        <w:rPr>
          <w:rFonts w:ascii="Calibri Light" w:hAnsi="Calibri Light" w:cs="Calibri Light"/>
          <w:bCs/>
          <w:color w:val="000000" w:themeColor="text1"/>
          <w:sz w:val="22"/>
          <w:szCs w:val="22"/>
          <w:lang w:val="en-GB"/>
        </w:rPr>
        <w:t xml:space="preserve">not </w:t>
      </w:r>
      <w:r>
        <w:rPr>
          <w:rFonts w:ascii="Calibri Light" w:hAnsi="Calibri Light" w:cs="Calibri Light"/>
          <w:bCs/>
          <w:color w:val="000000" w:themeColor="text1"/>
          <w:sz w:val="22"/>
          <w:szCs w:val="22"/>
          <w:lang w:val="en-GB"/>
        </w:rPr>
        <w:t xml:space="preserve">been converted into actions. </w:t>
      </w:r>
      <w:r w:rsidR="00AA675E">
        <w:rPr>
          <w:rFonts w:ascii="Calibri Light" w:hAnsi="Calibri Light" w:cs="Calibri Light"/>
          <w:bCs/>
          <w:color w:val="000000" w:themeColor="text1"/>
          <w:sz w:val="22"/>
          <w:szCs w:val="22"/>
          <w:lang w:val="en-GB"/>
        </w:rPr>
        <w:t>Mr</w:t>
      </w:r>
      <w:r>
        <w:rPr>
          <w:rFonts w:ascii="Calibri Light" w:hAnsi="Calibri Light" w:cs="Calibri Light"/>
          <w:bCs/>
          <w:color w:val="000000" w:themeColor="text1"/>
          <w:sz w:val="22"/>
          <w:szCs w:val="22"/>
          <w:lang w:val="en-GB"/>
        </w:rPr>
        <w:t xml:space="preserve"> </w:t>
      </w:r>
      <w:r w:rsidR="00AA675E">
        <w:rPr>
          <w:rFonts w:ascii="Calibri Light" w:hAnsi="Calibri Light" w:cs="Calibri Light"/>
          <w:bCs/>
          <w:color w:val="000000" w:themeColor="text1"/>
          <w:sz w:val="22"/>
          <w:szCs w:val="22"/>
          <w:lang w:val="en-GB"/>
        </w:rPr>
        <w:t>Ren</w:t>
      </w:r>
      <w:r>
        <w:rPr>
          <w:rFonts w:ascii="Calibri Light" w:hAnsi="Calibri Light" w:cs="Calibri Light"/>
          <w:bCs/>
          <w:color w:val="000000" w:themeColor="text1"/>
          <w:sz w:val="22"/>
          <w:szCs w:val="22"/>
          <w:lang w:val="en-GB"/>
        </w:rPr>
        <w:t xml:space="preserve"> highlighted co-design as a critical step in ownership and </w:t>
      </w:r>
      <w:r w:rsidR="004D5B19">
        <w:rPr>
          <w:rFonts w:ascii="Calibri Light" w:hAnsi="Calibri Light" w:cs="Calibri Light"/>
          <w:bCs/>
          <w:color w:val="000000" w:themeColor="text1"/>
          <w:sz w:val="22"/>
          <w:szCs w:val="22"/>
          <w:lang w:val="en-GB"/>
        </w:rPr>
        <w:t>decision-</w:t>
      </w:r>
      <w:r w:rsidR="009C1C60">
        <w:rPr>
          <w:rFonts w:ascii="Calibri Light" w:hAnsi="Calibri Light" w:cs="Calibri Light"/>
          <w:bCs/>
          <w:color w:val="000000" w:themeColor="text1"/>
          <w:sz w:val="22"/>
          <w:szCs w:val="22"/>
          <w:lang w:val="en-GB"/>
        </w:rPr>
        <w:t>maker</w:t>
      </w:r>
      <w:r w:rsidR="004D5B19">
        <w:rPr>
          <w:rFonts w:ascii="Calibri Light" w:hAnsi="Calibri Light" w:cs="Calibri Light"/>
          <w:bCs/>
          <w:color w:val="000000" w:themeColor="text1"/>
          <w:sz w:val="22"/>
          <w:szCs w:val="22"/>
          <w:lang w:val="en-GB"/>
        </w:rPr>
        <w:t xml:space="preserve"> buy-in. If policy and decision-</w:t>
      </w:r>
      <w:r w:rsidR="009C1C60">
        <w:rPr>
          <w:rFonts w:ascii="Calibri Light" w:hAnsi="Calibri Light" w:cs="Calibri Light"/>
          <w:bCs/>
          <w:color w:val="000000" w:themeColor="text1"/>
          <w:sz w:val="22"/>
          <w:szCs w:val="22"/>
          <w:lang w:val="en-GB"/>
        </w:rPr>
        <w:t>makers are not involved in the program design</w:t>
      </w:r>
      <w:r w:rsidR="004D5B19">
        <w:rPr>
          <w:rFonts w:ascii="Calibri Light" w:hAnsi="Calibri Light" w:cs="Calibri Light"/>
          <w:bCs/>
          <w:color w:val="000000" w:themeColor="text1"/>
          <w:sz w:val="22"/>
          <w:szCs w:val="22"/>
          <w:lang w:val="en-GB"/>
        </w:rPr>
        <w:t>,</w:t>
      </w:r>
      <w:r w:rsidR="009C1C60">
        <w:rPr>
          <w:rFonts w:ascii="Calibri Light" w:hAnsi="Calibri Light" w:cs="Calibri Light"/>
          <w:bCs/>
          <w:color w:val="000000" w:themeColor="text1"/>
          <w:sz w:val="22"/>
          <w:szCs w:val="22"/>
          <w:lang w:val="en-GB"/>
        </w:rPr>
        <w:t xml:space="preserve"> there is a very low likelihood of program influence on actions taken. </w:t>
      </w:r>
    </w:p>
    <w:sectPr w:rsidR="00E43AF7" w:rsidSect="00980BB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Klomjit Chandrapanya" w:date="2020-11-12T20:32:00Z" w:initials="KC">
    <w:p w14:paraId="12C5CC5C" w14:textId="6DEE5E90" w:rsidR="00B333AD" w:rsidRDefault="00B333AD">
      <w:pPr>
        <w:pStyle w:val="CommentText"/>
      </w:pPr>
      <w:r>
        <w:rPr>
          <w:rStyle w:val="CommentReference"/>
        </w:rPr>
        <w:annotationRef/>
      </w:r>
      <w:r>
        <w:t>“and consulted with stakeholders.”</w:t>
      </w:r>
    </w:p>
  </w:comment>
  <w:comment w:id="2" w:author="Klomjit Chandrapanya" w:date="2020-11-12T20:34:00Z" w:initials="KC">
    <w:p w14:paraId="6CAEB8F0" w14:textId="584AEF40" w:rsidR="00B333AD" w:rsidRDefault="00B333AD">
      <w:pPr>
        <w:pStyle w:val="CommentText"/>
      </w:pPr>
      <w:r>
        <w:rPr>
          <w:rStyle w:val="CommentReference"/>
        </w:rPr>
        <w:annotationRef/>
      </w:r>
      <w:r>
        <w:t>“The pre-requisite is effective two-way information sharing”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2C5CC5C" w15:done="0"/>
  <w15:commentEx w15:paraId="6CAEB8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81A49" w16cex:dateUtc="2020-11-12T13:32:00Z"/>
  <w16cex:commentExtensible w16cex:durableId="23581AC0" w16cex:dateUtc="2020-11-12T1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2C5CC5C" w16cid:durableId="23581A49"/>
  <w16cid:commentId w16cid:paraId="6CAEB8F0" w16cid:durableId="23581A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FD6017" w14:textId="77777777" w:rsidR="00390802" w:rsidRDefault="00390802" w:rsidP="00023D8D">
      <w:r>
        <w:separator/>
      </w:r>
    </w:p>
  </w:endnote>
  <w:endnote w:type="continuationSeparator" w:id="0">
    <w:p w14:paraId="0E6EDEFB" w14:textId="77777777" w:rsidR="00390802" w:rsidRDefault="00390802" w:rsidP="00023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9AB230" w14:textId="77777777" w:rsidR="00390802" w:rsidRDefault="00390802" w:rsidP="00023D8D">
      <w:r>
        <w:separator/>
      </w:r>
    </w:p>
  </w:footnote>
  <w:footnote w:type="continuationSeparator" w:id="0">
    <w:p w14:paraId="158A4C4F" w14:textId="77777777" w:rsidR="00390802" w:rsidRDefault="00390802" w:rsidP="00023D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D33AB4"/>
    <w:multiLevelType w:val="multilevel"/>
    <w:tmpl w:val="9A3C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A56A1E"/>
    <w:multiLevelType w:val="hybridMultilevel"/>
    <w:tmpl w:val="9FE8FD44"/>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B6A12"/>
    <w:multiLevelType w:val="hybridMultilevel"/>
    <w:tmpl w:val="13D40D0C"/>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F3167"/>
    <w:multiLevelType w:val="multilevel"/>
    <w:tmpl w:val="4080EFC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22F63A3"/>
    <w:multiLevelType w:val="hybridMultilevel"/>
    <w:tmpl w:val="4080EF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5A10DE"/>
    <w:multiLevelType w:val="hybridMultilevel"/>
    <w:tmpl w:val="AA948BCE"/>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9E37DC"/>
    <w:multiLevelType w:val="hybridMultilevel"/>
    <w:tmpl w:val="5708313C"/>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6"/>
  </w:num>
  <w:num w:numId="5">
    <w:abstractNumId w:val="9"/>
  </w:num>
  <w:num w:numId="6">
    <w:abstractNumId w:val="1"/>
  </w:num>
  <w:num w:numId="7">
    <w:abstractNumId w:val="2"/>
  </w:num>
  <w:num w:numId="8">
    <w:abstractNumId w:val="5"/>
  </w:num>
  <w:num w:numId="9">
    <w:abstractNumId w:val="8"/>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lomjit Chandrapanya">
    <w15:presenceInfo w15:providerId="Windows Live" w15:userId="78723ec3660e25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2B"/>
    <w:rsid w:val="00004CC0"/>
    <w:rsid w:val="00011EDB"/>
    <w:rsid w:val="00017B8E"/>
    <w:rsid w:val="00023D8D"/>
    <w:rsid w:val="00030438"/>
    <w:rsid w:val="00034F2D"/>
    <w:rsid w:val="00052991"/>
    <w:rsid w:val="00066D1B"/>
    <w:rsid w:val="000759DA"/>
    <w:rsid w:val="0008199F"/>
    <w:rsid w:val="000C3C7F"/>
    <w:rsid w:val="000C6237"/>
    <w:rsid w:val="000D13B2"/>
    <w:rsid w:val="000D325E"/>
    <w:rsid w:val="000D53A3"/>
    <w:rsid w:val="000D6BF6"/>
    <w:rsid w:val="000E1062"/>
    <w:rsid w:val="000E30AC"/>
    <w:rsid w:val="00107DB3"/>
    <w:rsid w:val="00110CE9"/>
    <w:rsid w:val="00126E0C"/>
    <w:rsid w:val="00131325"/>
    <w:rsid w:val="0013151B"/>
    <w:rsid w:val="0013355D"/>
    <w:rsid w:val="00133BA4"/>
    <w:rsid w:val="00134B77"/>
    <w:rsid w:val="00140A2F"/>
    <w:rsid w:val="00143DDB"/>
    <w:rsid w:val="001451D9"/>
    <w:rsid w:val="00176242"/>
    <w:rsid w:val="00195F01"/>
    <w:rsid w:val="001A46F3"/>
    <w:rsid w:val="001B0D27"/>
    <w:rsid w:val="001B752B"/>
    <w:rsid w:val="001D75FB"/>
    <w:rsid w:val="002010D6"/>
    <w:rsid w:val="00214F18"/>
    <w:rsid w:val="00225840"/>
    <w:rsid w:val="00235B25"/>
    <w:rsid w:val="002455D4"/>
    <w:rsid w:val="00254E61"/>
    <w:rsid w:val="002664D7"/>
    <w:rsid w:val="00280B2C"/>
    <w:rsid w:val="00281BA5"/>
    <w:rsid w:val="002843A9"/>
    <w:rsid w:val="00292867"/>
    <w:rsid w:val="00292A55"/>
    <w:rsid w:val="00293A7B"/>
    <w:rsid w:val="00294499"/>
    <w:rsid w:val="002956F9"/>
    <w:rsid w:val="00296BD0"/>
    <w:rsid w:val="002A15C4"/>
    <w:rsid w:val="002A2C40"/>
    <w:rsid w:val="002A5686"/>
    <w:rsid w:val="002B0FAF"/>
    <w:rsid w:val="002B47AF"/>
    <w:rsid w:val="002C0711"/>
    <w:rsid w:val="002D1A4D"/>
    <w:rsid w:val="002D1AFE"/>
    <w:rsid w:val="002D4B08"/>
    <w:rsid w:val="002E5684"/>
    <w:rsid w:val="002F550D"/>
    <w:rsid w:val="003159CA"/>
    <w:rsid w:val="00331F6F"/>
    <w:rsid w:val="00376B47"/>
    <w:rsid w:val="00380574"/>
    <w:rsid w:val="00381BB3"/>
    <w:rsid w:val="0038579A"/>
    <w:rsid w:val="003901FA"/>
    <w:rsid w:val="00390802"/>
    <w:rsid w:val="00391E41"/>
    <w:rsid w:val="0039725C"/>
    <w:rsid w:val="003A68EE"/>
    <w:rsid w:val="003D5E30"/>
    <w:rsid w:val="003D7226"/>
    <w:rsid w:val="003E1431"/>
    <w:rsid w:val="003E5F21"/>
    <w:rsid w:val="003F4F78"/>
    <w:rsid w:val="003F7026"/>
    <w:rsid w:val="0040498B"/>
    <w:rsid w:val="00405840"/>
    <w:rsid w:val="0041507E"/>
    <w:rsid w:val="004168A8"/>
    <w:rsid w:val="00420034"/>
    <w:rsid w:val="004216AD"/>
    <w:rsid w:val="00433749"/>
    <w:rsid w:val="00435A75"/>
    <w:rsid w:val="004429B1"/>
    <w:rsid w:val="00445407"/>
    <w:rsid w:val="00452F81"/>
    <w:rsid w:val="00453775"/>
    <w:rsid w:val="00455E1C"/>
    <w:rsid w:val="00473148"/>
    <w:rsid w:val="004754C3"/>
    <w:rsid w:val="00480D05"/>
    <w:rsid w:val="00494501"/>
    <w:rsid w:val="0049499D"/>
    <w:rsid w:val="004973BB"/>
    <w:rsid w:val="004A410F"/>
    <w:rsid w:val="004C4929"/>
    <w:rsid w:val="004D344E"/>
    <w:rsid w:val="004D5B19"/>
    <w:rsid w:val="004D6A86"/>
    <w:rsid w:val="004F45B0"/>
    <w:rsid w:val="004F539B"/>
    <w:rsid w:val="00505545"/>
    <w:rsid w:val="00510C24"/>
    <w:rsid w:val="0051791D"/>
    <w:rsid w:val="005225AC"/>
    <w:rsid w:val="0053152E"/>
    <w:rsid w:val="00532DFF"/>
    <w:rsid w:val="00535136"/>
    <w:rsid w:val="00544FA8"/>
    <w:rsid w:val="00550DDD"/>
    <w:rsid w:val="00552832"/>
    <w:rsid w:val="00565791"/>
    <w:rsid w:val="00573FE8"/>
    <w:rsid w:val="0057733F"/>
    <w:rsid w:val="00583776"/>
    <w:rsid w:val="0058707C"/>
    <w:rsid w:val="00595A74"/>
    <w:rsid w:val="005A4ED9"/>
    <w:rsid w:val="005B3C7A"/>
    <w:rsid w:val="005C0E80"/>
    <w:rsid w:val="005D6831"/>
    <w:rsid w:val="005E1AA8"/>
    <w:rsid w:val="00604F82"/>
    <w:rsid w:val="006151C3"/>
    <w:rsid w:val="00641776"/>
    <w:rsid w:val="006432AC"/>
    <w:rsid w:val="0066469A"/>
    <w:rsid w:val="00672510"/>
    <w:rsid w:val="00687C86"/>
    <w:rsid w:val="006904DD"/>
    <w:rsid w:val="00691E42"/>
    <w:rsid w:val="00697D5A"/>
    <w:rsid w:val="006A2F6E"/>
    <w:rsid w:val="006A36C7"/>
    <w:rsid w:val="006B66D2"/>
    <w:rsid w:val="006C425B"/>
    <w:rsid w:val="006D3C1E"/>
    <w:rsid w:val="006D52E5"/>
    <w:rsid w:val="006D6B4F"/>
    <w:rsid w:val="006F59D2"/>
    <w:rsid w:val="00706082"/>
    <w:rsid w:val="00714274"/>
    <w:rsid w:val="00741645"/>
    <w:rsid w:val="007430C1"/>
    <w:rsid w:val="00743A5D"/>
    <w:rsid w:val="00744E56"/>
    <w:rsid w:val="00760A91"/>
    <w:rsid w:val="0076567B"/>
    <w:rsid w:val="00772D31"/>
    <w:rsid w:val="007877A4"/>
    <w:rsid w:val="007931DC"/>
    <w:rsid w:val="007A3A76"/>
    <w:rsid w:val="007A7427"/>
    <w:rsid w:val="007B60FC"/>
    <w:rsid w:val="007C4A9A"/>
    <w:rsid w:val="007C7611"/>
    <w:rsid w:val="007E4546"/>
    <w:rsid w:val="007E5F9C"/>
    <w:rsid w:val="007F23E2"/>
    <w:rsid w:val="0082099C"/>
    <w:rsid w:val="00822F48"/>
    <w:rsid w:val="00850ED5"/>
    <w:rsid w:val="008655A1"/>
    <w:rsid w:val="00865C56"/>
    <w:rsid w:val="00867C4C"/>
    <w:rsid w:val="00871AA4"/>
    <w:rsid w:val="00880D3C"/>
    <w:rsid w:val="008937A0"/>
    <w:rsid w:val="008A02D4"/>
    <w:rsid w:val="008A18CE"/>
    <w:rsid w:val="008B3070"/>
    <w:rsid w:val="008C6028"/>
    <w:rsid w:val="008C6E18"/>
    <w:rsid w:val="008E69AC"/>
    <w:rsid w:val="008F59AF"/>
    <w:rsid w:val="00910C30"/>
    <w:rsid w:val="00922677"/>
    <w:rsid w:val="00926650"/>
    <w:rsid w:val="0093267F"/>
    <w:rsid w:val="009328FA"/>
    <w:rsid w:val="009334E2"/>
    <w:rsid w:val="00936588"/>
    <w:rsid w:val="00937473"/>
    <w:rsid w:val="00937F28"/>
    <w:rsid w:val="00944A31"/>
    <w:rsid w:val="00945E40"/>
    <w:rsid w:val="00956193"/>
    <w:rsid w:val="00957BB3"/>
    <w:rsid w:val="00970F12"/>
    <w:rsid w:val="00971849"/>
    <w:rsid w:val="009721F9"/>
    <w:rsid w:val="009723D6"/>
    <w:rsid w:val="009739E1"/>
    <w:rsid w:val="00980A96"/>
    <w:rsid w:val="00980BB2"/>
    <w:rsid w:val="00983FDD"/>
    <w:rsid w:val="009920C6"/>
    <w:rsid w:val="0099779A"/>
    <w:rsid w:val="00997A7D"/>
    <w:rsid w:val="009A04D2"/>
    <w:rsid w:val="009A0BBF"/>
    <w:rsid w:val="009A10F3"/>
    <w:rsid w:val="009A2241"/>
    <w:rsid w:val="009B25EB"/>
    <w:rsid w:val="009C1C60"/>
    <w:rsid w:val="009C32C9"/>
    <w:rsid w:val="009D11D8"/>
    <w:rsid w:val="009D19B3"/>
    <w:rsid w:val="009E4C78"/>
    <w:rsid w:val="009F129E"/>
    <w:rsid w:val="00A0518B"/>
    <w:rsid w:val="00A07954"/>
    <w:rsid w:val="00A10EE0"/>
    <w:rsid w:val="00A13D16"/>
    <w:rsid w:val="00A1689C"/>
    <w:rsid w:val="00A16B37"/>
    <w:rsid w:val="00A16CF9"/>
    <w:rsid w:val="00A34CBF"/>
    <w:rsid w:val="00A45F86"/>
    <w:rsid w:val="00A62E74"/>
    <w:rsid w:val="00A64BA7"/>
    <w:rsid w:val="00A71007"/>
    <w:rsid w:val="00A767A4"/>
    <w:rsid w:val="00A966E7"/>
    <w:rsid w:val="00AA157B"/>
    <w:rsid w:val="00AA1F8C"/>
    <w:rsid w:val="00AA675E"/>
    <w:rsid w:val="00AB4674"/>
    <w:rsid w:val="00AD0900"/>
    <w:rsid w:val="00AD3896"/>
    <w:rsid w:val="00AD59BE"/>
    <w:rsid w:val="00AE272B"/>
    <w:rsid w:val="00AE767E"/>
    <w:rsid w:val="00AF4CC6"/>
    <w:rsid w:val="00B14722"/>
    <w:rsid w:val="00B27EF5"/>
    <w:rsid w:val="00B333AD"/>
    <w:rsid w:val="00B37A4E"/>
    <w:rsid w:val="00B50677"/>
    <w:rsid w:val="00B72F4E"/>
    <w:rsid w:val="00B92445"/>
    <w:rsid w:val="00B93EC5"/>
    <w:rsid w:val="00BA046B"/>
    <w:rsid w:val="00BB08F2"/>
    <w:rsid w:val="00BB70D4"/>
    <w:rsid w:val="00BC01A9"/>
    <w:rsid w:val="00BD289F"/>
    <w:rsid w:val="00BE36F8"/>
    <w:rsid w:val="00BF2000"/>
    <w:rsid w:val="00BF2C01"/>
    <w:rsid w:val="00C20FF2"/>
    <w:rsid w:val="00C255F5"/>
    <w:rsid w:val="00C25C21"/>
    <w:rsid w:val="00C271C6"/>
    <w:rsid w:val="00C33944"/>
    <w:rsid w:val="00C33BFF"/>
    <w:rsid w:val="00C36995"/>
    <w:rsid w:val="00C375AD"/>
    <w:rsid w:val="00C45288"/>
    <w:rsid w:val="00C508A7"/>
    <w:rsid w:val="00C511EC"/>
    <w:rsid w:val="00C6515E"/>
    <w:rsid w:val="00C71478"/>
    <w:rsid w:val="00C74782"/>
    <w:rsid w:val="00C77295"/>
    <w:rsid w:val="00C83FEB"/>
    <w:rsid w:val="00C87246"/>
    <w:rsid w:val="00C87E33"/>
    <w:rsid w:val="00CA2150"/>
    <w:rsid w:val="00CB55E5"/>
    <w:rsid w:val="00CC5B2C"/>
    <w:rsid w:val="00CD351E"/>
    <w:rsid w:val="00CD6BC3"/>
    <w:rsid w:val="00CE08B3"/>
    <w:rsid w:val="00CE5A29"/>
    <w:rsid w:val="00D02CCB"/>
    <w:rsid w:val="00D244D0"/>
    <w:rsid w:val="00D24774"/>
    <w:rsid w:val="00D25AE2"/>
    <w:rsid w:val="00D45031"/>
    <w:rsid w:val="00D45299"/>
    <w:rsid w:val="00D55307"/>
    <w:rsid w:val="00D557DF"/>
    <w:rsid w:val="00D82D33"/>
    <w:rsid w:val="00D93F2E"/>
    <w:rsid w:val="00DA001F"/>
    <w:rsid w:val="00DA1819"/>
    <w:rsid w:val="00DA58F2"/>
    <w:rsid w:val="00DC0BE7"/>
    <w:rsid w:val="00DC21E4"/>
    <w:rsid w:val="00DD73DE"/>
    <w:rsid w:val="00DE0819"/>
    <w:rsid w:val="00DF3066"/>
    <w:rsid w:val="00E212AE"/>
    <w:rsid w:val="00E3395C"/>
    <w:rsid w:val="00E42384"/>
    <w:rsid w:val="00E43AF7"/>
    <w:rsid w:val="00E50AE3"/>
    <w:rsid w:val="00E5565E"/>
    <w:rsid w:val="00E72FE0"/>
    <w:rsid w:val="00E8122C"/>
    <w:rsid w:val="00E84F20"/>
    <w:rsid w:val="00E87064"/>
    <w:rsid w:val="00EA6F6F"/>
    <w:rsid w:val="00EB28AA"/>
    <w:rsid w:val="00EB31DF"/>
    <w:rsid w:val="00EB7AA4"/>
    <w:rsid w:val="00EC2DFB"/>
    <w:rsid w:val="00EC48F1"/>
    <w:rsid w:val="00EC6C02"/>
    <w:rsid w:val="00EC765A"/>
    <w:rsid w:val="00EE593C"/>
    <w:rsid w:val="00EE7803"/>
    <w:rsid w:val="00F075F0"/>
    <w:rsid w:val="00F07DD5"/>
    <w:rsid w:val="00F24B8C"/>
    <w:rsid w:val="00F26276"/>
    <w:rsid w:val="00F4160B"/>
    <w:rsid w:val="00F5370D"/>
    <w:rsid w:val="00F5594C"/>
    <w:rsid w:val="00F6274E"/>
    <w:rsid w:val="00F62ECD"/>
    <w:rsid w:val="00F77A1D"/>
    <w:rsid w:val="00F800CE"/>
    <w:rsid w:val="00F82767"/>
    <w:rsid w:val="00F879C6"/>
    <w:rsid w:val="00FA3DCC"/>
    <w:rsid w:val="00FA6227"/>
    <w:rsid w:val="00FA7F00"/>
    <w:rsid w:val="00FB081D"/>
    <w:rsid w:val="00FD3A25"/>
    <w:rsid w:val="00FE3FAC"/>
    <w:rsid w:val="00FF36BE"/>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1B0FC"/>
  <w14:defaultImageDpi w14:val="32767"/>
  <w15:chartTrackingRefBased/>
  <w15:docId w15:val="{419CA395-BF61-1443-A341-C2A414A4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E0819"/>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F2C01"/>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C56"/>
    <w:rPr>
      <w:rFonts w:ascii="Segoe UI" w:eastAsiaTheme="minorHAnsi" w:hAnsi="Segoe UI" w:cs="Segoe UI"/>
      <w:sz w:val="18"/>
      <w:szCs w:val="18"/>
      <w:lang w:val="en-GB"/>
    </w:rPr>
  </w:style>
  <w:style w:type="character" w:customStyle="1" w:styleId="BalloonTextChar">
    <w:name w:val="Balloon Text Char"/>
    <w:basedOn w:val="DefaultParagraphFont"/>
    <w:link w:val="BalloonText"/>
    <w:uiPriority w:val="99"/>
    <w:semiHidden/>
    <w:rsid w:val="00865C56"/>
    <w:rPr>
      <w:rFonts w:ascii="Segoe UI" w:hAnsi="Segoe UI" w:cs="Segoe UI"/>
      <w:sz w:val="18"/>
      <w:szCs w:val="18"/>
    </w:rPr>
  </w:style>
  <w:style w:type="character" w:styleId="CommentReference">
    <w:name w:val="annotation reference"/>
    <w:basedOn w:val="DefaultParagraphFont"/>
    <w:uiPriority w:val="99"/>
    <w:semiHidden/>
    <w:unhideWhenUsed/>
    <w:rsid w:val="00937F28"/>
    <w:rPr>
      <w:sz w:val="16"/>
      <w:szCs w:val="16"/>
    </w:rPr>
  </w:style>
  <w:style w:type="paragraph" w:styleId="CommentText">
    <w:name w:val="annotation text"/>
    <w:basedOn w:val="Normal"/>
    <w:link w:val="CommentTextChar"/>
    <w:uiPriority w:val="99"/>
    <w:semiHidden/>
    <w:unhideWhenUsed/>
    <w:rsid w:val="00937F28"/>
    <w:rPr>
      <w:sz w:val="20"/>
      <w:szCs w:val="20"/>
    </w:rPr>
  </w:style>
  <w:style w:type="character" w:customStyle="1" w:styleId="CommentTextChar">
    <w:name w:val="Comment Text Char"/>
    <w:basedOn w:val="DefaultParagraphFont"/>
    <w:link w:val="CommentText"/>
    <w:uiPriority w:val="99"/>
    <w:semiHidden/>
    <w:rsid w:val="00937F28"/>
    <w:rPr>
      <w:sz w:val="20"/>
      <w:szCs w:val="20"/>
    </w:rPr>
  </w:style>
  <w:style w:type="paragraph" w:styleId="CommentSubject">
    <w:name w:val="annotation subject"/>
    <w:basedOn w:val="CommentText"/>
    <w:next w:val="CommentText"/>
    <w:link w:val="CommentSubjectChar"/>
    <w:uiPriority w:val="99"/>
    <w:semiHidden/>
    <w:unhideWhenUsed/>
    <w:rsid w:val="00937F28"/>
    <w:rPr>
      <w:b/>
      <w:bCs/>
    </w:rPr>
  </w:style>
  <w:style w:type="character" w:customStyle="1" w:styleId="CommentSubjectChar">
    <w:name w:val="Comment Subject Char"/>
    <w:basedOn w:val="CommentTextChar"/>
    <w:link w:val="CommentSubject"/>
    <w:uiPriority w:val="99"/>
    <w:semiHidden/>
    <w:rsid w:val="00937F28"/>
    <w:rPr>
      <w:b/>
      <w:bCs/>
      <w:sz w:val="20"/>
      <w:szCs w:val="20"/>
    </w:rPr>
  </w:style>
  <w:style w:type="paragraph" w:styleId="FootnoteText">
    <w:name w:val="footnote text"/>
    <w:basedOn w:val="Normal"/>
    <w:link w:val="FootnoteTextChar"/>
    <w:uiPriority w:val="99"/>
    <w:semiHidden/>
    <w:unhideWhenUsed/>
    <w:rsid w:val="00023D8D"/>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uiPriority w:val="99"/>
    <w:semiHidden/>
    <w:rsid w:val="00023D8D"/>
    <w:rPr>
      <w:sz w:val="20"/>
      <w:szCs w:val="20"/>
    </w:rPr>
  </w:style>
  <w:style w:type="character" w:styleId="FootnoteReference">
    <w:name w:val="footnote reference"/>
    <w:basedOn w:val="DefaultParagraphFont"/>
    <w:uiPriority w:val="99"/>
    <w:semiHidden/>
    <w:unhideWhenUsed/>
    <w:rsid w:val="00023D8D"/>
    <w:rPr>
      <w:vertAlign w:val="superscript"/>
    </w:rPr>
  </w:style>
  <w:style w:type="paragraph" w:styleId="ListParagraph">
    <w:name w:val="List Paragraph"/>
    <w:basedOn w:val="Normal"/>
    <w:uiPriority w:val="34"/>
    <w:qFormat/>
    <w:rsid w:val="00AD59BE"/>
    <w:pPr>
      <w:ind w:left="720"/>
      <w:contextualSpacing/>
    </w:pPr>
    <w:rPr>
      <w:rFonts w:asciiTheme="minorHAnsi" w:eastAsiaTheme="minorHAnsi" w:hAnsiTheme="minorHAnsi" w:cstheme="minorBidi"/>
      <w:lang w:val="en-GB"/>
    </w:rPr>
  </w:style>
  <w:style w:type="character" w:customStyle="1" w:styleId="Heading1Char">
    <w:name w:val="Heading 1 Char"/>
    <w:basedOn w:val="DefaultParagraphFont"/>
    <w:link w:val="Heading1"/>
    <w:uiPriority w:val="9"/>
    <w:rsid w:val="00BF2C01"/>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8C6E18"/>
  </w:style>
  <w:style w:type="character" w:styleId="Emphasis">
    <w:name w:val="Emphasis"/>
    <w:basedOn w:val="DefaultParagraphFont"/>
    <w:uiPriority w:val="20"/>
    <w:qFormat/>
    <w:rsid w:val="008C6E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236053">
      <w:bodyDiv w:val="1"/>
      <w:marLeft w:val="0"/>
      <w:marRight w:val="0"/>
      <w:marTop w:val="0"/>
      <w:marBottom w:val="0"/>
      <w:divBdr>
        <w:top w:val="none" w:sz="0" w:space="0" w:color="auto"/>
        <w:left w:val="none" w:sz="0" w:space="0" w:color="auto"/>
        <w:bottom w:val="none" w:sz="0" w:space="0" w:color="auto"/>
        <w:right w:val="none" w:sz="0" w:space="0" w:color="auto"/>
      </w:divBdr>
    </w:div>
    <w:div w:id="326132847">
      <w:bodyDiv w:val="1"/>
      <w:marLeft w:val="0"/>
      <w:marRight w:val="0"/>
      <w:marTop w:val="0"/>
      <w:marBottom w:val="0"/>
      <w:divBdr>
        <w:top w:val="none" w:sz="0" w:space="0" w:color="auto"/>
        <w:left w:val="none" w:sz="0" w:space="0" w:color="auto"/>
        <w:bottom w:val="none" w:sz="0" w:space="0" w:color="auto"/>
        <w:right w:val="none" w:sz="0" w:space="0" w:color="auto"/>
      </w:divBdr>
    </w:div>
    <w:div w:id="448622734">
      <w:bodyDiv w:val="1"/>
      <w:marLeft w:val="0"/>
      <w:marRight w:val="0"/>
      <w:marTop w:val="0"/>
      <w:marBottom w:val="0"/>
      <w:divBdr>
        <w:top w:val="none" w:sz="0" w:space="0" w:color="auto"/>
        <w:left w:val="none" w:sz="0" w:space="0" w:color="auto"/>
        <w:bottom w:val="none" w:sz="0" w:space="0" w:color="auto"/>
        <w:right w:val="none" w:sz="0" w:space="0" w:color="auto"/>
      </w:divBdr>
    </w:div>
    <w:div w:id="452408543">
      <w:bodyDiv w:val="1"/>
      <w:marLeft w:val="0"/>
      <w:marRight w:val="0"/>
      <w:marTop w:val="0"/>
      <w:marBottom w:val="0"/>
      <w:divBdr>
        <w:top w:val="none" w:sz="0" w:space="0" w:color="auto"/>
        <w:left w:val="none" w:sz="0" w:space="0" w:color="auto"/>
        <w:bottom w:val="none" w:sz="0" w:space="0" w:color="auto"/>
        <w:right w:val="none" w:sz="0" w:space="0" w:color="auto"/>
      </w:divBdr>
    </w:div>
    <w:div w:id="563226448">
      <w:bodyDiv w:val="1"/>
      <w:marLeft w:val="0"/>
      <w:marRight w:val="0"/>
      <w:marTop w:val="0"/>
      <w:marBottom w:val="0"/>
      <w:divBdr>
        <w:top w:val="none" w:sz="0" w:space="0" w:color="auto"/>
        <w:left w:val="none" w:sz="0" w:space="0" w:color="auto"/>
        <w:bottom w:val="none" w:sz="0" w:space="0" w:color="auto"/>
        <w:right w:val="none" w:sz="0" w:space="0" w:color="auto"/>
      </w:divBdr>
    </w:div>
    <w:div w:id="637490958">
      <w:bodyDiv w:val="1"/>
      <w:marLeft w:val="0"/>
      <w:marRight w:val="0"/>
      <w:marTop w:val="0"/>
      <w:marBottom w:val="0"/>
      <w:divBdr>
        <w:top w:val="none" w:sz="0" w:space="0" w:color="auto"/>
        <w:left w:val="none" w:sz="0" w:space="0" w:color="auto"/>
        <w:bottom w:val="none" w:sz="0" w:space="0" w:color="auto"/>
        <w:right w:val="none" w:sz="0" w:space="0" w:color="auto"/>
      </w:divBdr>
    </w:div>
    <w:div w:id="672268697">
      <w:bodyDiv w:val="1"/>
      <w:marLeft w:val="0"/>
      <w:marRight w:val="0"/>
      <w:marTop w:val="0"/>
      <w:marBottom w:val="0"/>
      <w:divBdr>
        <w:top w:val="none" w:sz="0" w:space="0" w:color="auto"/>
        <w:left w:val="none" w:sz="0" w:space="0" w:color="auto"/>
        <w:bottom w:val="none" w:sz="0" w:space="0" w:color="auto"/>
        <w:right w:val="none" w:sz="0" w:space="0" w:color="auto"/>
      </w:divBdr>
    </w:div>
    <w:div w:id="802891659">
      <w:bodyDiv w:val="1"/>
      <w:marLeft w:val="0"/>
      <w:marRight w:val="0"/>
      <w:marTop w:val="0"/>
      <w:marBottom w:val="0"/>
      <w:divBdr>
        <w:top w:val="none" w:sz="0" w:space="0" w:color="auto"/>
        <w:left w:val="none" w:sz="0" w:space="0" w:color="auto"/>
        <w:bottom w:val="none" w:sz="0" w:space="0" w:color="auto"/>
        <w:right w:val="none" w:sz="0" w:space="0" w:color="auto"/>
      </w:divBdr>
    </w:div>
    <w:div w:id="832840998">
      <w:bodyDiv w:val="1"/>
      <w:marLeft w:val="0"/>
      <w:marRight w:val="0"/>
      <w:marTop w:val="0"/>
      <w:marBottom w:val="0"/>
      <w:divBdr>
        <w:top w:val="none" w:sz="0" w:space="0" w:color="auto"/>
        <w:left w:val="none" w:sz="0" w:space="0" w:color="auto"/>
        <w:bottom w:val="none" w:sz="0" w:space="0" w:color="auto"/>
        <w:right w:val="none" w:sz="0" w:space="0" w:color="auto"/>
      </w:divBdr>
    </w:div>
    <w:div w:id="912937194">
      <w:bodyDiv w:val="1"/>
      <w:marLeft w:val="0"/>
      <w:marRight w:val="0"/>
      <w:marTop w:val="0"/>
      <w:marBottom w:val="0"/>
      <w:divBdr>
        <w:top w:val="none" w:sz="0" w:space="0" w:color="auto"/>
        <w:left w:val="none" w:sz="0" w:space="0" w:color="auto"/>
        <w:bottom w:val="none" w:sz="0" w:space="0" w:color="auto"/>
        <w:right w:val="none" w:sz="0" w:space="0" w:color="auto"/>
      </w:divBdr>
    </w:div>
    <w:div w:id="1191798715">
      <w:bodyDiv w:val="1"/>
      <w:marLeft w:val="0"/>
      <w:marRight w:val="0"/>
      <w:marTop w:val="0"/>
      <w:marBottom w:val="0"/>
      <w:divBdr>
        <w:top w:val="none" w:sz="0" w:space="0" w:color="auto"/>
        <w:left w:val="none" w:sz="0" w:space="0" w:color="auto"/>
        <w:bottom w:val="none" w:sz="0" w:space="0" w:color="auto"/>
        <w:right w:val="none" w:sz="0" w:space="0" w:color="auto"/>
      </w:divBdr>
    </w:div>
    <w:div w:id="1460537934">
      <w:bodyDiv w:val="1"/>
      <w:marLeft w:val="0"/>
      <w:marRight w:val="0"/>
      <w:marTop w:val="0"/>
      <w:marBottom w:val="0"/>
      <w:divBdr>
        <w:top w:val="none" w:sz="0" w:space="0" w:color="auto"/>
        <w:left w:val="none" w:sz="0" w:space="0" w:color="auto"/>
        <w:bottom w:val="none" w:sz="0" w:space="0" w:color="auto"/>
        <w:right w:val="none" w:sz="0" w:space="0" w:color="auto"/>
      </w:divBdr>
    </w:div>
    <w:div w:id="1593850517">
      <w:bodyDiv w:val="1"/>
      <w:marLeft w:val="0"/>
      <w:marRight w:val="0"/>
      <w:marTop w:val="0"/>
      <w:marBottom w:val="0"/>
      <w:divBdr>
        <w:top w:val="none" w:sz="0" w:space="0" w:color="auto"/>
        <w:left w:val="none" w:sz="0" w:space="0" w:color="auto"/>
        <w:bottom w:val="none" w:sz="0" w:space="0" w:color="auto"/>
        <w:right w:val="none" w:sz="0" w:space="0" w:color="auto"/>
      </w:divBdr>
    </w:div>
    <w:div w:id="1663393332">
      <w:bodyDiv w:val="1"/>
      <w:marLeft w:val="0"/>
      <w:marRight w:val="0"/>
      <w:marTop w:val="0"/>
      <w:marBottom w:val="0"/>
      <w:divBdr>
        <w:top w:val="none" w:sz="0" w:space="0" w:color="auto"/>
        <w:left w:val="none" w:sz="0" w:space="0" w:color="auto"/>
        <w:bottom w:val="none" w:sz="0" w:space="0" w:color="auto"/>
        <w:right w:val="none" w:sz="0" w:space="0" w:color="auto"/>
      </w:divBdr>
    </w:div>
    <w:div w:id="1696223600">
      <w:bodyDiv w:val="1"/>
      <w:marLeft w:val="0"/>
      <w:marRight w:val="0"/>
      <w:marTop w:val="0"/>
      <w:marBottom w:val="0"/>
      <w:divBdr>
        <w:top w:val="none" w:sz="0" w:space="0" w:color="auto"/>
        <w:left w:val="none" w:sz="0" w:space="0" w:color="auto"/>
        <w:bottom w:val="none" w:sz="0" w:space="0" w:color="auto"/>
        <w:right w:val="none" w:sz="0" w:space="0" w:color="auto"/>
      </w:divBdr>
    </w:div>
    <w:div w:id="1794592578">
      <w:bodyDiv w:val="1"/>
      <w:marLeft w:val="0"/>
      <w:marRight w:val="0"/>
      <w:marTop w:val="0"/>
      <w:marBottom w:val="0"/>
      <w:divBdr>
        <w:top w:val="none" w:sz="0" w:space="0" w:color="auto"/>
        <w:left w:val="none" w:sz="0" w:space="0" w:color="auto"/>
        <w:bottom w:val="none" w:sz="0" w:space="0" w:color="auto"/>
        <w:right w:val="none" w:sz="0" w:space="0" w:color="auto"/>
      </w:divBdr>
    </w:div>
    <w:div w:id="1942374278">
      <w:bodyDiv w:val="1"/>
      <w:marLeft w:val="0"/>
      <w:marRight w:val="0"/>
      <w:marTop w:val="0"/>
      <w:marBottom w:val="0"/>
      <w:divBdr>
        <w:top w:val="none" w:sz="0" w:space="0" w:color="auto"/>
        <w:left w:val="none" w:sz="0" w:space="0" w:color="auto"/>
        <w:bottom w:val="none" w:sz="0" w:space="0" w:color="auto"/>
        <w:right w:val="none" w:sz="0" w:space="0" w:color="auto"/>
      </w:divBdr>
    </w:div>
    <w:div w:id="2048676507">
      <w:bodyDiv w:val="1"/>
      <w:marLeft w:val="0"/>
      <w:marRight w:val="0"/>
      <w:marTop w:val="0"/>
      <w:marBottom w:val="0"/>
      <w:divBdr>
        <w:top w:val="none" w:sz="0" w:space="0" w:color="auto"/>
        <w:left w:val="none" w:sz="0" w:space="0" w:color="auto"/>
        <w:bottom w:val="none" w:sz="0" w:space="0" w:color="auto"/>
        <w:right w:val="none" w:sz="0" w:space="0" w:color="auto"/>
      </w:divBdr>
    </w:div>
    <w:div w:id="207481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MERFI</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Geheb</dc:creator>
  <cp:keywords/>
  <dc:description/>
  <cp:lastModifiedBy>Klomjit Chandrapanya</cp:lastModifiedBy>
  <cp:revision>5</cp:revision>
  <dcterms:created xsi:type="dcterms:W3CDTF">2020-11-12T13:29:00Z</dcterms:created>
  <dcterms:modified xsi:type="dcterms:W3CDTF">2020-11-12T13:48:00Z</dcterms:modified>
</cp:coreProperties>
</file>