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C32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E4F6453" w14:textId="77777777" w:rsidR="00C255F5" w:rsidRPr="00E42384" w:rsidRDefault="00C255F5">
      <w:pPr>
        <w:rPr>
          <w:rFonts w:ascii="Calibri Light" w:hAnsi="Calibri Light" w:cs="Calibri Light"/>
        </w:rPr>
      </w:pPr>
    </w:p>
    <w:p w14:paraId="06C888DE" w14:textId="38CB3309"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691E42">
        <w:rPr>
          <w:rFonts w:ascii="Calibri Light" w:hAnsi="Calibri Light" w:cs="Calibri Light"/>
          <w:b/>
          <w:i/>
          <w:sz w:val="22"/>
          <w:szCs w:val="22"/>
        </w:rPr>
        <w:t>Dr</w:t>
      </w:r>
      <w:r w:rsidR="0038579A">
        <w:rPr>
          <w:rFonts w:ascii="Calibri Light" w:hAnsi="Calibri Light" w:cs="Calibri Light"/>
          <w:b/>
          <w:i/>
          <w:sz w:val="22"/>
          <w:szCs w:val="22"/>
        </w:rPr>
        <w:t>s Sonali Sellamuttu, Paul Pavlic and Matthew McCartney, Senior Researchers, International Water Management Institute</w:t>
      </w:r>
      <w:r w:rsidR="00691E42">
        <w:rPr>
          <w:rFonts w:ascii="Calibri Light" w:hAnsi="Calibri Light" w:cs="Calibri Light"/>
          <w:b/>
          <w:bCs/>
          <w:i/>
          <w:sz w:val="22"/>
          <w:szCs w:val="22"/>
          <w:lang w:val="en-US"/>
        </w:rPr>
        <w:t>, October 26</w:t>
      </w:r>
      <w:r w:rsidR="00B37A4E">
        <w:rPr>
          <w:rFonts w:ascii="Calibri Light" w:hAnsi="Calibri Light" w:cs="Calibri Light"/>
          <w:b/>
          <w:bCs/>
          <w:i/>
          <w:sz w:val="22"/>
          <w:szCs w:val="22"/>
          <w:lang w:val="en-US"/>
        </w:rPr>
        <w:t>, 2020.</w:t>
      </w:r>
    </w:p>
    <w:p w14:paraId="56374F6A" w14:textId="77777777" w:rsidR="00C255F5" w:rsidRPr="00E42384" w:rsidRDefault="00C255F5">
      <w:pPr>
        <w:rPr>
          <w:rFonts w:ascii="Calibri Light" w:hAnsi="Calibri Light" w:cs="Calibri Light"/>
          <w:sz w:val="22"/>
          <w:szCs w:val="22"/>
        </w:rPr>
      </w:pPr>
    </w:p>
    <w:p w14:paraId="22EE7A23"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31D06862" w14:textId="77777777" w:rsidR="002D1A4D" w:rsidRPr="00E42384" w:rsidRDefault="002D1A4D">
      <w:pPr>
        <w:rPr>
          <w:rFonts w:ascii="Calibri Light" w:hAnsi="Calibri Light" w:cs="Calibri Light"/>
          <w:sz w:val="22"/>
          <w:szCs w:val="22"/>
        </w:rPr>
      </w:pPr>
    </w:p>
    <w:p w14:paraId="23413F03" w14:textId="63AB2C31"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38579A">
        <w:rPr>
          <w:rFonts w:ascii="Calibri Light" w:hAnsi="Calibri Light" w:cs="Calibri Light"/>
          <w:sz w:val="22"/>
          <w:szCs w:val="22"/>
        </w:rPr>
        <w:t>Klomjit Chandrapanya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38579A">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91B0D8A" w14:textId="77777777" w:rsidR="009721F9" w:rsidRPr="00E42384" w:rsidRDefault="009721F9">
      <w:pPr>
        <w:rPr>
          <w:rFonts w:ascii="Calibri Light" w:hAnsi="Calibri Light" w:cs="Calibri Light"/>
          <w:sz w:val="22"/>
          <w:szCs w:val="22"/>
        </w:rPr>
      </w:pPr>
    </w:p>
    <w:p w14:paraId="3DE32A7E" w14:textId="77777777"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4EE208ED" w14:textId="77777777" w:rsidR="00B37A4E" w:rsidRDefault="00B37A4E" w:rsidP="002D1A4D">
      <w:pPr>
        <w:rPr>
          <w:rFonts w:ascii="Calibri Light" w:hAnsi="Calibri Light" w:cs="Calibri Light"/>
          <w:b/>
          <w:bCs/>
          <w:sz w:val="22"/>
          <w:szCs w:val="22"/>
        </w:rPr>
      </w:pPr>
    </w:p>
    <w:p w14:paraId="1B40DEFD" w14:textId="0121CA7B" w:rsidR="00C36995" w:rsidRDefault="004D344E" w:rsidP="002D1A4D">
      <w:pPr>
        <w:rPr>
          <w:rFonts w:ascii="Calibri Light" w:hAnsi="Calibri Light" w:cs="Calibri Light"/>
          <w:bCs/>
          <w:sz w:val="22"/>
          <w:szCs w:val="22"/>
        </w:rPr>
      </w:pPr>
      <w:r>
        <w:rPr>
          <w:rFonts w:ascii="Calibri Light" w:hAnsi="Calibri Light" w:cs="Calibri Light"/>
          <w:bCs/>
          <w:sz w:val="22"/>
          <w:szCs w:val="22"/>
        </w:rPr>
        <w:t xml:space="preserve">Dr Sellamuttu: </w:t>
      </w:r>
      <w:r w:rsidR="002D4B08">
        <w:rPr>
          <w:rFonts w:ascii="Calibri Light" w:hAnsi="Calibri Light" w:cs="Calibri Light"/>
          <w:bCs/>
          <w:sz w:val="22"/>
          <w:szCs w:val="22"/>
        </w:rPr>
        <w:t>Climate change and related aspects are taking on a bigger emphasis, especially in the preparation for the COP-21 meeting. Linked to this is the CGIAR’s Two-Degree Initiative, that will focus on mega-deltas, including the Mekong’s.</w:t>
      </w:r>
    </w:p>
    <w:p w14:paraId="086178C6" w14:textId="77777777" w:rsidR="002D4B08" w:rsidRDefault="002D4B08" w:rsidP="002D1A4D">
      <w:pPr>
        <w:rPr>
          <w:rFonts w:ascii="Calibri Light" w:hAnsi="Calibri Light" w:cs="Calibri Light"/>
          <w:bCs/>
          <w:sz w:val="22"/>
          <w:szCs w:val="22"/>
        </w:rPr>
      </w:pPr>
    </w:p>
    <w:p w14:paraId="788EDCED" w14:textId="1E62FE3A" w:rsidR="004D344E" w:rsidRDefault="004D344E" w:rsidP="002D1A4D">
      <w:pPr>
        <w:rPr>
          <w:rFonts w:ascii="Calibri Light" w:hAnsi="Calibri Light" w:cs="Calibri Light"/>
          <w:bCs/>
          <w:sz w:val="22"/>
          <w:szCs w:val="22"/>
        </w:rPr>
      </w:pPr>
      <w:r>
        <w:rPr>
          <w:rFonts w:ascii="Calibri Light" w:hAnsi="Calibri Light" w:cs="Calibri Light"/>
          <w:bCs/>
          <w:sz w:val="22"/>
          <w:szCs w:val="22"/>
        </w:rPr>
        <w:t>Dr Pavlic:</w:t>
      </w:r>
      <w:r w:rsidR="002D4B08">
        <w:rPr>
          <w:rFonts w:ascii="Calibri Light" w:hAnsi="Calibri Light" w:cs="Calibri Light"/>
          <w:bCs/>
          <w:sz w:val="22"/>
          <w:szCs w:val="22"/>
        </w:rPr>
        <w:t xml:space="preserve"> Regional work on water insecurity, and a better understanding of drought.</w:t>
      </w:r>
    </w:p>
    <w:p w14:paraId="56BFC22F" w14:textId="77777777" w:rsidR="002D4B08" w:rsidRDefault="002D4B08" w:rsidP="002D1A4D">
      <w:pPr>
        <w:rPr>
          <w:rFonts w:ascii="Calibri Light" w:hAnsi="Calibri Light" w:cs="Calibri Light"/>
          <w:bCs/>
          <w:sz w:val="22"/>
          <w:szCs w:val="22"/>
        </w:rPr>
      </w:pPr>
    </w:p>
    <w:p w14:paraId="74F81F81" w14:textId="6F7BC1CD" w:rsidR="004D344E" w:rsidRPr="00B37A4E" w:rsidRDefault="002D4B08" w:rsidP="002D1A4D">
      <w:pPr>
        <w:rPr>
          <w:rFonts w:ascii="Calibri Light" w:hAnsi="Calibri Light" w:cs="Calibri Light"/>
          <w:sz w:val="22"/>
          <w:szCs w:val="22"/>
        </w:rPr>
      </w:pPr>
      <w:r>
        <w:rPr>
          <w:rFonts w:ascii="Calibri Light" w:hAnsi="Calibri Light" w:cs="Calibri Light"/>
          <w:bCs/>
          <w:sz w:val="22"/>
          <w:szCs w:val="22"/>
        </w:rPr>
        <w:t xml:space="preserve">Dr McCartney: Climate change intensifies challenges and risks for flood and drought, the impacts of land use change (mentions land concessions), river </w:t>
      </w:r>
      <w:r w:rsidR="00CA0DDC">
        <w:rPr>
          <w:rFonts w:ascii="Calibri Light" w:hAnsi="Calibri Light" w:cs="Calibri Light"/>
          <w:bCs/>
          <w:sz w:val="22"/>
          <w:szCs w:val="22"/>
        </w:rPr>
        <w:t xml:space="preserve">(sand) </w:t>
      </w:r>
      <w:r>
        <w:rPr>
          <w:rFonts w:ascii="Calibri Light" w:hAnsi="Calibri Light" w:cs="Calibri Light"/>
          <w:bCs/>
          <w:sz w:val="22"/>
          <w:szCs w:val="22"/>
        </w:rPr>
        <w:t xml:space="preserve">mining, and governance, and how these challenges will be managed. Governance issues are complicated by vested interests and the fact that the basin is shared by six </w:t>
      </w:r>
      <w:commentRangeStart w:id="0"/>
      <w:r>
        <w:rPr>
          <w:rFonts w:ascii="Calibri Light" w:hAnsi="Calibri Light" w:cs="Calibri Light"/>
          <w:bCs/>
          <w:sz w:val="22"/>
          <w:szCs w:val="22"/>
        </w:rPr>
        <w:t>countries</w:t>
      </w:r>
      <w:commentRangeEnd w:id="0"/>
      <w:r w:rsidR="00CB0DEC">
        <w:rPr>
          <w:rStyle w:val="CommentReference"/>
        </w:rPr>
        <w:commentReference w:id="0"/>
      </w:r>
      <w:r>
        <w:rPr>
          <w:rFonts w:ascii="Calibri Light" w:hAnsi="Calibri Light" w:cs="Calibri Light"/>
          <w:bCs/>
          <w:sz w:val="22"/>
          <w:szCs w:val="22"/>
        </w:rPr>
        <w:t>.</w:t>
      </w:r>
    </w:p>
    <w:p w14:paraId="722D0BA1" w14:textId="77777777" w:rsidR="009721F9" w:rsidRDefault="009721F9">
      <w:pPr>
        <w:rPr>
          <w:rFonts w:ascii="Calibri Light" w:hAnsi="Calibri Light" w:cs="Calibri Light"/>
          <w:sz w:val="22"/>
          <w:szCs w:val="22"/>
        </w:rPr>
      </w:pPr>
    </w:p>
    <w:p w14:paraId="45242649"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6DD8FAB" w14:textId="77777777" w:rsidR="00AB4674" w:rsidRPr="00E42384" w:rsidRDefault="00AB4674">
      <w:pPr>
        <w:rPr>
          <w:rFonts w:ascii="Calibri Light" w:hAnsi="Calibri Light" w:cs="Calibri Light"/>
          <w:sz w:val="22"/>
          <w:szCs w:val="22"/>
        </w:rPr>
      </w:pPr>
    </w:p>
    <w:p w14:paraId="237CA441" w14:textId="46BD5719" w:rsidR="004D344E" w:rsidRDefault="004D344E" w:rsidP="004D344E">
      <w:pPr>
        <w:rPr>
          <w:rFonts w:ascii="Calibri Light" w:hAnsi="Calibri Light" w:cs="Calibri Light"/>
          <w:bCs/>
          <w:sz w:val="22"/>
          <w:szCs w:val="22"/>
        </w:rPr>
      </w:pPr>
      <w:r>
        <w:rPr>
          <w:rFonts w:ascii="Calibri Light" w:hAnsi="Calibri Light" w:cs="Calibri Light"/>
          <w:bCs/>
          <w:sz w:val="22"/>
          <w:szCs w:val="22"/>
        </w:rPr>
        <w:t>Dr Sellamuttu:</w:t>
      </w:r>
      <w:r w:rsidR="002D4B08">
        <w:rPr>
          <w:rFonts w:ascii="Calibri Light" w:hAnsi="Calibri Light" w:cs="Calibri Light"/>
          <w:bCs/>
          <w:sz w:val="22"/>
          <w:szCs w:val="22"/>
        </w:rPr>
        <w:t xml:space="preserve"> Bringing together the different actors – government, civil society, private sector, and with knowledge brokers such as the CGIAR playing a role.</w:t>
      </w:r>
    </w:p>
    <w:p w14:paraId="68C32DC6" w14:textId="77777777" w:rsidR="002D4B08" w:rsidRDefault="002D4B08" w:rsidP="004D344E">
      <w:pPr>
        <w:rPr>
          <w:rFonts w:ascii="Calibri Light" w:hAnsi="Calibri Light" w:cs="Calibri Light"/>
          <w:bCs/>
          <w:sz w:val="22"/>
          <w:szCs w:val="22"/>
        </w:rPr>
      </w:pPr>
    </w:p>
    <w:p w14:paraId="7FB60995" w14:textId="3AF3A223" w:rsidR="004D344E" w:rsidRDefault="004D344E" w:rsidP="004D344E">
      <w:pPr>
        <w:rPr>
          <w:rFonts w:ascii="Calibri Light" w:hAnsi="Calibri Light" w:cs="Calibri Light"/>
          <w:bCs/>
          <w:sz w:val="22"/>
          <w:szCs w:val="22"/>
        </w:rPr>
      </w:pPr>
      <w:r>
        <w:rPr>
          <w:rFonts w:ascii="Calibri Light" w:hAnsi="Calibri Light" w:cs="Calibri Light"/>
          <w:bCs/>
          <w:sz w:val="22"/>
          <w:szCs w:val="22"/>
        </w:rPr>
        <w:t>Dr Pavlic:</w:t>
      </w:r>
      <w:r w:rsidR="002D4B08">
        <w:rPr>
          <w:rFonts w:ascii="Calibri Light" w:hAnsi="Calibri Light" w:cs="Calibri Light"/>
          <w:bCs/>
          <w:sz w:val="22"/>
          <w:szCs w:val="22"/>
        </w:rPr>
        <w:t xml:space="preserve"> Our view, as researchers, is to provide impartial knowledge to the debate.</w:t>
      </w:r>
    </w:p>
    <w:p w14:paraId="22C00103" w14:textId="77777777" w:rsidR="002D4B08" w:rsidRDefault="002D4B08" w:rsidP="004D344E">
      <w:pPr>
        <w:rPr>
          <w:rFonts w:ascii="Calibri Light" w:hAnsi="Calibri Light" w:cs="Calibri Light"/>
          <w:bCs/>
          <w:sz w:val="22"/>
          <w:szCs w:val="22"/>
        </w:rPr>
      </w:pPr>
    </w:p>
    <w:p w14:paraId="25A69751" w14:textId="79C6C5B6" w:rsidR="009F129E"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2D4B08">
        <w:rPr>
          <w:rFonts w:ascii="Calibri Light" w:hAnsi="Calibri Light" w:cs="Calibri Light"/>
          <w:bCs/>
          <w:sz w:val="22"/>
          <w:szCs w:val="22"/>
        </w:rPr>
        <w:t xml:space="preserve"> For starters, countries working together to find solutions. </w:t>
      </w:r>
      <w:r w:rsidR="00293A7B">
        <w:rPr>
          <w:rFonts w:ascii="Calibri Light" w:hAnsi="Calibri Light" w:cs="Calibri Light"/>
          <w:bCs/>
          <w:sz w:val="22"/>
          <w:szCs w:val="22"/>
        </w:rPr>
        <w:t>Ideally</w:t>
      </w:r>
      <w:r w:rsidR="0058707C">
        <w:rPr>
          <w:rFonts w:ascii="Calibri Light" w:hAnsi="Calibri Light" w:cs="Calibri Light"/>
          <w:bCs/>
          <w:sz w:val="22"/>
          <w:szCs w:val="22"/>
        </w:rPr>
        <w:t xml:space="preserve">, it would be </w:t>
      </w:r>
      <w:r w:rsidR="00293A7B">
        <w:rPr>
          <w:rFonts w:ascii="Calibri Light" w:hAnsi="Calibri Light" w:cs="Calibri Light"/>
          <w:bCs/>
          <w:sz w:val="22"/>
          <w:szCs w:val="22"/>
        </w:rPr>
        <w:t xml:space="preserve">in an </w:t>
      </w:r>
      <w:r w:rsidR="0058707C">
        <w:rPr>
          <w:rFonts w:ascii="Calibri Light" w:hAnsi="Calibri Light" w:cs="Calibri Light"/>
          <w:bCs/>
          <w:sz w:val="22"/>
          <w:szCs w:val="22"/>
        </w:rPr>
        <w:t>‘</w:t>
      </w:r>
      <w:r w:rsidR="00293A7B">
        <w:rPr>
          <w:rFonts w:ascii="Calibri Light" w:hAnsi="Calibri Light" w:cs="Calibri Light"/>
          <w:bCs/>
          <w:sz w:val="22"/>
          <w:szCs w:val="22"/>
        </w:rPr>
        <w:t>optimal</w:t>
      </w:r>
      <w:r w:rsidR="0058707C">
        <w:rPr>
          <w:rFonts w:ascii="Calibri Light" w:hAnsi="Calibri Light" w:cs="Calibri Light"/>
          <w:bCs/>
          <w:sz w:val="22"/>
          <w:szCs w:val="22"/>
        </w:rPr>
        <w:t>’</w:t>
      </w:r>
      <w:r w:rsidR="00293A7B">
        <w:rPr>
          <w:rFonts w:ascii="Calibri Light" w:hAnsi="Calibri Light" w:cs="Calibri Light"/>
          <w:bCs/>
          <w:sz w:val="22"/>
          <w:szCs w:val="22"/>
        </w:rPr>
        <w:t xml:space="preserve"> or integrated way to address these challenges.</w:t>
      </w:r>
      <w:r w:rsidR="0058707C">
        <w:rPr>
          <w:rFonts w:ascii="Calibri Light" w:hAnsi="Calibri Light" w:cs="Calibri Light"/>
          <w:bCs/>
          <w:sz w:val="22"/>
          <w:szCs w:val="22"/>
        </w:rPr>
        <w:t xml:space="preserve"> The MRC is an attempt to do this; while the LMC is new and starting afresh. The process should be science-led, Dr McCartney feels. It is not the only facet, but an important one. The MRC is trying to generate evidence-based decisions. Governments at least pay lip-service to evidence-based decision-making. There is, he feels, greater recognition that droughts and floods are impacting development. One would hope that the place of evidence in decision-making will increase in the future. </w:t>
      </w:r>
    </w:p>
    <w:p w14:paraId="42A1DC69" w14:textId="77777777" w:rsidR="0058707C" w:rsidRDefault="0058707C" w:rsidP="004D344E">
      <w:pPr>
        <w:rPr>
          <w:rFonts w:ascii="Calibri Light" w:hAnsi="Calibri Light" w:cs="Calibri Light"/>
          <w:bCs/>
          <w:sz w:val="22"/>
          <w:szCs w:val="22"/>
        </w:rPr>
      </w:pPr>
    </w:p>
    <w:p w14:paraId="56918C3F" w14:textId="66FD2CC9" w:rsidR="0058707C" w:rsidRDefault="0058707C" w:rsidP="004D344E">
      <w:pPr>
        <w:rPr>
          <w:rFonts w:ascii="Calibri Light" w:hAnsi="Calibri Light" w:cs="Calibri Light"/>
          <w:bCs/>
          <w:sz w:val="22"/>
          <w:szCs w:val="22"/>
        </w:rPr>
      </w:pPr>
      <w:r>
        <w:rPr>
          <w:rFonts w:ascii="Calibri Light" w:hAnsi="Calibri Light" w:cs="Calibri Light"/>
          <w:bCs/>
          <w:sz w:val="22"/>
          <w:szCs w:val="22"/>
        </w:rPr>
        <w:t xml:space="preserve">Dr Sellamuttu: It is not that simple. We have to take into account the political economy – this can push decision-s-makers into places where they do not take into account evidence because it does not fit into their </w:t>
      </w:r>
      <w:commentRangeStart w:id="1"/>
      <w:r>
        <w:rPr>
          <w:rFonts w:ascii="Calibri Light" w:hAnsi="Calibri Light" w:cs="Calibri Light"/>
          <w:bCs/>
          <w:sz w:val="22"/>
          <w:szCs w:val="22"/>
        </w:rPr>
        <w:t>narratives</w:t>
      </w:r>
      <w:commentRangeEnd w:id="1"/>
      <w:r w:rsidR="00BD4513">
        <w:rPr>
          <w:rStyle w:val="CommentReference"/>
        </w:rPr>
        <w:commentReference w:id="1"/>
      </w:r>
      <w:r>
        <w:rPr>
          <w:rFonts w:ascii="Calibri Light" w:hAnsi="Calibri Light" w:cs="Calibri Light"/>
          <w:bCs/>
          <w:sz w:val="22"/>
          <w:szCs w:val="22"/>
        </w:rPr>
        <w:t>.</w:t>
      </w:r>
    </w:p>
    <w:p w14:paraId="1459ADA3" w14:textId="77777777" w:rsidR="0058707C" w:rsidRDefault="0058707C" w:rsidP="004D344E">
      <w:pPr>
        <w:rPr>
          <w:rFonts w:ascii="Calibri Light" w:hAnsi="Calibri Light" w:cs="Calibri Light"/>
          <w:bCs/>
          <w:sz w:val="22"/>
          <w:szCs w:val="22"/>
        </w:rPr>
      </w:pPr>
    </w:p>
    <w:p w14:paraId="401503FA" w14:textId="4B35AFCF" w:rsidR="0058707C" w:rsidRDefault="0058707C" w:rsidP="004D344E">
      <w:pPr>
        <w:rPr>
          <w:rFonts w:ascii="Calibri Light" w:hAnsi="Calibri Light" w:cs="Calibri Light"/>
          <w:bCs/>
          <w:sz w:val="22"/>
          <w:szCs w:val="22"/>
        </w:rPr>
      </w:pPr>
      <w:r>
        <w:rPr>
          <w:rFonts w:ascii="Calibri Light" w:hAnsi="Calibri Light" w:cs="Calibri Light"/>
          <w:bCs/>
          <w:sz w:val="22"/>
          <w:szCs w:val="22"/>
        </w:rPr>
        <w:t>Dr Pavlic:</w:t>
      </w:r>
      <w:r w:rsidR="000E30AC">
        <w:rPr>
          <w:rFonts w:ascii="Calibri Light" w:hAnsi="Calibri Light" w:cs="Calibri Light"/>
          <w:bCs/>
          <w:sz w:val="22"/>
          <w:szCs w:val="22"/>
        </w:rPr>
        <w:t xml:space="preserve"> It is very complicated. We</w:t>
      </w:r>
      <w:r>
        <w:rPr>
          <w:rFonts w:ascii="Calibri Light" w:hAnsi="Calibri Light" w:cs="Calibri Light"/>
          <w:bCs/>
          <w:sz w:val="22"/>
          <w:szCs w:val="22"/>
        </w:rPr>
        <w:t xml:space="preserve"> expect immediate </w:t>
      </w:r>
      <w:r w:rsidR="00DA1819">
        <w:rPr>
          <w:rFonts w:ascii="Calibri Light" w:hAnsi="Calibri Light" w:cs="Calibri Light"/>
          <w:bCs/>
          <w:sz w:val="22"/>
          <w:szCs w:val="22"/>
        </w:rPr>
        <w:t>responses, but it does not happen that way. Ground water was floated as a challenge in the 1970s and 80s, but nothing was done about it until the 2000s. The Lao government’s response to the banana problem in its north (</w:t>
      </w:r>
      <w:r w:rsidR="00CA0DDC">
        <w:rPr>
          <w:rFonts w:ascii="Calibri Light" w:hAnsi="Calibri Light" w:cs="Calibri Light"/>
          <w:bCs/>
          <w:sz w:val="22"/>
          <w:szCs w:val="22"/>
        </w:rPr>
        <w:t>Chinese</w:t>
      </w:r>
      <w:r w:rsidR="005C6770">
        <w:rPr>
          <w:rFonts w:ascii="Calibri Light" w:hAnsi="Calibri Light" w:cs="Calibri Light"/>
          <w:bCs/>
          <w:sz w:val="22"/>
          <w:szCs w:val="22"/>
        </w:rPr>
        <w:t>-</w:t>
      </w:r>
      <w:r w:rsidR="00CA0DDC">
        <w:rPr>
          <w:rFonts w:ascii="Calibri Light" w:hAnsi="Calibri Light" w:cs="Calibri Light"/>
          <w:bCs/>
          <w:sz w:val="22"/>
          <w:szCs w:val="22"/>
        </w:rPr>
        <w:t>owned concessions, over use of pesticides, non-payment for Lao labour</w:t>
      </w:r>
      <w:r w:rsidR="00DA1819">
        <w:rPr>
          <w:rFonts w:ascii="Calibri Light" w:hAnsi="Calibri Light" w:cs="Calibri Light"/>
          <w:bCs/>
          <w:sz w:val="22"/>
          <w:szCs w:val="22"/>
        </w:rPr>
        <w:t xml:space="preserve">), however, is an example where a </w:t>
      </w:r>
      <w:r w:rsidR="00DA1819">
        <w:rPr>
          <w:rFonts w:ascii="Calibri Light" w:hAnsi="Calibri Light" w:cs="Calibri Light"/>
          <w:bCs/>
          <w:sz w:val="22"/>
          <w:szCs w:val="22"/>
        </w:rPr>
        <w:lastRenderedPageBreak/>
        <w:t>government did respond quickly to the evidence.</w:t>
      </w:r>
      <w:r w:rsidR="00E87064">
        <w:rPr>
          <w:rFonts w:ascii="Calibri Light" w:hAnsi="Calibri Light" w:cs="Calibri Light"/>
          <w:bCs/>
          <w:sz w:val="22"/>
          <w:szCs w:val="22"/>
        </w:rPr>
        <w:t xml:space="preserve"> Responding to questioning from John Ward (Mekong Futures) on whether or not the government is responding to a clear objective and an acute problem. Dr Pavlic agreed. The problem was identifying suitable alternative options for banana farmers.</w:t>
      </w:r>
    </w:p>
    <w:p w14:paraId="6B2672D2" w14:textId="3EFC0007" w:rsidR="00DA1819" w:rsidRDefault="00371019" w:rsidP="004D344E">
      <w:pPr>
        <w:rPr>
          <w:rFonts w:ascii="Calibri Light" w:hAnsi="Calibri Light" w:cs="Calibri Light"/>
          <w:bCs/>
          <w:sz w:val="22"/>
          <w:szCs w:val="22"/>
        </w:rPr>
      </w:pPr>
      <w:ins w:id="2" w:author="Klomjit Chandrapanya" w:date="2020-11-12T14:48:00Z">
        <w:r>
          <w:rPr>
            <w:rFonts w:ascii="Calibri Light" w:hAnsi="Calibri Light" w:cs="Calibri Light"/>
            <w:bCs/>
            <w:sz w:val="22"/>
            <w:szCs w:val="22"/>
          </w:rPr>
          <w:t>“</w:t>
        </w:r>
      </w:ins>
    </w:p>
    <w:p w14:paraId="3D0FD48E" w14:textId="32A8D5BA" w:rsidR="00DA1819" w:rsidRDefault="00DA1819" w:rsidP="004D344E">
      <w:pPr>
        <w:rPr>
          <w:rFonts w:ascii="Calibri Light" w:hAnsi="Calibri Light" w:cs="Calibri Light"/>
          <w:bCs/>
          <w:sz w:val="22"/>
          <w:szCs w:val="22"/>
        </w:rPr>
      </w:pPr>
      <w:r>
        <w:rPr>
          <w:rFonts w:ascii="Calibri Light" w:hAnsi="Calibri Light" w:cs="Calibri Light"/>
          <w:bCs/>
          <w:sz w:val="22"/>
          <w:szCs w:val="22"/>
        </w:rPr>
        <w:t xml:space="preserve">Dr Sellamuttu: In Myanmar (where she is based) that the Advisor Group of the National Water Resources Committee ‘displays a sense of wanting to engage in the Mekong’. They seem interested in the lessons of collaboration, and applying these to the </w:t>
      </w:r>
      <w:commentRangeStart w:id="3"/>
      <w:r>
        <w:rPr>
          <w:rFonts w:ascii="Calibri Light" w:hAnsi="Calibri Light" w:cs="Calibri Light"/>
          <w:bCs/>
          <w:sz w:val="22"/>
          <w:szCs w:val="22"/>
        </w:rPr>
        <w:t>Irrawaddy</w:t>
      </w:r>
      <w:commentRangeEnd w:id="3"/>
      <w:r w:rsidR="00371019">
        <w:rPr>
          <w:rStyle w:val="CommentReference"/>
        </w:rPr>
        <w:commentReference w:id="3"/>
      </w:r>
      <w:r>
        <w:rPr>
          <w:rFonts w:ascii="Calibri Light" w:hAnsi="Calibri Light" w:cs="Calibri Light"/>
          <w:bCs/>
          <w:sz w:val="22"/>
          <w:szCs w:val="22"/>
        </w:rPr>
        <w:t>.</w:t>
      </w:r>
    </w:p>
    <w:p w14:paraId="2193802C" w14:textId="77777777" w:rsidR="00DA1819" w:rsidRDefault="00DA1819" w:rsidP="004D344E">
      <w:pPr>
        <w:rPr>
          <w:rFonts w:ascii="Calibri Light" w:hAnsi="Calibri Light" w:cs="Calibri Light"/>
          <w:bCs/>
          <w:sz w:val="22"/>
          <w:szCs w:val="22"/>
        </w:rPr>
      </w:pPr>
    </w:p>
    <w:p w14:paraId="121C0DD3" w14:textId="1FC725A4" w:rsidR="00DA1819" w:rsidRDefault="00DA1819" w:rsidP="004D344E">
      <w:pPr>
        <w:rPr>
          <w:rFonts w:ascii="Calibri Light" w:hAnsi="Calibri Light" w:cs="Calibri Light"/>
          <w:bCs/>
          <w:sz w:val="22"/>
          <w:szCs w:val="22"/>
        </w:rPr>
      </w:pPr>
      <w:r>
        <w:rPr>
          <w:rFonts w:ascii="Calibri Light" w:hAnsi="Calibri Light" w:cs="Calibri Light"/>
          <w:bCs/>
          <w:sz w:val="22"/>
          <w:szCs w:val="22"/>
        </w:rPr>
        <w:t>Dr McCartney: Research findings will not be taken up by the government just because it is good research.</w:t>
      </w:r>
      <w:r w:rsidR="007E4546">
        <w:rPr>
          <w:rFonts w:ascii="Calibri Light" w:hAnsi="Calibri Light" w:cs="Calibri Light"/>
          <w:bCs/>
          <w:sz w:val="22"/>
          <w:szCs w:val="22"/>
        </w:rPr>
        <w:t xml:space="preserve"> Working through the CPWF and WLE has </w:t>
      </w:r>
      <w:r w:rsidR="00A34CBF">
        <w:rPr>
          <w:rFonts w:ascii="Calibri Light" w:hAnsi="Calibri Light" w:cs="Calibri Light"/>
          <w:bCs/>
          <w:sz w:val="22"/>
          <w:szCs w:val="22"/>
        </w:rPr>
        <w:t xml:space="preserve">taught us importance of boundary partners and impact pathways. Their fora were an attempt to get people talking together – researchers need to do more to exchange their messages. It also needs to recognised that it is opportunistic – researchers need to recognise </w:t>
      </w:r>
      <w:r w:rsidR="00CA0DDC">
        <w:rPr>
          <w:rFonts w:ascii="Calibri Light" w:hAnsi="Calibri Light" w:cs="Calibri Light"/>
          <w:bCs/>
          <w:sz w:val="22"/>
          <w:szCs w:val="22"/>
        </w:rPr>
        <w:t xml:space="preserve">and </w:t>
      </w:r>
      <w:r w:rsidR="00A34CBF">
        <w:rPr>
          <w:rFonts w:ascii="Calibri Light" w:hAnsi="Calibri Light" w:cs="Calibri Light"/>
          <w:bCs/>
          <w:sz w:val="22"/>
          <w:szCs w:val="22"/>
        </w:rPr>
        <w:t>seize opportunities as and when they emerge.</w:t>
      </w:r>
    </w:p>
    <w:p w14:paraId="01314F62" w14:textId="77777777" w:rsidR="00A34CBF" w:rsidRDefault="00A34CBF" w:rsidP="004D344E">
      <w:pPr>
        <w:rPr>
          <w:rFonts w:ascii="Calibri Light" w:hAnsi="Calibri Light" w:cs="Calibri Light"/>
          <w:bCs/>
          <w:sz w:val="22"/>
          <w:szCs w:val="22"/>
        </w:rPr>
      </w:pPr>
    </w:p>
    <w:p w14:paraId="4DBBC38F" w14:textId="28EE96F7" w:rsidR="00A34CBF" w:rsidRDefault="00A34CBF" w:rsidP="004D344E">
      <w:pPr>
        <w:rPr>
          <w:rFonts w:ascii="Calibri Light" w:hAnsi="Calibri Light" w:cs="Calibri Light"/>
          <w:bCs/>
          <w:sz w:val="22"/>
          <w:szCs w:val="22"/>
        </w:rPr>
      </w:pPr>
      <w:r>
        <w:rPr>
          <w:rFonts w:ascii="Calibri Light" w:hAnsi="Calibri Light" w:cs="Calibri Light"/>
          <w:bCs/>
          <w:sz w:val="22"/>
          <w:szCs w:val="22"/>
        </w:rPr>
        <w:t>Dr Pavlic: It is important to try and understand policy-makers, and to respond to their needs. We need to get onto the right foot.</w:t>
      </w:r>
    </w:p>
    <w:p w14:paraId="11133540" w14:textId="77777777" w:rsidR="00A34CBF" w:rsidRDefault="00A34CBF" w:rsidP="004D344E">
      <w:pPr>
        <w:rPr>
          <w:rFonts w:ascii="Calibri Light" w:hAnsi="Calibri Light" w:cs="Calibri Light"/>
          <w:bCs/>
          <w:sz w:val="22"/>
          <w:szCs w:val="22"/>
        </w:rPr>
      </w:pPr>
    </w:p>
    <w:p w14:paraId="64225CD7" w14:textId="251E7CF9" w:rsidR="00A34CBF" w:rsidRDefault="00A34CBF" w:rsidP="004D344E">
      <w:pPr>
        <w:rPr>
          <w:rFonts w:ascii="Calibri Light" w:hAnsi="Calibri Light" w:cs="Calibri Light"/>
          <w:bCs/>
          <w:sz w:val="22"/>
          <w:szCs w:val="22"/>
        </w:rPr>
      </w:pPr>
      <w:r>
        <w:rPr>
          <w:rFonts w:ascii="Calibri Light" w:hAnsi="Calibri Light" w:cs="Calibri Light"/>
          <w:bCs/>
          <w:sz w:val="22"/>
          <w:szCs w:val="22"/>
        </w:rPr>
        <w:t xml:space="preserve">Dr Sellamuttu: </w:t>
      </w:r>
      <w:r w:rsidR="00D25AE2">
        <w:rPr>
          <w:rFonts w:ascii="Calibri Light" w:hAnsi="Calibri Light" w:cs="Calibri Light"/>
          <w:bCs/>
          <w:sz w:val="22"/>
          <w:szCs w:val="22"/>
        </w:rPr>
        <w:t>Theories of change geared towards specific actors. Really tracking from the outset specific individuals who you are targeting for change. She mentions ‘most significant change’ stories as a way of tracking change. The sustainability of changes also needs to be followed up.</w:t>
      </w:r>
    </w:p>
    <w:p w14:paraId="152A5886" w14:textId="77777777" w:rsidR="004D344E" w:rsidRPr="00143DDB" w:rsidRDefault="004D344E" w:rsidP="004D344E">
      <w:pPr>
        <w:rPr>
          <w:rFonts w:ascii="Calibri Light" w:hAnsi="Calibri Light" w:cs="Calibri Light"/>
          <w:sz w:val="22"/>
          <w:szCs w:val="22"/>
        </w:rPr>
      </w:pPr>
    </w:p>
    <w:p w14:paraId="0307B5E0"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59D915BC" w14:textId="77777777" w:rsidR="00C77295" w:rsidRPr="00E42384" w:rsidRDefault="00C77295">
      <w:pPr>
        <w:rPr>
          <w:rFonts w:ascii="Calibri Light" w:hAnsi="Calibri Light" w:cs="Calibri Light"/>
          <w:sz w:val="22"/>
          <w:szCs w:val="22"/>
        </w:rPr>
      </w:pPr>
    </w:p>
    <w:p w14:paraId="1492D8F6" w14:textId="6CA1C0BA" w:rsidR="004D344E" w:rsidRDefault="004D344E" w:rsidP="004D344E">
      <w:pPr>
        <w:rPr>
          <w:rFonts w:ascii="Calibri Light" w:hAnsi="Calibri Light" w:cs="Calibri Light"/>
          <w:bCs/>
          <w:sz w:val="22"/>
          <w:szCs w:val="22"/>
        </w:rPr>
      </w:pPr>
      <w:r>
        <w:rPr>
          <w:rFonts w:ascii="Calibri Light" w:hAnsi="Calibri Light" w:cs="Calibri Light"/>
          <w:bCs/>
          <w:sz w:val="22"/>
          <w:szCs w:val="22"/>
        </w:rPr>
        <w:t>Dr Sellamuttu:</w:t>
      </w:r>
      <w:r w:rsidR="00D25AE2">
        <w:rPr>
          <w:rFonts w:ascii="Calibri Light" w:hAnsi="Calibri Light" w:cs="Calibri Light"/>
          <w:bCs/>
          <w:sz w:val="22"/>
          <w:szCs w:val="22"/>
        </w:rPr>
        <w:t xml:space="preserve"> </w:t>
      </w:r>
      <w:r w:rsidR="009C32C9">
        <w:rPr>
          <w:rFonts w:ascii="Calibri Light" w:hAnsi="Calibri Light" w:cs="Calibri Light"/>
          <w:bCs/>
          <w:sz w:val="22"/>
          <w:szCs w:val="22"/>
        </w:rPr>
        <w:t xml:space="preserve">It is important to look at how lessons </w:t>
      </w:r>
      <w:ins w:id="4" w:author="Klomjit Chandrapanya" w:date="2020-11-12T14:52:00Z">
        <w:r w:rsidR="0098457A">
          <w:rPr>
            <w:rFonts w:ascii="Calibri Light" w:hAnsi="Calibri Light" w:cs="Calibri Light"/>
            <w:bCs/>
            <w:sz w:val="22"/>
            <w:szCs w:val="22"/>
          </w:rPr>
          <w:t xml:space="preserve">are </w:t>
        </w:r>
      </w:ins>
      <w:r w:rsidR="009C32C9">
        <w:rPr>
          <w:rFonts w:ascii="Calibri Light" w:hAnsi="Calibri Light" w:cs="Calibri Light"/>
          <w:bCs/>
          <w:sz w:val="22"/>
          <w:szCs w:val="22"/>
        </w:rPr>
        <w:t xml:space="preserve">learned, and the cross-fertilisation of these. And, after the project is finished, to return to the site to see if some of its outcomes still remain. Dr Sellamuttu references the MRC’s SIMVA project, which seems </w:t>
      </w:r>
      <w:ins w:id="5" w:author="Klomjit Chandrapanya" w:date="2020-11-12T14:52:00Z">
        <w:r w:rsidR="0098457A">
          <w:rPr>
            <w:rFonts w:ascii="Calibri Light" w:hAnsi="Calibri Light" w:cs="Calibri Light"/>
            <w:bCs/>
            <w:sz w:val="22"/>
            <w:szCs w:val="22"/>
          </w:rPr>
          <w:t xml:space="preserve">to </w:t>
        </w:r>
      </w:ins>
      <w:r w:rsidR="009C32C9">
        <w:rPr>
          <w:rFonts w:ascii="Calibri Light" w:hAnsi="Calibri Light" w:cs="Calibri Light"/>
          <w:bCs/>
          <w:sz w:val="22"/>
          <w:szCs w:val="22"/>
        </w:rPr>
        <w:t>have been effective cooperation, even if it was knowledge gathering.</w:t>
      </w:r>
    </w:p>
    <w:p w14:paraId="4C13442D" w14:textId="77777777" w:rsidR="009C32C9" w:rsidRDefault="009C32C9" w:rsidP="004D344E">
      <w:pPr>
        <w:rPr>
          <w:rFonts w:ascii="Calibri Light" w:hAnsi="Calibri Light" w:cs="Calibri Light"/>
          <w:bCs/>
          <w:sz w:val="22"/>
          <w:szCs w:val="22"/>
        </w:rPr>
      </w:pPr>
    </w:p>
    <w:p w14:paraId="609A0565" w14:textId="20B9C678" w:rsidR="004D344E" w:rsidRDefault="004D344E" w:rsidP="004D344E">
      <w:pPr>
        <w:rPr>
          <w:rFonts w:ascii="Calibri Light" w:hAnsi="Calibri Light" w:cs="Calibri Light"/>
          <w:bCs/>
          <w:sz w:val="22"/>
          <w:szCs w:val="22"/>
        </w:rPr>
      </w:pPr>
      <w:r>
        <w:rPr>
          <w:rFonts w:ascii="Calibri Light" w:hAnsi="Calibri Light" w:cs="Calibri Light"/>
          <w:bCs/>
          <w:sz w:val="22"/>
          <w:szCs w:val="22"/>
        </w:rPr>
        <w:t>Dr Pavlic:</w:t>
      </w:r>
      <w:r w:rsidR="009C32C9">
        <w:rPr>
          <w:rFonts w:ascii="Calibri Light" w:hAnsi="Calibri Light" w:cs="Calibri Light"/>
          <w:bCs/>
          <w:sz w:val="22"/>
          <w:szCs w:val="22"/>
        </w:rPr>
        <w:t xml:space="preserve"> There are lots of groundwater examples. Worked by the CCOP and by MRC on capacity building</w:t>
      </w:r>
      <w:r w:rsidR="00DC0BE7">
        <w:rPr>
          <w:rFonts w:ascii="Calibri Light" w:hAnsi="Calibri Light" w:cs="Calibri Light"/>
          <w:bCs/>
          <w:sz w:val="22"/>
          <w:szCs w:val="22"/>
        </w:rPr>
        <w:t xml:space="preserve"> – meetings to share experience. There are very limited cooperation opportunities around groundwater.</w:t>
      </w:r>
    </w:p>
    <w:p w14:paraId="7884FBB8" w14:textId="77777777" w:rsidR="00DC0BE7" w:rsidRDefault="00DC0BE7" w:rsidP="004D344E">
      <w:pPr>
        <w:rPr>
          <w:rFonts w:ascii="Calibri Light" w:hAnsi="Calibri Light" w:cs="Calibri Light"/>
          <w:bCs/>
          <w:sz w:val="22"/>
          <w:szCs w:val="22"/>
        </w:rPr>
      </w:pPr>
    </w:p>
    <w:p w14:paraId="2D314B8B" w14:textId="6B3E658F" w:rsidR="003D5E30"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DC0BE7">
        <w:rPr>
          <w:rFonts w:ascii="Calibri Light" w:hAnsi="Calibri Light" w:cs="Calibri Light"/>
          <w:bCs/>
          <w:sz w:val="22"/>
          <w:szCs w:val="22"/>
        </w:rPr>
        <w:t xml:space="preserve"> There are many activities that to a small extent contribute to cooperation. He mentions the IUCN’s (BRIDGE) 3S project – lots of meetings and discussions in pursuit of transboundary water cooperation, but he is not sure if it was lasting. He also references the Xayaburi, and how it resulted in a redesign following the MRC’s PNPCA process. Perhaps the latter is an example of compromise through cooperation. He also cites China releasing water during the dry season or drought as an example.</w:t>
      </w:r>
    </w:p>
    <w:p w14:paraId="67CDEF7F" w14:textId="77777777" w:rsidR="004D344E" w:rsidRDefault="004D344E" w:rsidP="004D344E">
      <w:pPr>
        <w:rPr>
          <w:rFonts w:ascii="Calibri Light" w:hAnsi="Calibri Light" w:cs="Calibri Light"/>
          <w:sz w:val="22"/>
          <w:szCs w:val="22"/>
        </w:rPr>
      </w:pPr>
    </w:p>
    <w:p w14:paraId="28F20E6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91EE14D" w14:textId="77777777" w:rsidR="008937A0" w:rsidRPr="00E42384" w:rsidRDefault="008937A0">
      <w:pPr>
        <w:rPr>
          <w:rFonts w:ascii="Calibri Light" w:hAnsi="Calibri Light" w:cs="Calibri Light"/>
          <w:sz w:val="22"/>
          <w:szCs w:val="22"/>
        </w:rPr>
      </w:pPr>
    </w:p>
    <w:p w14:paraId="6269BE7D" w14:textId="173AE7C9" w:rsidR="004D344E" w:rsidRDefault="004D344E" w:rsidP="004D344E">
      <w:pPr>
        <w:rPr>
          <w:rFonts w:ascii="Calibri Light" w:hAnsi="Calibri Light" w:cs="Calibri Light"/>
          <w:bCs/>
          <w:sz w:val="22"/>
          <w:szCs w:val="22"/>
        </w:rPr>
      </w:pPr>
      <w:r>
        <w:rPr>
          <w:rFonts w:ascii="Calibri Light" w:hAnsi="Calibri Light" w:cs="Calibri Light"/>
          <w:bCs/>
          <w:sz w:val="22"/>
          <w:szCs w:val="22"/>
        </w:rPr>
        <w:t>Dr Sellamuttu:</w:t>
      </w:r>
      <w:r w:rsidR="00DC0BE7">
        <w:rPr>
          <w:rFonts w:ascii="Calibri Light" w:hAnsi="Calibri Light" w:cs="Calibri Light"/>
          <w:bCs/>
          <w:sz w:val="22"/>
          <w:szCs w:val="22"/>
        </w:rPr>
        <w:t xml:space="preserve"> There are merits to each. For example, the MRC has its dialogue mechanisms, while the LMC has theirs. She also recalls the (WLE-implemented) Mekong Forum on Water, Food and Energy which, she says was a different type. It would be useful, she feels, to move from the policy dialogue aspect to the more technical </w:t>
      </w:r>
      <w:r w:rsidR="004D6A86">
        <w:rPr>
          <w:rFonts w:ascii="Calibri Light" w:hAnsi="Calibri Light" w:cs="Calibri Light"/>
          <w:bCs/>
          <w:sz w:val="22"/>
          <w:szCs w:val="22"/>
        </w:rPr>
        <w:t>– connecting better research-for-development with policy and decision-making processes. This could be an area of improvement.</w:t>
      </w:r>
    </w:p>
    <w:p w14:paraId="64782755" w14:textId="77777777" w:rsidR="00DC0BE7" w:rsidRDefault="00DC0BE7" w:rsidP="004D344E">
      <w:pPr>
        <w:rPr>
          <w:rFonts w:ascii="Calibri Light" w:hAnsi="Calibri Light" w:cs="Calibri Light"/>
          <w:bCs/>
          <w:sz w:val="22"/>
          <w:szCs w:val="22"/>
        </w:rPr>
      </w:pPr>
    </w:p>
    <w:p w14:paraId="4F51320C" w14:textId="63CA14AD" w:rsidR="00225840" w:rsidRDefault="004D344E" w:rsidP="004D344E">
      <w:pPr>
        <w:rPr>
          <w:rFonts w:ascii="Calibri Light" w:hAnsi="Calibri Light" w:cs="Calibri Light"/>
          <w:bCs/>
          <w:sz w:val="22"/>
          <w:szCs w:val="22"/>
        </w:rPr>
      </w:pPr>
      <w:r>
        <w:rPr>
          <w:rFonts w:ascii="Calibri Light" w:hAnsi="Calibri Light" w:cs="Calibri Light"/>
          <w:bCs/>
          <w:sz w:val="22"/>
          <w:szCs w:val="22"/>
        </w:rPr>
        <w:lastRenderedPageBreak/>
        <w:t>Dr McCartney:</w:t>
      </w:r>
      <w:r w:rsidR="004D6A86">
        <w:rPr>
          <w:rFonts w:ascii="Calibri Light" w:hAnsi="Calibri Light" w:cs="Calibri Light"/>
          <w:bCs/>
          <w:sz w:val="22"/>
          <w:szCs w:val="22"/>
        </w:rPr>
        <w:t xml:space="preserve"> The MRC has been a valuable attempt, although always hindered ‘by some of the binaries involved’. The LMC is perhaps a more valuable attempt to bring all of the Mekong countries together. This needs to be linked with investment. The ADB would do well to link into some of these platforms. The link to money and investment is essential.</w:t>
      </w:r>
    </w:p>
    <w:p w14:paraId="5C8ADE3C" w14:textId="77777777" w:rsidR="004D344E" w:rsidRPr="00E42384" w:rsidRDefault="004D344E" w:rsidP="004D344E">
      <w:pPr>
        <w:rPr>
          <w:rFonts w:ascii="Calibri Light" w:hAnsi="Calibri Light" w:cs="Calibri Light"/>
          <w:sz w:val="22"/>
          <w:szCs w:val="22"/>
        </w:rPr>
      </w:pPr>
    </w:p>
    <w:p w14:paraId="78F9E01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5166AC9" w14:textId="77777777" w:rsidR="008937A0" w:rsidRDefault="008937A0">
      <w:pPr>
        <w:rPr>
          <w:rFonts w:ascii="Calibri Light" w:hAnsi="Calibri Light" w:cs="Calibri Light"/>
          <w:sz w:val="22"/>
          <w:szCs w:val="22"/>
        </w:rPr>
      </w:pPr>
    </w:p>
    <w:p w14:paraId="567C7CA9" w14:textId="1F810648" w:rsidR="004D344E" w:rsidRDefault="004D344E" w:rsidP="004D344E">
      <w:pPr>
        <w:rPr>
          <w:rFonts w:ascii="Calibri Light" w:hAnsi="Calibri Light" w:cs="Calibri Light"/>
          <w:bCs/>
          <w:sz w:val="22"/>
          <w:szCs w:val="22"/>
        </w:rPr>
      </w:pPr>
      <w:r>
        <w:rPr>
          <w:rFonts w:ascii="Calibri Light" w:hAnsi="Calibri Light" w:cs="Calibri Light"/>
          <w:bCs/>
          <w:sz w:val="22"/>
          <w:szCs w:val="22"/>
        </w:rPr>
        <w:t>Dr Sellamuttu:</w:t>
      </w:r>
      <w:r w:rsidR="004D6A86">
        <w:rPr>
          <w:rFonts w:ascii="Calibri Light" w:hAnsi="Calibri Light" w:cs="Calibri Light"/>
          <w:bCs/>
          <w:sz w:val="22"/>
          <w:szCs w:val="22"/>
        </w:rPr>
        <w:t xml:space="preserve"> This d</w:t>
      </w:r>
      <w:r w:rsidR="0049499D">
        <w:rPr>
          <w:rFonts w:ascii="Calibri Light" w:hAnsi="Calibri Light" w:cs="Calibri Light"/>
          <w:bCs/>
          <w:sz w:val="22"/>
          <w:szCs w:val="22"/>
        </w:rPr>
        <w:t>epends on the indicators, and p</w:t>
      </w:r>
      <w:r w:rsidR="004D6A86">
        <w:rPr>
          <w:rFonts w:ascii="Calibri Light" w:hAnsi="Calibri Light" w:cs="Calibri Light"/>
          <w:bCs/>
          <w:sz w:val="22"/>
          <w:szCs w:val="22"/>
        </w:rPr>
        <w:t>erhaps some of the other unplanned t</w:t>
      </w:r>
      <w:r w:rsidR="0049499D">
        <w:rPr>
          <w:rFonts w:ascii="Calibri Light" w:hAnsi="Calibri Light" w:cs="Calibri Light"/>
          <w:bCs/>
          <w:sz w:val="22"/>
          <w:szCs w:val="22"/>
        </w:rPr>
        <w:t>hings that happen along the way that contribute to it. Indicators might refer to the numbers of people moved out of poverty.</w:t>
      </w:r>
    </w:p>
    <w:p w14:paraId="1068CCAF" w14:textId="77777777" w:rsidR="0049499D" w:rsidRDefault="0049499D" w:rsidP="004D344E">
      <w:pPr>
        <w:rPr>
          <w:rFonts w:ascii="Calibri Light" w:hAnsi="Calibri Light" w:cs="Calibri Light"/>
          <w:bCs/>
          <w:sz w:val="22"/>
          <w:szCs w:val="22"/>
        </w:rPr>
      </w:pPr>
    </w:p>
    <w:p w14:paraId="02515CB0" w14:textId="7FC6CAFE" w:rsidR="000C3C7F"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49499D">
        <w:rPr>
          <w:rFonts w:ascii="Calibri Light" w:hAnsi="Calibri Light" w:cs="Calibri Light"/>
          <w:bCs/>
          <w:sz w:val="22"/>
          <w:szCs w:val="22"/>
        </w:rPr>
        <w:t xml:space="preserve"> Sharing data and information. This is an indicator that countries are engaged together in decision-making processes. The MRC is an attempt to balance sovereign rights. There are processes within it, but do the countries really share data? Many MRC processes get bogged down in bureaucracy, and countries taking months and months to do anything. Perhaps another indication of success is if decisions taken are non-contested after they have been </w:t>
      </w:r>
      <w:commentRangeStart w:id="6"/>
      <w:r w:rsidR="0049499D">
        <w:rPr>
          <w:rFonts w:ascii="Calibri Light" w:hAnsi="Calibri Light" w:cs="Calibri Light"/>
          <w:bCs/>
          <w:sz w:val="22"/>
          <w:szCs w:val="22"/>
        </w:rPr>
        <w:t>made</w:t>
      </w:r>
      <w:commentRangeEnd w:id="6"/>
      <w:r w:rsidR="00D74F6E">
        <w:rPr>
          <w:rStyle w:val="CommentReference"/>
        </w:rPr>
        <w:commentReference w:id="6"/>
      </w:r>
      <w:r w:rsidR="0049499D">
        <w:rPr>
          <w:rFonts w:ascii="Calibri Light" w:hAnsi="Calibri Light" w:cs="Calibri Light"/>
          <w:bCs/>
          <w:sz w:val="22"/>
          <w:szCs w:val="22"/>
        </w:rPr>
        <w:t>.</w:t>
      </w:r>
    </w:p>
    <w:p w14:paraId="4F3BF526" w14:textId="77777777" w:rsidR="004D344E" w:rsidRPr="00E42384" w:rsidRDefault="004D344E" w:rsidP="004D344E">
      <w:pPr>
        <w:rPr>
          <w:rFonts w:ascii="Calibri Light" w:hAnsi="Calibri Light" w:cs="Calibri Light"/>
          <w:sz w:val="22"/>
          <w:szCs w:val="22"/>
        </w:rPr>
      </w:pPr>
    </w:p>
    <w:p w14:paraId="435082E2"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02B9E116" w14:textId="77777777" w:rsidR="00BB08F2" w:rsidRPr="00E42384" w:rsidRDefault="00BB08F2">
      <w:pPr>
        <w:rPr>
          <w:rFonts w:ascii="Calibri Light" w:hAnsi="Calibri Light" w:cs="Calibri Light"/>
          <w:sz w:val="22"/>
          <w:szCs w:val="22"/>
        </w:rPr>
      </w:pPr>
    </w:p>
    <w:p w14:paraId="5D853ED9" w14:textId="53017181" w:rsidR="0049499D" w:rsidRDefault="0049499D" w:rsidP="0049499D">
      <w:pPr>
        <w:rPr>
          <w:rFonts w:ascii="Calibri Light" w:hAnsi="Calibri Light" w:cs="Calibri Light"/>
          <w:bCs/>
          <w:sz w:val="22"/>
          <w:szCs w:val="22"/>
        </w:rPr>
      </w:pPr>
      <w:r>
        <w:rPr>
          <w:rFonts w:ascii="Calibri Light" w:hAnsi="Calibri Light" w:cs="Calibri Light"/>
          <w:bCs/>
          <w:sz w:val="22"/>
          <w:szCs w:val="22"/>
        </w:rPr>
        <w:t xml:space="preserve">Dr Pavlic: </w:t>
      </w:r>
      <w:r w:rsidR="003E1431">
        <w:rPr>
          <w:rFonts w:ascii="Calibri Light" w:hAnsi="Calibri Light" w:cs="Calibri Light"/>
          <w:bCs/>
          <w:sz w:val="22"/>
          <w:szCs w:val="22"/>
        </w:rPr>
        <w:t>Where everyone stands to benefit; when there are losers, then things tend to break down – for example, when upstream users impact downstream ones.</w:t>
      </w:r>
    </w:p>
    <w:p w14:paraId="5BC90231" w14:textId="77777777" w:rsidR="0049499D" w:rsidRDefault="0049499D" w:rsidP="004D344E">
      <w:pPr>
        <w:rPr>
          <w:rFonts w:ascii="Calibri Light" w:hAnsi="Calibri Light" w:cs="Calibri Light"/>
          <w:bCs/>
          <w:sz w:val="22"/>
          <w:szCs w:val="22"/>
        </w:rPr>
      </w:pPr>
    </w:p>
    <w:p w14:paraId="0A0EA427" w14:textId="34EFF5FB" w:rsidR="00687C86"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3E1431">
        <w:rPr>
          <w:rFonts w:ascii="Calibri Light" w:hAnsi="Calibri Light" w:cs="Calibri Light"/>
          <w:bCs/>
          <w:sz w:val="22"/>
          <w:szCs w:val="22"/>
        </w:rPr>
        <w:t xml:space="preserve"> tangible benefits, such as hydropower. This may be a ‘sufficient trade-offs’ because they get the benefit of power, even if </w:t>
      </w:r>
      <w:del w:id="7" w:author="Klomjit Chandrapanya" w:date="2020-11-12T15:08:00Z">
        <w:r w:rsidR="003E1431" w:rsidDel="000F5B7E">
          <w:rPr>
            <w:rFonts w:ascii="Calibri Light" w:hAnsi="Calibri Light" w:cs="Calibri Light"/>
            <w:bCs/>
            <w:sz w:val="22"/>
            <w:szCs w:val="22"/>
          </w:rPr>
          <w:delText>it</w:delText>
        </w:r>
      </w:del>
      <w:r w:rsidR="003E1431">
        <w:rPr>
          <w:rFonts w:ascii="Calibri Light" w:hAnsi="Calibri Light" w:cs="Calibri Light"/>
          <w:bCs/>
          <w:sz w:val="22"/>
          <w:szCs w:val="22"/>
        </w:rPr>
        <w:t xml:space="preserve"> the dam affects them. Countries will always make decisions in their national interest. </w:t>
      </w:r>
      <w:commentRangeStart w:id="8"/>
      <w:r w:rsidR="003E1431">
        <w:rPr>
          <w:rFonts w:ascii="Calibri Light" w:hAnsi="Calibri Light" w:cs="Calibri Light"/>
          <w:bCs/>
          <w:sz w:val="22"/>
          <w:szCs w:val="22"/>
        </w:rPr>
        <w:t>Laos</w:t>
      </w:r>
      <w:commentRangeEnd w:id="8"/>
      <w:r w:rsidR="000F5B7E">
        <w:rPr>
          <w:rStyle w:val="CommentReference"/>
        </w:rPr>
        <w:commentReference w:id="8"/>
      </w:r>
      <w:r w:rsidR="003E1431">
        <w:rPr>
          <w:rFonts w:ascii="Calibri Light" w:hAnsi="Calibri Light" w:cs="Calibri Light"/>
          <w:bCs/>
          <w:sz w:val="22"/>
          <w:szCs w:val="22"/>
        </w:rPr>
        <w:t xml:space="preserve"> might – hypothetically – not build a dam if it improves its relations in the region. </w:t>
      </w:r>
      <w:r w:rsidR="004F45B0">
        <w:rPr>
          <w:rFonts w:ascii="Calibri Light" w:hAnsi="Calibri Light" w:cs="Calibri Light"/>
          <w:bCs/>
          <w:sz w:val="22"/>
          <w:szCs w:val="22"/>
        </w:rPr>
        <w:t>So, there are tangible and intangible benefits.</w:t>
      </w:r>
    </w:p>
    <w:p w14:paraId="78D49047" w14:textId="77777777" w:rsidR="004D344E" w:rsidRPr="00E42384" w:rsidRDefault="004D344E" w:rsidP="004D344E">
      <w:pPr>
        <w:rPr>
          <w:rFonts w:ascii="Calibri Light" w:hAnsi="Calibri Light" w:cs="Calibri Light"/>
          <w:sz w:val="22"/>
          <w:szCs w:val="22"/>
        </w:rPr>
      </w:pPr>
    </w:p>
    <w:p w14:paraId="6EBC19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4130D8F6" w14:textId="77777777" w:rsidR="00552832" w:rsidRPr="002664D7" w:rsidRDefault="00552832">
      <w:pPr>
        <w:rPr>
          <w:rFonts w:ascii="Calibri Light" w:hAnsi="Calibri Light" w:cs="Calibri Light"/>
          <w:sz w:val="22"/>
          <w:szCs w:val="22"/>
        </w:rPr>
      </w:pPr>
    </w:p>
    <w:p w14:paraId="0DAFEAB5" w14:textId="02AF5181" w:rsidR="004D344E" w:rsidRDefault="004D344E" w:rsidP="004D344E">
      <w:pPr>
        <w:rPr>
          <w:rFonts w:ascii="Calibri Light" w:hAnsi="Calibri Light" w:cs="Calibri Light"/>
          <w:bCs/>
          <w:sz w:val="22"/>
          <w:szCs w:val="22"/>
        </w:rPr>
      </w:pPr>
      <w:r>
        <w:rPr>
          <w:rFonts w:ascii="Calibri Light" w:hAnsi="Calibri Light" w:cs="Calibri Light"/>
          <w:bCs/>
          <w:sz w:val="22"/>
          <w:szCs w:val="22"/>
        </w:rPr>
        <w:t>Dr Sellamuttu:</w:t>
      </w:r>
      <w:r w:rsidR="00E87064">
        <w:rPr>
          <w:rFonts w:ascii="Calibri Light" w:hAnsi="Calibri Light" w:cs="Calibri Light"/>
          <w:bCs/>
          <w:sz w:val="22"/>
          <w:szCs w:val="22"/>
        </w:rPr>
        <w:t xml:space="preserve"> The main problem that prevents cooperation is the different political agendas. For example, the differences between up- and downstream countries. Also, national priorities can be problematic. Situations where there’s political will to take advantage </w:t>
      </w:r>
      <w:r w:rsidR="007931DC">
        <w:rPr>
          <w:rFonts w:ascii="Calibri Light" w:hAnsi="Calibri Light" w:cs="Calibri Light"/>
          <w:bCs/>
          <w:sz w:val="22"/>
          <w:szCs w:val="22"/>
        </w:rPr>
        <w:t>of win-win opportunities is a key enabler.</w:t>
      </w:r>
    </w:p>
    <w:p w14:paraId="75F63DD7" w14:textId="77777777" w:rsidR="007931DC" w:rsidRDefault="007931DC" w:rsidP="004D344E">
      <w:pPr>
        <w:rPr>
          <w:rFonts w:ascii="Calibri Light" w:hAnsi="Calibri Light" w:cs="Calibri Light"/>
          <w:bCs/>
          <w:sz w:val="22"/>
          <w:szCs w:val="22"/>
        </w:rPr>
      </w:pPr>
    </w:p>
    <w:p w14:paraId="30CBDF6C" w14:textId="40AE9ED5" w:rsidR="004D344E" w:rsidRDefault="004D344E" w:rsidP="004D344E">
      <w:pPr>
        <w:rPr>
          <w:rFonts w:ascii="Calibri Light" w:hAnsi="Calibri Light" w:cs="Calibri Light"/>
          <w:bCs/>
          <w:sz w:val="22"/>
          <w:szCs w:val="22"/>
        </w:rPr>
      </w:pPr>
      <w:r>
        <w:rPr>
          <w:rFonts w:ascii="Calibri Light" w:hAnsi="Calibri Light" w:cs="Calibri Light"/>
          <w:bCs/>
          <w:sz w:val="22"/>
          <w:szCs w:val="22"/>
        </w:rPr>
        <w:t>Dr Pavlic:</w:t>
      </w:r>
      <w:r w:rsidR="007931DC">
        <w:rPr>
          <w:rFonts w:ascii="Calibri Light" w:hAnsi="Calibri Light" w:cs="Calibri Light"/>
          <w:bCs/>
          <w:sz w:val="22"/>
          <w:szCs w:val="22"/>
        </w:rPr>
        <w:t xml:space="preserve"> Not all Mekong countries are equal, and all are different. China, at the top of the basin, has a very loud voice. National interest is there in the Mekong countries, but they also need to trade. This ‘glues countries together’. There are, it should be remembered, things that link the countries together beyond just water.</w:t>
      </w:r>
    </w:p>
    <w:p w14:paraId="64523455" w14:textId="77777777" w:rsidR="007931DC" w:rsidRDefault="007931DC" w:rsidP="004D344E">
      <w:pPr>
        <w:rPr>
          <w:rFonts w:ascii="Calibri Light" w:hAnsi="Calibri Light" w:cs="Calibri Light"/>
          <w:bCs/>
          <w:sz w:val="22"/>
          <w:szCs w:val="22"/>
        </w:rPr>
      </w:pPr>
    </w:p>
    <w:p w14:paraId="5F6D85B8" w14:textId="529CAA41" w:rsidR="002664D7"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7931DC">
        <w:rPr>
          <w:rFonts w:ascii="Calibri Light" w:hAnsi="Calibri Light" w:cs="Calibri Light"/>
          <w:bCs/>
          <w:sz w:val="22"/>
          <w:szCs w:val="22"/>
        </w:rPr>
        <w:t xml:space="preserve"> Common interests and commonly perceived problems drive cooperation. Perhaps climate change will drive cooperation because they need to work together to resolve it. It often comes down to money, and whether or not they feel that they will be better off working together than alone.</w:t>
      </w:r>
    </w:p>
    <w:p w14:paraId="75B8C853" w14:textId="77777777" w:rsidR="004D344E" w:rsidRPr="002664D7" w:rsidRDefault="004D344E" w:rsidP="004D344E">
      <w:pPr>
        <w:rPr>
          <w:rFonts w:ascii="Calibri Light" w:hAnsi="Calibri Light" w:cs="Calibri Light"/>
          <w:sz w:val="22"/>
          <w:szCs w:val="22"/>
          <w:lang w:val="en-US"/>
        </w:rPr>
      </w:pPr>
    </w:p>
    <w:p w14:paraId="5966D1B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8892CE8" w14:textId="77777777" w:rsidR="00BB08F2" w:rsidRPr="00E42384" w:rsidRDefault="00BB08F2">
      <w:pPr>
        <w:rPr>
          <w:rFonts w:ascii="Calibri Light" w:hAnsi="Calibri Light" w:cs="Calibri Light"/>
          <w:sz w:val="22"/>
          <w:szCs w:val="22"/>
        </w:rPr>
      </w:pPr>
    </w:p>
    <w:p w14:paraId="4CEA1954" w14:textId="10A0AD4D" w:rsidR="004D344E" w:rsidRDefault="004D344E" w:rsidP="004D344E">
      <w:pPr>
        <w:rPr>
          <w:rFonts w:ascii="Calibri Light" w:hAnsi="Calibri Light" w:cs="Calibri Light"/>
          <w:bCs/>
          <w:sz w:val="22"/>
          <w:szCs w:val="22"/>
        </w:rPr>
      </w:pPr>
      <w:r>
        <w:rPr>
          <w:rFonts w:ascii="Calibri Light" w:hAnsi="Calibri Light" w:cs="Calibri Light"/>
          <w:bCs/>
          <w:sz w:val="22"/>
          <w:szCs w:val="22"/>
        </w:rPr>
        <w:lastRenderedPageBreak/>
        <w:t>Dr Sellamuttu:</w:t>
      </w:r>
      <w:r w:rsidR="007931DC">
        <w:rPr>
          <w:rFonts w:ascii="Calibri Light" w:hAnsi="Calibri Light" w:cs="Calibri Light"/>
          <w:bCs/>
          <w:sz w:val="22"/>
          <w:szCs w:val="22"/>
        </w:rPr>
        <w:t xml:space="preserve"> Those connected to the highest economic gain – economic growth and development. For example, the energy sector is </w:t>
      </w:r>
      <w:ins w:id="9" w:author="Klomjit Chandrapanya" w:date="2020-11-12T15:13:00Z">
        <w:r w:rsidR="0098538D">
          <w:rPr>
            <w:rFonts w:ascii="Calibri Light" w:hAnsi="Calibri Light" w:cs="Calibri Light"/>
            <w:bCs/>
            <w:sz w:val="22"/>
            <w:szCs w:val="22"/>
          </w:rPr>
          <w:t xml:space="preserve">a </w:t>
        </w:r>
      </w:ins>
      <w:r w:rsidR="007931DC">
        <w:rPr>
          <w:rFonts w:ascii="Calibri Light" w:hAnsi="Calibri Light" w:cs="Calibri Light"/>
          <w:bCs/>
          <w:sz w:val="22"/>
          <w:szCs w:val="22"/>
        </w:rPr>
        <w:t>more influential sector than the environment, fisheries of agriculture.</w:t>
      </w:r>
    </w:p>
    <w:p w14:paraId="1AA6776C" w14:textId="6DB40B94" w:rsidR="007931DC" w:rsidRDefault="007931DC" w:rsidP="004D344E">
      <w:pPr>
        <w:rPr>
          <w:rFonts w:ascii="Calibri Light" w:hAnsi="Calibri Light" w:cs="Calibri Light"/>
          <w:bCs/>
          <w:sz w:val="22"/>
          <w:szCs w:val="22"/>
        </w:rPr>
      </w:pPr>
    </w:p>
    <w:p w14:paraId="2F2D142B" w14:textId="65A68871" w:rsidR="00CA0DDC" w:rsidRDefault="00CA0DDC" w:rsidP="004D344E">
      <w:pPr>
        <w:rPr>
          <w:rFonts w:ascii="Calibri Light" w:hAnsi="Calibri Light" w:cs="Calibri Light"/>
          <w:bCs/>
          <w:sz w:val="22"/>
          <w:szCs w:val="22"/>
        </w:rPr>
      </w:pPr>
      <w:r>
        <w:rPr>
          <w:rFonts w:ascii="Calibri Light" w:hAnsi="Calibri Light" w:cs="Calibri Light"/>
          <w:bCs/>
          <w:sz w:val="22"/>
          <w:szCs w:val="22"/>
        </w:rPr>
        <w:t>Thailand and Vietnam exert influence over Lao PDR and Cambodia</w:t>
      </w:r>
      <w:r w:rsidR="005C6770">
        <w:rPr>
          <w:rFonts w:ascii="Calibri Light" w:hAnsi="Calibri Light" w:cs="Calibri Light"/>
          <w:bCs/>
          <w:sz w:val="22"/>
          <w:szCs w:val="22"/>
        </w:rPr>
        <w:t xml:space="preserve"> because of their economic development</w:t>
      </w:r>
      <w:r>
        <w:rPr>
          <w:rFonts w:ascii="Calibri Light" w:hAnsi="Calibri Light" w:cs="Calibri Light"/>
          <w:bCs/>
          <w:sz w:val="22"/>
          <w:szCs w:val="22"/>
        </w:rPr>
        <w:t xml:space="preserve">. </w:t>
      </w:r>
    </w:p>
    <w:p w14:paraId="0A7D09C9" w14:textId="77777777" w:rsidR="00CA0DDC" w:rsidRDefault="00CA0DDC" w:rsidP="004D344E">
      <w:pPr>
        <w:rPr>
          <w:rFonts w:ascii="Calibri Light" w:hAnsi="Calibri Light" w:cs="Calibri Light"/>
          <w:bCs/>
          <w:sz w:val="22"/>
          <w:szCs w:val="22"/>
        </w:rPr>
      </w:pPr>
    </w:p>
    <w:p w14:paraId="290A340F" w14:textId="621C62AE" w:rsidR="009D19B3" w:rsidRDefault="004D344E" w:rsidP="004D344E">
      <w:pPr>
        <w:rPr>
          <w:rFonts w:ascii="Calibri Light" w:hAnsi="Calibri Light" w:cs="Calibri Light"/>
          <w:bCs/>
          <w:sz w:val="22"/>
          <w:szCs w:val="22"/>
        </w:rPr>
      </w:pPr>
      <w:r>
        <w:rPr>
          <w:rFonts w:ascii="Calibri Light" w:hAnsi="Calibri Light" w:cs="Calibri Light"/>
          <w:bCs/>
          <w:sz w:val="22"/>
          <w:szCs w:val="22"/>
        </w:rPr>
        <w:t>Dr McCartney:</w:t>
      </w:r>
      <w:r w:rsidR="00BF2C01">
        <w:rPr>
          <w:rFonts w:ascii="Calibri Light" w:hAnsi="Calibri Light" w:cs="Calibri Light"/>
          <w:bCs/>
          <w:sz w:val="22"/>
          <w:szCs w:val="22"/>
        </w:rPr>
        <w:t xml:space="preserve"> Different countries have different capacities to influence development. You would have thought that the upstream countries have the most power. But economic power introduces some interesting dynamics. </w:t>
      </w:r>
    </w:p>
    <w:p w14:paraId="3BA7E004" w14:textId="77777777" w:rsidR="004D344E" w:rsidRPr="00E42384" w:rsidRDefault="004D344E" w:rsidP="004D344E">
      <w:pPr>
        <w:rPr>
          <w:rFonts w:ascii="Calibri Light" w:hAnsi="Calibri Light" w:cs="Calibri Light"/>
          <w:sz w:val="22"/>
          <w:szCs w:val="22"/>
        </w:rPr>
      </w:pPr>
    </w:p>
    <w:p w14:paraId="077BDF9F"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363E84C5" w14:textId="77777777" w:rsidR="00F26276" w:rsidRPr="00C87246" w:rsidRDefault="00F26276">
      <w:pPr>
        <w:rPr>
          <w:rFonts w:ascii="Calibri Light" w:hAnsi="Calibri Light" w:cs="Calibri Light"/>
          <w:sz w:val="12"/>
          <w:szCs w:val="12"/>
        </w:rPr>
      </w:pPr>
    </w:p>
    <w:p w14:paraId="4067C021" w14:textId="11F25FB9" w:rsidR="00BF2C01" w:rsidRPr="00BF2C01" w:rsidRDefault="004D344E" w:rsidP="00BF2C01">
      <w:pPr>
        <w:rPr>
          <w:rFonts w:ascii="Calibri Light" w:hAnsi="Calibri Light" w:cs="Calibri Light"/>
          <w:bCs/>
          <w:sz w:val="22"/>
          <w:szCs w:val="22"/>
          <w:lang w:val="en-US"/>
        </w:rPr>
      </w:pPr>
      <w:r w:rsidRPr="00107DB3">
        <w:rPr>
          <w:rFonts w:ascii="Calibri Light" w:hAnsi="Calibri Light" w:cs="Calibri Light"/>
          <w:bCs/>
          <w:color w:val="000000" w:themeColor="text1"/>
          <w:sz w:val="22"/>
          <w:szCs w:val="22"/>
        </w:rPr>
        <w:t>Dr Sellamuttu:</w:t>
      </w:r>
      <w:r w:rsidR="00BF2C01" w:rsidRPr="00107DB3">
        <w:rPr>
          <w:rFonts w:ascii="Calibri Light" w:hAnsi="Calibri Light" w:cs="Calibri Light"/>
          <w:bCs/>
          <w:color w:val="000000" w:themeColor="text1"/>
          <w:sz w:val="22"/>
          <w:szCs w:val="22"/>
        </w:rPr>
        <w:t xml:space="preserve"> The countries are trying to embed and mainstream the environment into the sectors that have stronger bargaining power – trying to show that the environment is valuable. She references the SDGs, and wonders how SDG 15 [</w:t>
      </w:r>
      <w:r w:rsidR="00BF2C01" w:rsidRPr="00107DB3">
        <w:rPr>
          <w:rFonts w:ascii="Calibri Light" w:hAnsi="Calibri Light" w:cs="Calibri Light"/>
          <w:bCs/>
          <w:color w:val="000000" w:themeColor="text1"/>
          <w:sz w:val="22"/>
          <w:szCs w:val="22"/>
          <w:lang w:val="en-US"/>
        </w:rPr>
        <w:t>Protect, restore and promote sustainable use of terrestrial ecosystems, sustainably manage forests, combat desertification, and halt and reverse land degradation and halt biodiversity loss]</w:t>
      </w:r>
      <w:r w:rsidR="00107DB3" w:rsidRPr="00107DB3">
        <w:rPr>
          <w:rFonts w:ascii="Calibri Light" w:hAnsi="Calibri Light" w:cs="Calibri Light"/>
          <w:bCs/>
          <w:color w:val="000000" w:themeColor="text1"/>
          <w:sz w:val="22"/>
          <w:szCs w:val="22"/>
          <w:lang w:val="en-US"/>
        </w:rPr>
        <w:t xml:space="preserve"> links with the other SDGs. </w:t>
      </w:r>
    </w:p>
    <w:p w14:paraId="5202BB09" w14:textId="4B52AAF1" w:rsidR="004D344E" w:rsidRPr="00BF2C01" w:rsidRDefault="004D344E" w:rsidP="004D344E">
      <w:pPr>
        <w:rPr>
          <w:rFonts w:ascii="Calibri Light" w:hAnsi="Calibri Light" w:cs="Calibri Light"/>
          <w:bCs/>
          <w:sz w:val="22"/>
          <w:szCs w:val="22"/>
          <w:lang w:val="en-US"/>
        </w:rPr>
      </w:pPr>
    </w:p>
    <w:p w14:paraId="4DCE1B24" w14:textId="3D1C3154" w:rsidR="004D344E" w:rsidRDefault="004D344E" w:rsidP="004D344E">
      <w:pPr>
        <w:rPr>
          <w:rFonts w:ascii="Calibri Light" w:hAnsi="Calibri Light" w:cs="Calibri Light"/>
          <w:bCs/>
          <w:sz w:val="22"/>
          <w:szCs w:val="22"/>
        </w:rPr>
      </w:pPr>
      <w:r>
        <w:rPr>
          <w:rFonts w:ascii="Calibri Light" w:hAnsi="Calibri Light" w:cs="Calibri Light"/>
          <w:bCs/>
          <w:sz w:val="22"/>
          <w:szCs w:val="22"/>
        </w:rPr>
        <w:t>Dr Pavlic:</w:t>
      </w:r>
      <w:r w:rsidR="00107DB3">
        <w:rPr>
          <w:rFonts w:ascii="Calibri Light" w:hAnsi="Calibri Light" w:cs="Calibri Light"/>
          <w:bCs/>
          <w:sz w:val="22"/>
          <w:szCs w:val="22"/>
        </w:rPr>
        <w:t xml:space="preserve"> Scientific advice needs to be heeded. Also, balancing short-term benefits with long-term </w:t>
      </w:r>
      <w:commentRangeStart w:id="10"/>
      <w:r w:rsidR="00107DB3">
        <w:rPr>
          <w:rFonts w:ascii="Calibri Light" w:hAnsi="Calibri Light" w:cs="Calibri Light"/>
          <w:bCs/>
          <w:sz w:val="22"/>
          <w:szCs w:val="22"/>
        </w:rPr>
        <w:t>gains</w:t>
      </w:r>
      <w:commentRangeEnd w:id="10"/>
      <w:r w:rsidR="009A3030">
        <w:rPr>
          <w:rStyle w:val="CommentReference"/>
        </w:rPr>
        <w:commentReference w:id="10"/>
      </w:r>
      <w:r w:rsidR="00107DB3">
        <w:rPr>
          <w:rFonts w:ascii="Calibri Light" w:hAnsi="Calibri Light" w:cs="Calibri Light"/>
          <w:bCs/>
          <w:sz w:val="22"/>
          <w:szCs w:val="22"/>
        </w:rPr>
        <w:t>.</w:t>
      </w:r>
    </w:p>
    <w:p w14:paraId="24571DBA" w14:textId="77777777" w:rsidR="00107DB3" w:rsidRDefault="00107DB3" w:rsidP="004D344E">
      <w:pPr>
        <w:rPr>
          <w:rFonts w:ascii="Calibri Light" w:hAnsi="Calibri Light" w:cs="Calibri Light"/>
          <w:bCs/>
          <w:sz w:val="22"/>
          <w:szCs w:val="22"/>
        </w:rPr>
      </w:pPr>
    </w:p>
    <w:p w14:paraId="771E5999" w14:textId="3E7B917D" w:rsidR="000C6237" w:rsidRPr="00C87246" w:rsidRDefault="004D344E" w:rsidP="004D344E">
      <w:pPr>
        <w:rPr>
          <w:rFonts w:ascii="Calibri Light" w:hAnsi="Calibri Light" w:cs="Calibri Light"/>
          <w:sz w:val="22"/>
          <w:szCs w:val="22"/>
          <w:lang w:val="en-US"/>
        </w:rPr>
      </w:pPr>
      <w:r>
        <w:rPr>
          <w:rFonts w:ascii="Calibri Light" w:hAnsi="Calibri Light" w:cs="Calibri Light"/>
          <w:bCs/>
          <w:sz w:val="22"/>
          <w:szCs w:val="22"/>
        </w:rPr>
        <w:t>Dr McCartney:</w:t>
      </w:r>
      <w:r w:rsidR="00107DB3">
        <w:rPr>
          <w:rFonts w:ascii="Calibri Light" w:hAnsi="Calibri Light" w:cs="Calibri Light"/>
          <w:bCs/>
          <w:sz w:val="22"/>
          <w:szCs w:val="22"/>
        </w:rPr>
        <w:t xml:space="preserve"> You cannot have your economic development without your natural resource base. It isn’t a dilemma – these things are the same. He thinks that the need to manage water more sustainably is coming. Science needs to make the case that economic development is not in conflict with sustainable economic development.</w:t>
      </w:r>
    </w:p>
    <w:sectPr w:rsidR="000C6237"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14:36:00Z" w:initials="KC">
    <w:p w14:paraId="4C65BA4E" w14:textId="6670914E" w:rsidR="00CB0DEC" w:rsidRDefault="00CB0DEC">
      <w:pPr>
        <w:pStyle w:val="CommentText"/>
      </w:pPr>
      <w:r>
        <w:rPr>
          <w:rStyle w:val="CommentReference"/>
        </w:rPr>
        <w:annotationRef/>
      </w:r>
      <w:r>
        <w:t>“The government has different pieces to be managed and dealt with” – especially over the various multinational mechanisms.</w:t>
      </w:r>
    </w:p>
  </w:comment>
  <w:comment w:id="1" w:author="Klomjit Chandrapanya" w:date="2020-11-12T14:44:00Z" w:initials="KC">
    <w:p w14:paraId="19AC159B" w14:textId="020A59E2" w:rsidR="00BD4513" w:rsidRDefault="00BD4513">
      <w:pPr>
        <w:pStyle w:val="CommentText"/>
      </w:pPr>
      <w:r>
        <w:rPr>
          <w:rStyle w:val="CommentReference"/>
        </w:rPr>
        <w:annotationRef/>
      </w:r>
      <w:r>
        <w:t>“A suite of of partnership arrangements will enable findings to be taken up and not (researchers) just hand over and expect them to be taken up.”</w:t>
      </w:r>
    </w:p>
  </w:comment>
  <w:comment w:id="3" w:author="Klomjit Chandrapanya" w:date="2020-11-12T14:48:00Z" w:initials="KC">
    <w:p w14:paraId="3F2A712D" w14:textId="4D1A5AC0" w:rsidR="00371019" w:rsidRDefault="00371019">
      <w:pPr>
        <w:pStyle w:val="CommentText"/>
      </w:pPr>
      <w:r>
        <w:rPr>
          <w:rStyle w:val="CommentReference"/>
        </w:rPr>
        <w:annotationRef/>
      </w:r>
      <w:r>
        <w:t>There is a need “to bridge science into the policy process, distil scientific reports for decision-makers and talking to key focal points and break it down how it would play at the country level. Each context is different”.</w:t>
      </w:r>
    </w:p>
  </w:comment>
  <w:comment w:id="6" w:author="Klomjit Chandrapanya" w:date="2020-11-12T15:05:00Z" w:initials="KC">
    <w:p w14:paraId="65281A24" w14:textId="14A3ABFC" w:rsidR="00D74F6E" w:rsidRDefault="00D74F6E">
      <w:pPr>
        <w:pStyle w:val="CommentText"/>
      </w:pPr>
      <w:r>
        <w:rPr>
          <w:rStyle w:val="CommentReference"/>
        </w:rPr>
        <w:annotationRef/>
      </w:r>
      <w:r>
        <w:t>“They may not be happy with the results but the process was followed and (results) accepted”</w:t>
      </w:r>
    </w:p>
  </w:comment>
  <w:comment w:id="8" w:author="Klomjit Chandrapanya" w:date="2020-11-12T15:08:00Z" w:initials="KC">
    <w:p w14:paraId="3E2EB54D" w14:textId="14742073" w:rsidR="000F5B7E" w:rsidRDefault="000F5B7E">
      <w:pPr>
        <w:pStyle w:val="CommentText"/>
      </w:pPr>
      <w:r>
        <w:rPr>
          <w:rStyle w:val="CommentReference"/>
        </w:rPr>
        <w:annotationRef/>
      </w:r>
      <w:r>
        <w:t>“There could be political or diplomatic reasons to forego or influence an investment within a particular country”.</w:t>
      </w:r>
    </w:p>
  </w:comment>
  <w:comment w:id="10" w:author="Klomjit Chandrapanya" w:date="2020-11-12T15:34:00Z" w:initials="KC">
    <w:p w14:paraId="552C06E7" w14:textId="7AC81070" w:rsidR="009A3030" w:rsidRDefault="009A3030">
      <w:pPr>
        <w:pStyle w:val="CommentText"/>
      </w:pPr>
      <w:r>
        <w:rPr>
          <w:rStyle w:val="CommentReference"/>
        </w:rPr>
        <w:annotationRef/>
      </w:r>
      <w:r>
        <w:t>It’s the scientists “who have to make compelling arguments. There are many examples where natural resources are out of balance and something has to be done like the Mekong delta”.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65BA4E" w15:done="0"/>
  <w15:commentEx w15:paraId="19AC159B" w15:done="0"/>
  <w15:commentEx w15:paraId="3F2A712D" w15:done="0"/>
  <w15:commentEx w15:paraId="65281A24" w15:done="0"/>
  <w15:commentEx w15:paraId="3E2EB54D" w15:done="0"/>
  <w15:commentEx w15:paraId="552C06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7C6F4" w16cex:dateUtc="2020-11-12T07:36:00Z"/>
  <w16cex:commentExtensible w16cex:durableId="2357C8C2" w16cex:dateUtc="2020-11-12T07:44:00Z"/>
  <w16cex:commentExtensible w16cex:durableId="2357C9BC" w16cex:dateUtc="2020-11-12T07:48:00Z"/>
  <w16cex:commentExtensible w16cex:durableId="2357CDAA" w16cex:dateUtc="2020-11-12T08:05:00Z"/>
  <w16cex:commentExtensible w16cex:durableId="2357CE8A" w16cex:dateUtc="2020-11-12T08:08:00Z"/>
  <w16cex:commentExtensible w16cex:durableId="2357D48E" w16cex:dateUtc="2020-11-12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65BA4E" w16cid:durableId="2357C6F4"/>
  <w16cid:commentId w16cid:paraId="19AC159B" w16cid:durableId="2357C8C2"/>
  <w16cid:commentId w16cid:paraId="3F2A712D" w16cid:durableId="2357C9BC"/>
  <w16cid:commentId w16cid:paraId="65281A24" w16cid:durableId="2357CDAA"/>
  <w16cid:commentId w16cid:paraId="3E2EB54D" w16cid:durableId="2357CE8A"/>
  <w16cid:commentId w16cid:paraId="552C06E7" w16cid:durableId="2357D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9318C" w14:textId="77777777" w:rsidR="00451920" w:rsidRDefault="00451920" w:rsidP="00023D8D">
      <w:r>
        <w:separator/>
      </w:r>
    </w:p>
  </w:endnote>
  <w:endnote w:type="continuationSeparator" w:id="0">
    <w:p w14:paraId="16899B09" w14:textId="77777777" w:rsidR="00451920" w:rsidRDefault="00451920"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9F585" w14:textId="77777777" w:rsidR="00451920" w:rsidRDefault="00451920" w:rsidP="00023D8D">
      <w:r>
        <w:separator/>
      </w:r>
    </w:p>
  </w:footnote>
  <w:footnote w:type="continuationSeparator" w:id="0">
    <w:p w14:paraId="7441631C" w14:textId="77777777" w:rsidR="00451920" w:rsidRDefault="00451920"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23D8D"/>
    <w:rsid w:val="00030438"/>
    <w:rsid w:val="00034F2D"/>
    <w:rsid w:val="00052991"/>
    <w:rsid w:val="000759DA"/>
    <w:rsid w:val="0008199F"/>
    <w:rsid w:val="000C3C7F"/>
    <w:rsid w:val="000C6237"/>
    <w:rsid w:val="000D13B2"/>
    <w:rsid w:val="000D325E"/>
    <w:rsid w:val="000D53A3"/>
    <w:rsid w:val="000D6BF6"/>
    <w:rsid w:val="000E1062"/>
    <w:rsid w:val="000E30AC"/>
    <w:rsid w:val="000F5B7E"/>
    <w:rsid w:val="00107DB3"/>
    <w:rsid w:val="00110CE9"/>
    <w:rsid w:val="00126E0C"/>
    <w:rsid w:val="00131325"/>
    <w:rsid w:val="0013355D"/>
    <w:rsid w:val="00133BA4"/>
    <w:rsid w:val="00134B77"/>
    <w:rsid w:val="00143DDB"/>
    <w:rsid w:val="00195F01"/>
    <w:rsid w:val="001A46F3"/>
    <w:rsid w:val="001B0D27"/>
    <w:rsid w:val="001B752B"/>
    <w:rsid w:val="001D75FB"/>
    <w:rsid w:val="00214F18"/>
    <w:rsid w:val="00225840"/>
    <w:rsid w:val="002455D4"/>
    <w:rsid w:val="00254E61"/>
    <w:rsid w:val="002664D7"/>
    <w:rsid w:val="00280B2C"/>
    <w:rsid w:val="00281BA5"/>
    <w:rsid w:val="002843A9"/>
    <w:rsid w:val="00292867"/>
    <w:rsid w:val="00292A55"/>
    <w:rsid w:val="00293A7B"/>
    <w:rsid w:val="002956F9"/>
    <w:rsid w:val="002A15C4"/>
    <w:rsid w:val="002A2C40"/>
    <w:rsid w:val="002A5686"/>
    <w:rsid w:val="002B0FAF"/>
    <w:rsid w:val="002B47AF"/>
    <w:rsid w:val="002C0711"/>
    <w:rsid w:val="002D1A4D"/>
    <w:rsid w:val="002D4B08"/>
    <w:rsid w:val="002E5684"/>
    <w:rsid w:val="002F550D"/>
    <w:rsid w:val="003159CA"/>
    <w:rsid w:val="00331F6F"/>
    <w:rsid w:val="00371019"/>
    <w:rsid w:val="00381BB3"/>
    <w:rsid w:val="0038579A"/>
    <w:rsid w:val="003901FA"/>
    <w:rsid w:val="00391E41"/>
    <w:rsid w:val="0039725C"/>
    <w:rsid w:val="003A68EE"/>
    <w:rsid w:val="003D5E30"/>
    <w:rsid w:val="003D7226"/>
    <w:rsid w:val="003E1431"/>
    <w:rsid w:val="003E5F21"/>
    <w:rsid w:val="003F4F78"/>
    <w:rsid w:val="003F7026"/>
    <w:rsid w:val="00405840"/>
    <w:rsid w:val="0041507E"/>
    <w:rsid w:val="00420034"/>
    <w:rsid w:val="004216AD"/>
    <w:rsid w:val="00433749"/>
    <w:rsid w:val="00435A75"/>
    <w:rsid w:val="004429B1"/>
    <w:rsid w:val="00445407"/>
    <w:rsid w:val="00451920"/>
    <w:rsid w:val="00452F81"/>
    <w:rsid w:val="00455E1C"/>
    <w:rsid w:val="00473148"/>
    <w:rsid w:val="004754C3"/>
    <w:rsid w:val="00480D05"/>
    <w:rsid w:val="00494501"/>
    <w:rsid w:val="0049499D"/>
    <w:rsid w:val="004973BB"/>
    <w:rsid w:val="004A410F"/>
    <w:rsid w:val="004C4929"/>
    <w:rsid w:val="004D344E"/>
    <w:rsid w:val="004D6A86"/>
    <w:rsid w:val="004F45B0"/>
    <w:rsid w:val="004F539B"/>
    <w:rsid w:val="00510C24"/>
    <w:rsid w:val="005225AC"/>
    <w:rsid w:val="0053152E"/>
    <w:rsid w:val="00532DFF"/>
    <w:rsid w:val="00535136"/>
    <w:rsid w:val="00552832"/>
    <w:rsid w:val="00565791"/>
    <w:rsid w:val="00573FE8"/>
    <w:rsid w:val="00583776"/>
    <w:rsid w:val="0058707C"/>
    <w:rsid w:val="00595A74"/>
    <w:rsid w:val="005A4ED9"/>
    <w:rsid w:val="005B3C7A"/>
    <w:rsid w:val="005C0E80"/>
    <w:rsid w:val="005C6770"/>
    <w:rsid w:val="005D6831"/>
    <w:rsid w:val="005E1AA8"/>
    <w:rsid w:val="00604F82"/>
    <w:rsid w:val="006151C3"/>
    <w:rsid w:val="006248A6"/>
    <w:rsid w:val="006432AC"/>
    <w:rsid w:val="0066469A"/>
    <w:rsid w:val="00672510"/>
    <w:rsid w:val="00687C86"/>
    <w:rsid w:val="00691E42"/>
    <w:rsid w:val="00697D5A"/>
    <w:rsid w:val="006C425B"/>
    <w:rsid w:val="006D52E5"/>
    <w:rsid w:val="006D6B4F"/>
    <w:rsid w:val="006E4E2A"/>
    <w:rsid w:val="006F59D2"/>
    <w:rsid w:val="00706082"/>
    <w:rsid w:val="00741645"/>
    <w:rsid w:val="00743A5D"/>
    <w:rsid w:val="00744E56"/>
    <w:rsid w:val="00760A91"/>
    <w:rsid w:val="0076567B"/>
    <w:rsid w:val="00772D31"/>
    <w:rsid w:val="007877A4"/>
    <w:rsid w:val="007931DC"/>
    <w:rsid w:val="007A3A76"/>
    <w:rsid w:val="007A7427"/>
    <w:rsid w:val="007B60FC"/>
    <w:rsid w:val="007C4A9A"/>
    <w:rsid w:val="007C7611"/>
    <w:rsid w:val="007E4546"/>
    <w:rsid w:val="007E5F9C"/>
    <w:rsid w:val="007F23E2"/>
    <w:rsid w:val="0082099C"/>
    <w:rsid w:val="00822F48"/>
    <w:rsid w:val="00850ED5"/>
    <w:rsid w:val="008655A1"/>
    <w:rsid w:val="00865C56"/>
    <w:rsid w:val="00867C4C"/>
    <w:rsid w:val="00871AA4"/>
    <w:rsid w:val="00880D3C"/>
    <w:rsid w:val="008937A0"/>
    <w:rsid w:val="008A02D4"/>
    <w:rsid w:val="008A18CE"/>
    <w:rsid w:val="008B3070"/>
    <w:rsid w:val="008C6028"/>
    <w:rsid w:val="008E69AC"/>
    <w:rsid w:val="008F59AF"/>
    <w:rsid w:val="00910C30"/>
    <w:rsid w:val="00922677"/>
    <w:rsid w:val="00926650"/>
    <w:rsid w:val="0093267F"/>
    <w:rsid w:val="009328FA"/>
    <w:rsid w:val="009334E2"/>
    <w:rsid w:val="00936588"/>
    <w:rsid w:val="00937473"/>
    <w:rsid w:val="00937F28"/>
    <w:rsid w:val="00944A31"/>
    <w:rsid w:val="00957BB3"/>
    <w:rsid w:val="00970F12"/>
    <w:rsid w:val="009721F9"/>
    <w:rsid w:val="009723D6"/>
    <w:rsid w:val="009739E1"/>
    <w:rsid w:val="00980BB2"/>
    <w:rsid w:val="00983FDD"/>
    <w:rsid w:val="0098457A"/>
    <w:rsid w:val="0098538D"/>
    <w:rsid w:val="009920C6"/>
    <w:rsid w:val="0099779A"/>
    <w:rsid w:val="00997A7D"/>
    <w:rsid w:val="009A04D2"/>
    <w:rsid w:val="009A0BBF"/>
    <w:rsid w:val="009A10F3"/>
    <w:rsid w:val="009A2241"/>
    <w:rsid w:val="009A3030"/>
    <w:rsid w:val="009B25EB"/>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72F4E"/>
    <w:rsid w:val="00B92445"/>
    <w:rsid w:val="00B93EC5"/>
    <w:rsid w:val="00BA046B"/>
    <w:rsid w:val="00BB08F2"/>
    <w:rsid w:val="00BB70D4"/>
    <w:rsid w:val="00BD289F"/>
    <w:rsid w:val="00BD4513"/>
    <w:rsid w:val="00BF2C01"/>
    <w:rsid w:val="00C20FF2"/>
    <w:rsid w:val="00C255F5"/>
    <w:rsid w:val="00C25C21"/>
    <w:rsid w:val="00C271C6"/>
    <w:rsid w:val="00C33944"/>
    <w:rsid w:val="00C36995"/>
    <w:rsid w:val="00C508A7"/>
    <w:rsid w:val="00C511EC"/>
    <w:rsid w:val="00C6515E"/>
    <w:rsid w:val="00C77295"/>
    <w:rsid w:val="00C83FEB"/>
    <w:rsid w:val="00C87246"/>
    <w:rsid w:val="00CA0DDC"/>
    <w:rsid w:val="00CB0DEC"/>
    <w:rsid w:val="00CB55E5"/>
    <w:rsid w:val="00CD351E"/>
    <w:rsid w:val="00CD6BC3"/>
    <w:rsid w:val="00CE08B3"/>
    <w:rsid w:val="00CE5A29"/>
    <w:rsid w:val="00D244D0"/>
    <w:rsid w:val="00D24774"/>
    <w:rsid w:val="00D25AE2"/>
    <w:rsid w:val="00D45299"/>
    <w:rsid w:val="00D55307"/>
    <w:rsid w:val="00D73209"/>
    <w:rsid w:val="00D74F6E"/>
    <w:rsid w:val="00D82D33"/>
    <w:rsid w:val="00DA1819"/>
    <w:rsid w:val="00DC0BE7"/>
    <w:rsid w:val="00DD73DE"/>
    <w:rsid w:val="00DF3066"/>
    <w:rsid w:val="00E212AE"/>
    <w:rsid w:val="00E3395C"/>
    <w:rsid w:val="00E42384"/>
    <w:rsid w:val="00E50AE3"/>
    <w:rsid w:val="00E5565E"/>
    <w:rsid w:val="00E72FE0"/>
    <w:rsid w:val="00E8122C"/>
    <w:rsid w:val="00E81655"/>
    <w:rsid w:val="00E84F20"/>
    <w:rsid w:val="00E87064"/>
    <w:rsid w:val="00EA6F6F"/>
    <w:rsid w:val="00EB7AA4"/>
    <w:rsid w:val="00EC2DFB"/>
    <w:rsid w:val="00EC765A"/>
    <w:rsid w:val="00EE7803"/>
    <w:rsid w:val="00F075F0"/>
    <w:rsid w:val="00F07DD5"/>
    <w:rsid w:val="00F24B8C"/>
    <w:rsid w:val="00F26276"/>
    <w:rsid w:val="00F4160B"/>
    <w:rsid w:val="00F5370D"/>
    <w:rsid w:val="00F6274E"/>
    <w:rsid w:val="00F77A1D"/>
    <w:rsid w:val="00F800CE"/>
    <w:rsid w:val="00F82767"/>
    <w:rsid w:val="00F879C6"/>
    <w:rsid w:val="00FA3DCC"/>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7</cp:revision>
  <dcterms:created xsi:type="dcterms:W3CDTF">2020-11-12T07:43:00Z</dcterms:created>
  <dcterms:modified xsi:type="dcterms:W3CDTF">2020-11-12T08:39:00Z</dcterms:modified>
</cp:coreProperties>
</file>