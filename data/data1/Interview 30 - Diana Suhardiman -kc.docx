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58A88" w14:textId="77777777" w:rsidR="00C255F5" w:rsidRPr="00B25D21" w:rsidRDefault="006432AC">
      <w:pPr>
        <w:rPr>
          <w:rFonts w:ascii="Calibri Light" w:hAnsi="Calibri Light" w:cs="Calibri Light"/>
          <w:sz w:val="44"/>
          <w:szCs w:val="44"/>
          <w:lang w:val="en-GB"/>
        </w:rPr>
      </w:pPr>
      <w:r w:rsidRPr="00B25D21">
        <w:rPr>
          <w:rFonts w:ascii="Calibri Light" w:hAnsi="Calibri Light" w:cs="Calibri Light"/>
          <w:sz w:val="44"/>
          <w:szCs w:val="44"/>
          <w:lang w:val="en-GB"/>
        </w:rPr>
        <w:t xml:space="preserve">Mekong Vision 3.0: </w:t>
      </w:r>
      <w:r w:rsidR="00C255F5" w:rsidRPr="00B25D21">
        <w:rPr>
          <w:rFonts w:ascii="Calibri Light" w:hAnsi="Calibri Light" w:cs="Calibri Light"/>
          <w:sz w:val="44"/>
          <w:szCs w:val="44"/>
          <w:lang w:val="en-GB"/>
        </w:rPr>
        <w:t>Stakeholder Consultations</w:t>
      </w:r>
    </w:p>
    <w:p w14:paraId="33C06D0E" w14:textId="77777777" w:rsidR="00C255F5" w:rsidRPr="00B25D21" w:rsidRDefault="00C255F5">
      <w:pPr>
        <w:rPr>
          <w:rFonts w:ascii="Calibri Light" w:hAnsi="Calibri Light" w:cs="Calibri Light"/>
          <w:lang w:val="en-GB"/>
        </w:rPr>
      </w:pPr>
    </w:p>
    <w:p w14:paraId="78249045" w14:textId="77777777" w:rsidR="00B37A4E" w:rsidRPr="00CA2B20" w:rsidRDefault="00C255F5" w:rsidP="00B37A4E">
      <w:pPr>
        <w:rPr>
          <w:rFonts w:ascii="Calibri Light" w:hAnsi="Calibri Light" w:cs="Calibri Light"/>
          <w:b/>
          <w:i/>
          <w:sz w:val="22"/>
          <w:szCs w:val="22"/>
        </w:rPr>
      </w:pPr>
      <w:r w:rsidRPr="00B25D21">
        <w:rPr>
          <w:rFonts w:ascii="Calibri Light" w:hAnsi="Calibri Light" w:cs="Calibri Light"/>
          <w:b/>
          <w:i/>
          <w:sz w:val="22"/>
          <w:szCs w:val="22"/>
          <w:lang w:val="en-GB"/>
        </w:rPr>
        <w:t xml:space="preserve">Interview with </w:t>
      </w:r>
      <w:r w:rsidR="008E6F27">
        <w:rPr>
          <w:rFonts w:ascii="Calibri Light" w:hAnsi="Calibri Light" w:cs="Calibri Light"/>
          <w:b/>
          <w:i/>
          <w:sz w:val="22"/>
          <w:szCs w:val="22"/>
          <w:lang w:val="en-GB"/>
        </w:rPr>
        <w:t>Dr Diana Suhardiman</w:t>
      </w:r>
      <w:r w:rsidR="00C218CC">
        <w:rPr>
          <w:rFonts w:ascii="Calibri Light" w:hAnsi="Calibri Light" w:cs="Calibri Light"/>
          <w:b/>
          <w:i/>
          <w:sz w:val="22"/>
          <w:szCs w:val="22"/>
          <w:lang w:val="en-GB"/>
        </w:rPr>
        <w:t xml:space="preserve">, </w:t>
      </w:r>
      <w:r w:rsidR="008E6F27" w:rsidRPr="008E6F27">
        <w:rPr>
          <w:rFonts w:ascii="Calibri Light" w:hAnsi="Calibri Light" w:cs="Calibri Light"/>
          <w:b/>
          <w:i/>
          <w:sz w:val="22"/>
          <w:szCs w:val="22"/>
        </w:rPr>
        <w:t>Senior Researcher -</w:t>
      </w:r>
      <w:r w:rsidR="008E6F27">
        <w:rPr>
          <w:rFonts w:ascii="Calibri Light" w:hAnsi="Calibri Light" w:cs="Calibri Light"/>
          <w:b/>
          <w:i/>
          <w:sz w:val="22"/>
          <w:szCs w:val="22"/>
        </w:rPr>
        <w:t xml:space="preserve"> </w:t>
      </w:r>
      <w:r w:rsidR="008E6F27" w:rsidRPr="008E6F27">
        <w:rPr>
          <w:rFonts w:ascii="Calibri Light" w:hAnsi="Calibri Light" w:cs="Calibri Light"/>
          <w:b/>
          <w:i/>
          <w:iCs/>
          <w:sz w:val="22"/>
          <w:szCs w:val="22"/>
        </w:rPr>
        <w:t>Policy and Institutions</w:t>
      </w:r>
      <w:r w:rsidR="008E6F27">
        <w:rPr>
          <w:rFonts w:ascii="Calibri Light" w:hAnsi="Calibri Light" w:cs="Calibri Light"/>
          <w:b/>
          <w:i/>
          <w:sz w:val="22"/>
          <w:szCs w:val="22"/>
        </w:rPr>
        <w:t xml:space="preserve">; </w:t>
      </w:r>
      <w:r w:rsidR="008E6F27" w:rsidRPr="008E6F27">
        <w:rPr>
          <w:rFonts w:ascii="Calibri Light" w:hAnsi="Calibri Light" w:cs="Calibri Light"/>
          <w:b/>
          <w:i/>
          <w:sz w:val="22"/>
          <w:szCs w:val="22"/>
        </w:rPr>
        <w:t>Governance and Inclusion Research Group Lead</w:t>
      </w:r>
      <w:r w:rsidR="008E6F27">
        <w:rPr>
          <w:rFonts w:ascii="Calibri Light" w:hAnsi="Calibri Light" w:cs="Calibri Light"/>
          <w:b/>
          <w:i/>
          <w:sz w:val="22"/>
          <w:szCs w:val="22"/>
        </w:rPr>
        <w:t>, International Water Management Institute</w:t>
      </w:r>
      <w:r w:rsidR="00C218CC">
        <w:rPr>
          <w:rFonts w:ascii="Calibri Light" w:hAnsi="Calibri Light" w:cs="Calibri Light"/>
          <w:b/>
          <w:i/>
          <w:sz w:val="22"/>
          <w:szCs w:val="22"/>
          <w:lang w:val="en-GB"/>
        </w:rPr>
        <w:t xml:space="preserve">, </w:t>
      </w:r>
      <w:r w:rsidR="00C218CC">
        <w:rPr>
          <w:rFonts w:ascii="Calibri Light" w:hAnsi="Calibri Light" w:cs="Calibri Light"/>
          <w:b/>
          <w:bCs/>
          <w:i/>
          <w:sz w:val="22"/>
          <w:szCs w:val="22"/>
          <w:lang w:val="en-GB"/>
        </w:rPr>
        <w:t>November 6</w:t>
      </w:r>
      <w:r w:rsidR="00B37A4E" w:rsidRPr="00B25D21">
        <w:rPr>
          <w:rFonts w:ascii="Calibri Light" w:hAnsi="Calibri Light" w:cs="Calibri Light"/>
          <w:b/>
          <w:bCs/>
          <w:i/>
          <w:sz w:val="22"/>
          <w:szCs w:val="22"/>
          <w:lang w:val="en-GB"/>
        </w:rPr>
        <w:t>, 2020.</w:t>
      </w:r>
    </w:p>
    <w:p w14:paraId="2DBF8D45" w14:textId="77777777" w:rsidR="00C255F5" w:rsidRPr="00B25D21" w:rsidRDefault="00C255F5">
      <w:pPr>
        <w:rPr>
          <w:rFonts w:ascii="Calibri Light" w:hAnsi="Calibri Light" w:cs="Calibri Light"/>
          <w:sz w:val="22"/>
          <w:szCs w:val="22"/>
          <w:lang w:val="en-GB"/>
        </w:rPr>
      </w:pPr>
    </w:p>
    <w:p w14:paraId="289B609E" w14:textId="77777777" w:rsidR="002D1A4D" w:rsidRPr="00B25D21" w:rsidRDefault="0041507E">
      <w:pPr>
        <w:rPr>
          <w:rFonts w:ascii="Calibri Light" w:hAnsi="Calibri Light" w:cs="Calibri Light"/>
          <w:sz w:val="22"/>
          <w:szCs w:val="22"/>
          <w:lang w:val="en-GB"/>
        </w:rPr>
      </w:pPr>
      <w:r w:rsidRPr="00B25D21">
        <w:rPr>
          <w:rFonts w:ascii="Calibri Light" w:hAnsi="Calibri Light" w:cs="Calibri Light"/>
          <w:b/>
          <w:sz w:val="22"/>
          <w:szCs w:val="22"/>
          <w:lang w:val="en-GB"/>
        </w:rPr>
        <w:t>Note</w:t>
      </w:r>
      <w:r w:rsidR="00195F01" w:rsidRPr="00B25D21">
        <w:rPr>
          <w:rFonts w:ascii="Calibri Light" w:hAnsi="Calibri Light" w:cs="Calibri Light"/>
          <w:b/>
          <w:sz w:val="22"/>
          <w:szCs w:val="22"/>
          <w:lang w:val="en-GB"/>
        </w:rPr>
        <w:t>s</w:t>
      </w:r>
      <w:r w:rsidRPr="00B25D21">
        <w:rPr>
          <w:rFonts w:ascii="Calibri Light" w:hAnsi="Calibri Light" w:cs="Calibri Light"/>
          <w:sz w:val="22"/>
          <w:szCs w:val="22"/>
          <w:lang w:val="en-GB"/>
        </w:rPr>
        <w:t>: Unless indicated as a direct quote, these notes are not verbatim, and reflect the interviewers’ interpretation of what was said.</w:t>
      </w:r>
      <w:r w:rsidR="00743A5D" w:rsidRPr="00B25D21">
        <w:rPr>
          <w:rFonts w:ascii="Calibri Light" w:hAnsi="Calibri Light" w:cs="Calibri Light"/>
          <w:sz w:val="22"/>
          <w:szCs w:val="22"/>
          <w:lang w:val="en-GB"/>
        </w:rPr>
        <w:t xml:space="preserve"> </w:t>
      </w:r>
    </w:p>
    <w:p w14:paraId="6BD64AFD" w14:textId="77777777" w:rsidR="002D1A4D" w:rsidRPr="00B25D21" w:rsidRDefault="002D1A4D">
      <w:pPr>
        <w:rPr>
          <w:rFonts w:ascii="Calibri Light" w:hAnsi="Calibri Light" w:cs="Calibri Light"/>
          <w:sz w:val="22"/>
          <w:szCs w:val="22"/>
          <w:lang w:val="en-GB"/>
        </w:rPr>
      </w:pPr>
    </w:p>
    <w:p w14:paraId="1707B197" w14:textId="548C4555" w:rsidR="00C255F5" w:rsidRPr="00B25D21" w:rsidRDefault="00C255F5">
      <w:pPr>
        <w:rPr>
          <w:rFonts w:ascii="Calibri Light" w:hAnsi="Calibri Light" w:cs="Calibri Light"/>
          <w:sz w:val="22"/>
          <w:szCs w:val="22"/>
          <w:lang w:val="en-GB"/>
        </w:rPr>
      </w:pPr>
      <w:r w:rsidRPr="00B25D21">
        <w:rPr>
          <w:rFonts w:ascii="Calibri Light" w:hAnsi="Calibri Light" w:cs="Calibri Light"/>
          <w:sz w:val="22"/>
          <w:szCs w:val="22"/>
          <w:lang w:val="en-GB"/>
        </w:rPr>
        <w:t xml:space="preserve">The interview was introduced by </w:t>
      </w:r>
      <w:r w:rsidR="008E6F27">
        <w:rPr>
          <w:rFonts w:ascii="Calibri Light" w:hAnsi="Calibri Light" w:cs="Calibri Light"/>
          <w:sz w:val="22"/>
          <w:szCs w:val="22"/>
          <w:lang w:val="en-GB"/>
        </w:rPr>
        <w:t>Klomjit Chandrapanya</w:t>
      </w:r>
      <w:r w:rsidR="00743A5D" w:rsidRPr="00B25D21">
        <w:rPr>
          <w:rFonts w:ascii="Calibri Light" w:hAnsi="Calibri Light" w:cs="Calibri Light"/>
          <w:sz w:val="22"/>
          <w:szCs w:val="22"/>
          <w:lang w:val="en-GB"/>
        </w:rPr>
        <w:t xml:space="preserve"> (Wo</w:t>
      </w:r>
      <w:r w:rsidR="00532DFF" w:rsidRPr="00B25D21">
        <w:rPr>
          <w:rFonts w:ascii="Calibri Light" w:hAnsi="Calibri Light" w:cs="Calibri Light"/>
          <w:sz w:val="22"/>
          <w:szCs w:val="22"/>
          <w:lang w:val="en-GB"/>
        </w:rPr>
        <w:t>rld Bank</w:t>
      </w:r>
      <w:r w:rsidR="00743A5D" w:rsidRPr="00B25D21">
        <w:rPr>
          <w:rFonts w:ascii="Calibri Light" w:hAnsi="Calibri Light" w:cs="Calibri Light"/>
          <w:sz w:val="22"/>
          <w:szCs w:val="22"/>
          <w:lang w:val="en-GB"/>
        </w:rPr>
        <w:t>)</w:t>
      </w:r>
      <w:r w:rsidRPr="00B25D21">
        <w:rPr>
          <w:rFonts w:ascii="Calibri Light" w:hAnsi="Calibri Light" w:cs="Calibri Light"/>
          <w:sz w:val="22"/>
          <w:szCs w:val="22"/>
          <w:lang w:val="en-GB"/>
        </w:rPr>
        <w:t xml:space="preserve">, who </w:t>
      </w:r>
      <w:r w:rsidR="000B5739">
        <w:rPr>
          <w:rFonts w:ascii="Calibri Light" w:hAnsi="Calibri Light" w:cs="Calibri Light"/>
          <w:sz w:val="22"/>
          <w:szCs w:val="22"/>
          <w:lang w:val="en-GB"/>
        </w:rPr>
        <w:t>summarised the World Bank’s</w:t>
      </w:r>
      <w:r w:rsidRPr="00B25D21">
        <w:rPr>
          <w:rFonts w:ascii="Calibri Light" w:hAnsi="Calibri Light" w:cs="Calibri Light"/>
          <w:sz w:val="22"/>
          <w:szCs w:val="22"/>
          <w:lang w:val="en-GB"/>
        </w:rPr>
        <w:t xml:space="preserve"> history of engagement in the Mekong, </w:t>
      </w:r>
      <w:r w:rsidR="009721F9" w:rsidRPr="00B25D21">
        <w:rPr>
          <w:rFonts w:ascii="Calibri Light" w:hAnsi="Calibri Light" w:cs="Calibri Light"/>
          <w:sz w:val="22"/>
          <w:szCs w:val="22"/>
          <w:lang w:val="en-GB"/>
        </w:rPr>
        <w:t xml:space="preserve">and provided a background to the Mekong 3.0 initiative. </w:t>
      </w:r>
      <w:r w:rsidR="008E6F27">
        <w:rPr>
          <w:rFonts w:ascii="Calibri Light" w:hAnsi="Calibri Light" w:cs="Calibri Light"/>
          <w:sz w:val="22"/>
          <w:szCs w:val="22"/>
          <w:lang w:val="en-GB"/>
        </w:rPr>
        <w:t>Sh</w:t>
      </w:r>
      <w:r w:rsidR="00743A5D" w:rsidRPr="00B25D21">
        <w:rPr>
          <w:rFonts w:ascii="Calibri Light" w:hAnsi="Calibri Light" w:cs="Calibri Light"/>
          <w:sz w:val="22"/>
          <w:szCs w:val="22"/>
          <w:lang w:val="en-GB"/>
        </w:rPr>
        <w:t>e</w:t>
      </w:r>
      <w:r w:rsidR="009721F9" w:rsidRPr="00B25D21">
        <w:rPr>
          <w:rFonts w:ascii="Calibri Light" w:hAnsi="Calibri Light" w:cs="Calibri Light"/>
          <w:sz w:val="22"/>
          <w:szCs w:val="22"/>
          <w:lang w:val="en-GB"/>
        </w:rPr>
        <w:t xml:space="preserve"> then handed over to the Mekong Futures interview team.</w:t>
      </w:r>
    </w:p>
    <w:p w14:paraId="1D34B411" w14:textId="77777777" w:rsidR="009721F9" w:rsidRPr="00B25D21" w:rsidRDefault="009721F9">
      <w:pPr>
        <w:rPr>
          <w:rFonts w:ascii="Calibri Light" w:hAnsi="Calibri Light" w:cs="Calibri Light"/>
          <w:sz w:val="22"/>
          <w:szCs w:val="22"/>
          <w:lang w:val="en-GB"/>
        </w:rPr>
      </w:pPr>
    </w:p>
    <w:p w14:paraId="09ECAB39" w14:textId="77777777" w:rsidR="002D1A4D" w:rsidRPr="00B25D21" w:rsidRDefault="002D1A4D" w:rsidP="002D1A4D">
      <w:pPr>
        <w:rPr>
          <w:rFonts w:ascii="Calibri Light" w:hAnsi="Calibri Light" w:cs="Calibri Light"/>
          <w:b/>
          <w:bCs/>
          <w:sz w:val="22"/>
          <w:szCs w:val="22"/>
          <w:lang w:val="en-GB"/>
        </w:rPr>
      </w:pPr>
      <w:r w:rsidRPr="00B25D21">
        <w:rPr>
          <w:rFonts w:ascii="Calibri Light" w:hAnsi="Calibri Light" w:cs="Calibri Light"/>
          <w:b/>
          <w:sz w:val="22"/>
          <w:szCs w:val="22"/>
          <w:lang w:val="en-GB"/>
        </w:rPr>
        <w:t xml:space="preserve">Question 1: </w:t>
      </w:r>
      <w:r w:rsidRPr="00B25D21">
        <w:rPr>
          <w:rFonts w:ascii="Calibri Light" w:hAnsi="Calibri Light" w:cs="Calibri Light"/>
          <w:b/>
          <w:bCs/>
          <w:sz w:val="22"/>
          <w:szCs w:val="22"/>
          <w:lang w:val="en-GB"/>
        </w:rPr>
        <w:t>What do you think are the current challenges to sustai</w:t>
      </w:r>
      <w:r w:rsidR="00066D1B" w:rsidRPr="00B25D21">
        <w:rPr>
          <w:rFonts w:ascii="Calibri Light" w:hAnsi="Calibri Light" w:cs="Calibri Light"/>
          <w:b/>
          <w:bCs/>
          <w:sz w:val="22"/>
          <w:szCs w:val="22"/>
          <w:lang w:val="en-GB"/>
        </w:rPr>
        <w:t>nable development in the Mekong</w:t>
      </w:r>
      <w:r w:rsidRPr="00B25D21">
        <w:rPr>
          <w:rFonts w:ascii="Calibri Light" w:hAnsi="Calibri Light" w:cs="Calibri Light"/>
          <w:b/>
          <w:bCs/>
          <w:sz w:val="22"/>
          <w:szCs w:val="22"/>
          <w:lang w:val="en-GB"/>
        </w:rPr>
        <w:t>–Lancang region?</w:t>
      </w:r>
    </w:p>
    <w:p w14:paraId="57716247" w14:textId="77777777" w:rsidR="00B37A4E" w:rsidRPr="00B25D21" w:rsidRDefault="00B37A4E" w:rsidP="002D1A4D">
      <w:pPr>
        <w:rPr>
          <w:rFonts w:ascii="Calibri Light" w:hAnsi="Calibri Light" w:cs="Calibri Light"/>
          <w:b/>
          <w:bCs/>
          <w:sz w:val="22"/>
          <w:szCs w:val="22"/>
          <w:lang w:val="en-GB"/>
        </w:rPr>
      </w:pPr>
    </w:p>
    <w:p w14:paraId="33D41CF4" w14:textId="11C88487" w:rsidR="0055187E" w:rsidRDefault="00AE1040">
      <w:pPr>
        <w:rPr>
          <w:rFonts w:ascii="Calibri Light" w:hAnsi="Calibri Light" w:cs="Calibri Light"/>
          <w:sz w:val="22"/>
          <w:szCs w:val="22"/>
          <w:lang w:val="en-GB"/>
        </w:rPr>
      </w:pPr>
      <w:r>
        <w:rPr>
          <w:rFonts w:ascii="Calibri Light" w:hAnsi="Calibri Light" w:cs="Calibri Light"/>
          <w:sz w:val="22"/>
          <w:szCs w:val="22"/>
          <w:lang w:val="en-GB"/>
        </w:rPr>
        <w:t>First, the current institutional arrangement is disconnected across scales, and between institutions. Things then run in parallel</w:t>
      </w:r>
      <w:r w:rsidR="00841BC6">
        <w:rPr>
          <w:rFonts w:ascii="Calibri Light" w:hAnsi="Calibri Light" w:cs="Calibri Light"/>
          <w:sz w:val="22"/>
          <w:szCs w:val="22"/>
          <w:lang w:val="en-GB"/>
        </w:rPr>
        <w:t xml:space="preserve"> without connecting</w:t>
      </w:r>
      <w:r>
        <w:rPr>
          <w:rFonts w:ascii="Calibri Light" w:hAnsi="Calibri Light" w:cs="Calibri Light"/>
          <w:sz w:val="22"/>
          <w:szCs w:val="22"/>
          <w:lang w:val="en-GB"/>
        </w:rPr>
        <w:t xml:space="preserve">. Second, problem definition – there are no agreements on problems. For some, hydropower is a problem, for others, it is a solution. Until this is addressed, everyone is talking at cross-purposes. Third, too many actors – governments, NGOs, etc – so there are so many overlaps </w:t>
      </w:r>
      <w:r w:rsidR="00841BC6">
        <w:rPr>
          <w:rFonts w:ascii="Calibri Light" w:hAnsi="Calibri Light" w:cs="Calibri Light"/>
          <w:sz w:val="22"/>
          <w:szCs w:val="22"/>
          <w:lang w:val="en-GB"/>
        </w:rPr>
        <w:t xml:space="preserve">and duplications </w:t>
      </w:r>
      <w:r>
        <w:rPr>
          <w:rFonts w:ascii="Calibri Light" w:hAnsi="Calibri Light" w:cs="Calibri Light"/>
          <w:sz w:val="22"/>
          <w:szCs w:val="22"/>
          <w:lang w:val="en-GB"/>
        </w:rPr>
        <w:t xml:space="preserve">between mandates, and their collective efforts are not </w:t>
      </w:r>
      <w:r w:rsidR="00841BC6">
        <w:rPr>
          <w:rFonts w:ascii="Calibri Light" w:hAnsi="Calibri Light" w:cs="Calibri Light"/>
          <w:sz w:val="22"/>
          <w:szCs w:val="22"/>
          <w:lang w:val="en-GB"/>
        </w:rPr>
        <w:t>integrated</w:t>
      </w:r>
      <w:r>
        <w:rPr>
          <w:rFonts w:ascii="Calibri Light" w:hAnsi="Calibri Light" w:cs="Calibri Light"/>
          <w:sz w:val="22"/>
          <w:szCs w:val="22"/>
          <w:lang w:val="en-GB"/>
        </w:rPr>
        <w:t>. This creates dispersion, and ensures that there is no common vision. Where there are visions, they do not represent local people: “Representation becomes blurred”.</w:t>
      </w:r>
    </w:p>
    <w:p w14:paraId="6B678A57" w14:textId="77777777" w:rsidR="007B7B37" w:rsidRPr="00B25D21" w:rsidRDefault="007B7B37">
      <w:pPr>
        <w:rPr>
          <w:rFonts w:ascii="Calibri Light" w:hAnsi="Calibri Light" w:cs="Calibri Light"/>
          <w:sz w:val="22"/>
          <w:szCs w:val="22"/>
          <w:lang w:val="en-GB"/>
        </w:rPr>
      </w:pPr>
    </w:p>
    <w:p w14:paraId="7E33134E" w14:textId="77777777" w:rsidR="00AB4674" w:rsidRPr="00B25D21" w:rsidRDefault="00AB4674" w:rsidP="00AB4674">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2: </w:t>
      </w:r>
      <w:r w:rsidRPr="00B25D21">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0878802A" w14:textId="77777777" w:rsidR="00066D1B" w:rsidRDefault="00066D1B" w:rsidP="004D344E">
      <w:pPr>
        <w:rPr>
          <w:rFonts w:ascii="Calibri Light" w:hAnsi="Calibri Light" w:cs="Calibri Light"/>
          <w:sz w:val="22"/>
          <w:szCs w:val="22"/>
          <w:lang w:val="en-GB"/>
        </w:rPr>
      </w:pPr>
    </w:p>
    <w:p w14:paraId="11D9833B" w14:textId="77777777" w:rsidR="00A51F97" w:rsidRDefault="00AE1040" w:rsidP="004D344E">
      <w:pPr>
        <w:rPr>
          <w:rFonts w:ascii="Calibri Light" w:hAnsi="Calibri Light" w:cs="Calibri Light"/>
          <w:sz w:val="22"/>
          <w:szCs w:val="22"/>
          <w:lang w:val="en-GB"/>
        </w:rPr>
      </w:pPr>
      <w:r>
        <w:rPr>
          <w:rFonts w:ascii="Calibri Light" w:hAnsi="Calibri Light" w:cs="Calibri Light"/>
          <w:sz w:val="22"/>
          <w:szCs w:val="22"/>
          <w:lang w:val="en-GB"/>
        </w:rPr>
        <w:t xml:space="preserve">An equal partnership and a level playing field, with equal access to decision-making. </w:t>
      </w:r>
      <w:r w:rsidR="0022392F">
        <w:rPr>
          <w:rFonts w:ascii="Calibri Light" w:hAnsi="Calibri Light" w:cs="Calibri Light"/>
          <w:sz w:val="22"/>
          <w:szCs w:val="22"/>
          <w:lang w:val="en-GB"/>
        </w:rPr>
        <w:t xml:space="preserve">Mechanisms are needed with checks and balances. The opportunities are there, and lie in the existing capacity, and interest. It is more about weaving this in a way that </w:t>
      </w:r>
      <w:r w:rsidR="0022392F" w:rsidRPr="008A155D">
        <w:rPr>
          <w:rFonts w:ascii="Calibri Light" w:hAnsi="Calibri Light" w:cs="Calibri Light"/>
          <w:sz w:val="22"/>
          <w:szCs w:val="22"/>
          <w:highlight w:val="yellow"/>
          <w:lang w:val="en-GB"/>
        </w:rPr>
        <w:t xml:space="preserve">can </w:t>
      </w:r>
      <w:commentRangeStart w:id="0"/>
      <w:r w:rsidR="0022392F" w:rsidRPr="008A155D">
        <w:rPr>
          <w:rFonts w:ascii="Calibri Light" w:hAnsi="Calibri Light" w:cs="Calibri Light"/>
          <w:sz w:val="22"/>
          <w:szCs w:val="22"/>
          <w:highlight w:val="yellow"/>
          <w:lang w:val="en-GB"/>
        </w:rPr>
        <w:t>heterogeneity</w:t>
      </w:r>
      <w:commentRangeEnd w:id="0"/>
      <w:r w:rsidR="008A155D">
        <w:rPr>
          <w:rStyle w:val="CommentReference"/>
        </w:rPr>
        <w:commentReference w:id="0"/>
      </w:r>
      <w:r w:rsidR="0022392F">
        <w:rPr>
          <w:rFonts w:ascii="Calibri Light" w:hAnsi="Calibri Light" w:cs="Calibri Light"/>
          <w:sz w:val="22"/>
          <w:szCs w:val="22"/>
          <w:lang w:val="en-GB"/>
        </w:rPr>
        <w:t>.</w:t>
      </w:r>
    </w:p>
    <w:p w14:paraId="608C3C35" w14:textId="77777777" w:rsidR="0022392F" w:rsidRPr="00B25D21" w:rsidRDefault="0022392F" w:rsidP="004D344E">
      <w:pPr>
        <w:rPr>
          <w:rFonts w:ascii="Calibri Light" w:hAnsi="Calibri Light" w:cs="Calibri Light"/>
          <w:sz w:val="22"/>
          <w:szCs w:val="22"/>
          <w:lang w:val="en-GB"/>
        </w:rPr>
      </w:pPr>
    </w:p>
    <w:p w14:paraId="7EEEABEB" w14:textId="77777777" w:rsidR="00C77295" w:rsidRPr="00B25D21" w:rsidRDefault="00C77295" w:rsidP="00C77295">
      <w:pPr>
        <w:rPr>
          <w:rFonts w:ascii="Calibri Light" w:hAnsi="Calibri Light" w:cs="Calibri Light"/>
          <w:sz w:val="22"/>
          <w:szCs w:val="22"/>
          <w:lang w:val="en-GB"/>
        </w:rPr>
      </w:pPr>
      <w:r w:rsidRPr="00B25D21">
        <w:rPr>
          <w:rFonts w:ascii="Calibri Light" w:hAnsi="Calibri Light" w:cs="Calibri Light"/>
          <w:b/>
          <w:sz w:val="22"/>
          <w:szCs w:val="22"/>
          <w:lang w:val="en-GB"/>
        </w:rPr>
        <w:t>Question 3:</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25466171" w14:textId="77777777" w:rsidR="00C77295" w:rsidRDefault="00C77295">
      <w:pPr>
        <w:rPr>
          <w:rFonts w:ascii="Calibri Light" w:hAnsi="Calibri Light" w:cs="Calibri Light"/>
          <w:sz w:val="22"/>
          <w:szCs w:val="22"/>
          <w:lang w:val="en-GB"/>
        </w:rPr>
      </w:pPr>
    </w:p>
    <w:p w14:paraId="1814E453" w14:textId="6952B7E9" w:rsidR="0022392F" w:rsidRDefault="0022392F">
      <w:pPr>
        <w:rPr>
          <w:rFonts w:ascii="Calibri Light" w:hAnsi="Calibri Light" w:cs="Calibri Light"/>
          <w:sz w:val="22"/>
          <w:szCs w:val="22"/>
          <w:lang w:val="en-GB"/>
        </w:rPr>
      </w:pPr>
      <w:r>
        <w:rPr>
          <w:rFonts w:ascii="Calibri Light" w:hAnsi="Calibri Light" w:cs="Calibri Light"/>
          <w:sz w:val="22"/>
          <w:szCs w:val="22"/>
          <w:lang w:val="en-GB"/>
        </w:rPr>
        <w:t xml:space="preserve">These exist. Dr Suhardiman references the PNPCA process, as is the Strategic Environmental Assessment of the Mekong Mainstream Dams. </w:t>
      </w:r>
      <w:r w:rsidR="00580B82">
        <w:rPr>
          <w:rFonts w:ascii="Calibri Light" w:hAnsi="Calibri Light" w:cs="Calibri Light"/>
          <w:sz w:val="22"/>
          <w:szCs w:val="22"/>
          <w:lang w:val="en-GB"/>
        </w:rPr>
        <w:t xml:space="preserve">These cannot be regarded as ‘management’ – but they are a step in the right direction. As is the MRC, as a forum for discussion, to consider management options and how this should occur. The PNPCA process </w:t>
      </w:r>
      <w:r w:rsidR="00841BC6">
        <w:rPr>
          <w:rFonts w:ascii="Calibri Light" w:hAnsi="Calibri Light" w:cs="Calibri Light"/>
          <w:sz w:val="22"/>
          <w:szCs w:val="22"/>
          <w:lang w:val="en-GB"/>
        </w:rPr>
        <w:t xml:space="preserve">serves a s reference point, slows unchecked development and </w:t>
      </w:r>
      <w:r w:rsidR="00580B82">
        <w:rPr>
          <w:rFonts w:ascii="Calibri Light" w:hAnsi="Calibri Light" w:cs="Calibri Light"/>
          <w:sz w:val="22"/>
          <w:szCs w:val="22"/>
          <w:lang w:val="en-GB"/>
        </w:rPr>
        <w:t>needs institutional support. When it comes to hydropower, there need to be links to the developers who are responsible for carrying out the EIAs, and SIAs. It is also important that these should be monitored and evaluate</w:t>
      </w:r>
      <w:r w:rsidR="00841BC6">
        <w:rPr>
          <w:rFonts w:ascii="Calibri Light" w:hAnsi="Calibri Light" w:cs="Calibri Light"/>
          <w:sz w:val="22"/>
          <w:szCs w:val="22"/>
          <w:lang w:val="en-GB"/>
        </w:rPr>
        <w:t>d</w:t>
      </w:r>
      <w:r w:rsidR="00580B82">
        <w:rPr>
          <w:rFonts w:ascii="Calibri Light" w:hAnsi="Calibri Light" w:cs="Calibri Light"/>
          <w:sz w:val="22"/>
          <w:szCs w:val="22"/>
          <w:lang w:val="en-GB"/>
        </w:rPr>
        <w:t xml:space="preserve">. But these are not linked to decision-making processes. The PNPCA process happening up at the MRC level is unrelated to the ESIAs. Right now, these are parallel processes. There is an assumption that the link is there. The MRC assumes that it will happen under the NMCs. </w:t>
      </w:r>
      <w:r w:rsidR="005B2BF8">
        <w:rPr>
          <w:rFonts w:ascii="Calibri Light" w:hAnsi="Calibri Light" w:cs="Calibri Light"/>
          <w:sz w:val="22"/>
          <w:szCs w:val="22"/>
          <w:lang w:val="en-GB"/>
        </w:rPr>
        <w:t>But, in Laos, the LNMC is under MONRE, while hydropower is MEM’s mandate, and MONRE will never win an argument with MEM. This is an important gap, which needs to be addressed if we want improvements.</w:t>
      </w:r>
    </w:p>
    <w:p w14:paraId="7488076F" w14:textId="77777777" w:rsidR="005B2BF8" w:rsidRDefault="005B2BF8">
      <w:pPr>
        <w:rPr>
          <w:rFonts w:ascii="Calibri Light" w:hAnsi="Calibri Light" w:cs="Calibri Light"/>
          <w:sz w:val="22"/>
          <w:szCs w:val="22"/>
          <w:lang w:val="en-GB"/>
        </w:rPr>
      </w:pPr>
    </w:p>
    <w:p w14:paraId="219231E0"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4: </w:t>
      </w:r>
      <w:r w:rsidRPr="00B25D21">
        <w:rPr>
          <w:rFonts w:ascii="Calibri Light" w:hAnsi="Calibri Light" w:cs="Calibri Light"/>
          <w:b/>
          <w:bCs/>
          <w:sz w:val="22"/>
          <w:szCs w:val="22"/>
          <w:lang w:val="en-GB"/>
        </w:rPr>
        <w:t>What are the relative advantages/merits of the different mechanisms for cooperation, and do you see any opportunities for improvements?</w:t>
      </w:r>
    </w:p>
    <w:p w14:paraId="00901E4B" w14:textId="77777777" w:rsidR="008937A0" w:rsidRPr="00B25D21" w:rsidRDefault="008937A0">
      <w:pPr>
        <w:rPr>
          <w:rFonts w:ascii="Calibri Light" w:hAnsi="Calibri Light" w:cs="Calibri Light"/>
          <w:sz w:val="22"/>
          <w:szCs w:val="22"/>
          <w:lang w:val="en-GB"/>
        </w:rPr>
      </w:pPr>
    </w:p>
    <w:p w14:paraId="33E6D466" w14:textId="25664208" w:rsidR="005147CD" w:rsidRDefault="005B2BF8" w:rsidP="004D344E">
      <w:pPr>
        <w:rPr>
          <w:rFonts w:ascii="Calibri Light" w:hAnsi="Calibri Light" w:cs="Calibri Light"/>
          <w:bCs/>
          <w:sz w:val="22"/>
          <w:szCs w:val="22"/>
          <w:lang w:val="en-GB"/>
        </w:rPr>
      </w:pPr>
      <w:r>
        <w:rPr>
          <w:rFonts w:ascii="Calibri Light" w:hAnsi="Calibri Light" w:cs="Calibri Light"/>
          <w:bCs/>
          <w:sz w:val="22"/>
          <w:szCs w:val="22"/>
          <w:lang w:val="en-GB"/>
        </w:rPr>
        <w:lastRenderedPageBreak/>
        <w:t>It is good that the frameworks are there. Compared to other basins, the Mekong is quite advanced. But in terms of improvements, the frameworks need to be more meaningful, which, for Dr Suhardiman, means that buy-in is possible for everyone, and that people can see how their perspectives are represented.</w:t>
      </w:r>
    </w:p>
    <w:p w14:paraId="396F2CE4" w14:textId="77777777" w:rsidR="005B2BF8" w:rsidRDefault="005B2BF8" w:rsidP="004D344E">
      <w:pPr>
        <w:rPr>
          <w:rFonts w:ascii="Calibri Light" w:hAnsi="Calibri Light" w:cs="Calibri Light"/>
          <w:bCs/>
          <w:sz w:val="22"/>
          <w:szCs w:val="22"/>
          <w:lang w:val="en-GB"/>
        </w:rPr>
      </w:pPr>
    </w:p>
    <w:p w14:paraId="7919F204" w14:textId="77777777" w:rsidR="005B2BF8" w:rsidRDefault="005B2BF8" w:rsidP="004D344E">
      <w:pPr>
        <w:rPr>
          <w:rFonts w:ascii="Calibri Light" w:hAnsi="Calibri Light" w:cs="Calibri Light"/>
          <w:bCs/>
          <w:sz w:val="22"/>
          <w:szCs w:val="22"/>
          <w:lang w:val="en-GB"/>
        </w:rPr>
      </w:pPr>
      <w:r>
        <w:rPr>
          <w:rFonts w:ascii="Calibri Light" w:hAnsi="Calibri Light" w:cs="Calibri Light"/>
          <w:bCs/>
          <w:sz w:val="22"/>
          <w:szCs w:val="22"/>
          <w:lang w:val="en-GB"/>
        </w:rPr>
        <w:t xml:space="preserve">With the LMC and MRC, there are geo-political issues – to the degree that one has to wonder if their real goal is water management. </w:t>
      </w:r>
      <w:commentRangeStart w:id="1"/>
      <w:r>
        <w:rPr>
          <w:rFonts w:ascii="Calibri Light" w:hAnsi="Calibri Light" w:cs="Calibri Light"/>
          <w:bCs/>
          <w:sz w:val="22"/>
          <w:szCs w:val="22"/>
          <w:lang w:val="en-GB"/>
        </w:rPr>
        <w:t>But</w:t>
      </w:r>
      <w:commentRangeEnd w:id="1"/>
      <w:r w:rsidR="008A155D">
        <w:rPr>
          <w:rStyle w:val="CommentReference"/>
        </w:rPr>
        <w:commentReference w:id="1"/>
      </w:r>
      <w:r>
        <w:rPr>
          <w:rFonts w:ascii="Calibri Light" w:hAnsi="Calibri Light" w:cs="Calibri Light"/>
          <w:bCs/>
          <w:sz w:val="22"/>
          <w:szCs w:val="22"/>
          <w:lang w:val="en-GB"/>
        </w:rPr>
        <w:t xml:space="preserve"> then we have to start looking at interests and politics.</w:t>
      </w:r>
    </w:p>
    <w:p w14:paraId="73667B09" w14:textId="77777777" w:rsidR="005B2BF8" w:rsidRPr="00B25D21" w:rsidRDefault="005B2BF8" w:rsidP="004D344E">
      <w:pPr>
        <w:rPr>
          <w:rFonts w:ascii="Calibri Light" w:hAnsi="Calibri Light" w:cs="Calibri Light"/>
          <w:bCs/>
          <w:sz w:val="22"/>
          <w:szCs w:val="22"/>
          <w:lang w:val="en-GB"/>
        </w:rPr>
      </w:pPr>
    </w:p>
    <w:p w14:paraId="3D8B0493"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Question 5:</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193B626E" w14:textId="77777777" w:rsidR="008937A0" w:rsidRPr="00B25D21" w:rsidRDefault="008937A0">
      <w:pPr>
        <w:rPr>
          <w:rFonts w:ascii="Calibri Light" w:hAnsi="Calibri Light" w:cs="Calibri Light"/>
          <w:sz w:val="22"/>
          <w:szCs w:val="22"/>
          <w:lang w:val="en-GB"/>
        </w:rPr>
      </w:pPr>
    </w:p>
    <w:p w14:paraId="163BE670" w14:textId="0D601368" w:rsidR="00361291" w:rsidRDefault="005B2BF8" w:rsidP="004D344E">
      <w:pPr>
        <w:rPr>
          <w:rFonts w:ascii="Calibri Light" w:hAnsi="Calibri Light" w:cs="Calibri Light"/>
          <w:sz w:val="22"/>
          <w:szCs w:val="22"/>
          <w:lang w:val="en-GB"/>
        </w:rPr>
      </w:pPr>
      <w:r>
        <w:rPr>
          <w:rFonts w:ascii="Calibri Light" w:hAnsi="Calibri Light" w:cs="Calibri Light"/>
          <w:sz w:val="22"/>
          <w:szCs w:val="22"/>
          <w:lang w:val="en-GB"/>
        </w:rPr>
        <w:t>The first level is the inter-country level. Here, if the countries have a level playing field</w:t>
      </w:r>
      <w:r w:rsidR="001037E0">
        <w:rPr>
          <w:rFonts w:ascii="Calibri Light" w:hAnsi="Calibri Light" w:cs="Calibri Light"/>
          <w:sz w:val="22"/>
          <w:szCs w:val="22"/>
          <w:lang w:val="en-GB"/>
        </w:rPr>
        <w:t xml:space="preserve">, and the platform will need to be able to absorb power asymmetries. When I talk about a level playing field, I am thinking about things like equal opportunities to gain access to </w:t>
      </w:r>
      <w:r w:rsidR="00841BC6">
        <w:rPr>
          <w:rFonts w:ascii="Calibri Light" w:hAnsi="Calibri Light" w:cs="Calibri Light"/>
          <w:sz w:val="22"/>
          <w:szCs w:val="22"/>
          <w:lang w:val="en-GB"/>
        </w:rPr>
        <w:t xml:space="preserve">and process </w:t>
      </w:r>
      <w:r w:rsidR="001037E0">
        <w:rPr>
          <w:rFonts w:ascii="Calibri Light" w:hAnsi="Calibri Light" w:cs="Calibri Light"/>
          <w:sz w:val="22"/>
          <w:szCs w:val="22"/>
          <w:lang w:val="en-GB"/>
        </w:rPr>
        <w:t xml:space="preserve">information. It is very hard to get access to information on the Chinese dams. How, under such circumstances, can discussions and deliberation occur? The second level is local, and success here refers to the extent to which local communities and actors are represented, </w:t>
      </w:r>
      <w:r w:rsidR="00841BC6">
        <w:rPr>
          <w:rFonts w:ascii="Calibri Light" w:hAnsi="Calibri Light" w:cs="Calibri Light"/>
          <w:sz w:val="22"/>
          <w:szCs w:val="22"/>
          <w:lang w:val="en-GB"/>
        </w:rPr>
        <w:t xml:space="preserve">the capacity to process information </w:t>
      </w:r>
      <w:r w:rsidR="001037E0">
        <w:rPr>
          <w:rFonts w:ascii="Calibri Light" w:hAnsi="Calibri Light" w:cs="Calibri Light"/>
          <w:sz w:val="22"/>
          <w:szCs w:val="22"/>
          <w:lang w:val="en-GB"/>
        </w:rPr>
        <w:t>and have opportunities to convey their perspectives.</w:t>
      </w:r>
      <w:r w:rsidR="00841BC6">
        <w:rPr>
          <w:rFonts w:ascii="Calibri Light" w:hAnsi="Calibri Light" w:cs="Calibri Light"/>
          <w:sz w:val="22"/>
          <w:szCs w:val="22"/>
          <w:lang w:val="en-GB"/>
        </w:rPr>
        <w:t xml:space="preserve"> The production of knowledge is a political process. </w:t>
      </w:r>
    </w:p>
    <w:p w14:paraId="13040D50" w14:textId="77777777" w:rsidR="00E7506F" w:rsidRDefault="00E7506F" w:rsidP="004D344E">
      <w:pPr>
        <w:rPr>
          <w:rFonts w:ascii="Calibri Light" w:hAnsi="Calibri Light" w:cs="Calibri Light"/>
          <w:sz w:val="22"/>
          <w:szCs w:val="22"/>
          <w:lang w:val="en-GB"/>
        </w:rPr>
      </w:pPr>
    </w:p>
    <w:p w14:paraId="405566F0"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6:</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for what types of Lancang-Mekong problems has cooperation been most effective?</w:t>
      </w:r>
    </w:p>
    <w:p w14:paraId="275AD67D" w14:textId="77777777" w:rsidR="00BB08F2" w:rsidRDefault="00BB08F2">
      <w:pPr>
        <w:rPr>
          <w:rFonts w:ascii="Calibri Light" w:hAnsi="Calibri Light" w:cs="Calibri Light"/>
          <w:sz w:val="22"/>
          <w:szCs w:val="22"/>
          <w:lang w:val="en-GB"/>
        </w:rPr>
      </w:pPr>
    </w:p>
    <w:p w14:paraId="62E32FF5" w14:textId="77777777" w:rsidR="004624F0" w:rsidRDefault="000B6B24">
      <w:pPr>
        <w:rPr>
          <w:rFonts w:ascii="Calibri Light" w:hAnsi="Calibri Light" w:cs="Calibri Light"/>
          <w:sz w:val="22"/>
          <w:szCs w:val="22"/>
          <w:lang w:val="en-GB"/>
        </w:rPr>
      </w:pPr>
      <w:r>
        <w:rPr>
          <w:rFonts w:ascii="Calibri Light" w:hAnsi="Calibri Light" w:cs="Calibri Light"/>
          <w:sz w:val="22"/>
          <w:szCs w:val="22"/>
          <w:lang w:val="en-GB"/>
        </w:rPr>
        <w:t xml:space="preserve">The collection of quantitative data and establishing data platforms – for fisheries, hydrology, etc. From a cooperation perspective, this has been quite effective. But when it comes time to use data for decision-making purposes, then the data gets politicised. </w:t>
      </w:r>
    </w:p>
    <w:p w14:paraId="40B3ACD6" w14:textId="77777777" w:rsidR="000B6B24" w:rsidRDefault="000B6B24">
      <w:pPr>
        <w:rPr>
          <w:rFonts w:ascii="Calibri Light" w:hAnsi="Calibri Light" w:cs="Calibri Light"/>
          <w:sz w:val="22"/>
          <w:szCs w:val="22"/>
          <w:lang w:val="en-GB"/>
        </w:rPr>
      </w:pPr>
    </w:p>
    <w:p w14:paraId="47FA579F" w14:textId="77777777" w:rsidR="000B6B24" w:rsidRDefault="000B6B24">
      <w:pPr>
        <w:rPr>
          <w:rFonts w:ascii="Calibri Light" w:hAnsi="Calibri Light" w:cs="Calibri Light"/>
          <w:sz w:val="22"/>
          <w:szCs w:val="22"/>
          <w:lang w:val="en-GB"/>
        </w:rPr>
      </w:pPr>
      <w:r>
        <w:rPr>
          <w:rFonts w:ascii="Calibri Light" w:hAnsi="Calibri Light" w:cs="Calibri Light"/>
          <w:sz w:val="22"/>
          <w:szCs w:val="22"/>
          <w:lang w:val="en-GB"/>
        </w:rPr>
        <w:t>Science is often perceived as the solution to everything. But, in the decision-making space, this is not necessarily the case. Policy processes are regularly regarded as neutral, but they are never that. The politics in here can be more undermining than data. So too, knowledge collection and production is also political – for example, in the choice of methodologies.</w:t>
      </w:r>
    </w:p>
    <w:p w14:paraId="6A004C58" w14:textId="77777777" w:rsidR="000B6B24" w:rsidRPr="00B25D21" w:rsidRDefault="000B6B24">
      <w:pPr>
        <w:rPr>
          <w:rFonts w:ascii="Calibri Light" w:hAnsi="Calibri Light" w:cs="Calibri Light"/>
          <w:sz w:val="22"/>
          <w:szCs w:val="22"/>
          <w:lang w:val="en-GB"/>
        </w:rPr>
      </w:pPr>
    </w:p>
    <w:p w14:paraId="287DC727"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7:</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view, which factors prevent cooperation? And which factors enable it?</w:t>
      </w:r>
    </w:p>
    <w:p w14:paraId="7C4DEE51" w14:textId="77777777" w:rsidR="00552832" w:rsidRDefault="00552832">
      <w:pPr>
        <w:rPr>
          <w:rFonts w:ascii="Calibri Light" w:hAnsi="Calibri Light" w:cs="Calibri Light"/>
          <w:sz w:val="22"/>
          <w:szCs w:val="22"/>
          <w:lang w:val="en-GB"/>
        </w:rPr>
      </w:pPr>
    </w:p>
    <w:p w14:paraId="54BCA0BF" w14:textId="269EA98C" w:rsidR="004624F0" w:rsidRDefault="00841BC6">
      <w:pPr>
        <w:rPr>
          <w:rFonts w:ascii="Calibri Light" w:hAnsi="Calibri Light" w:cs="Calibri Light"/>
          <w:sz w:val="22"/>
          <w:szCs w:val="22"/>
          <w:lang w:val="en-GB"/>
        </w:rPr>
      </w:pPr>
      <w:r>
        <w:rPr>
          <w:rFonts w:ascii="Calibri Light" w:hAnsi="Calibri Light" w:cs="Calibri Light"/>
          <w:sz w:val="22"/>
          <w:szCs w:val="22"/>
          <w:lang w:val="en-GB"/>
        </w:rPr>
        <w:t>Interests and f</w:t>
      </w:r>
      <w:r w:rsidR="00AE20DD">
        <w:rPr>
          <w:rFonts w:ascii="Calibri Light" w:hAnsi="Calibri Light" w:cs="Calibri Light"/>
          <w:sz w:val="22"/>
          <w:szCs w:val="22"/>
          <w:lang w:val="en-GB"/>
        </w:rPr>
        <w:t xml:space="preserve">actors can both enable and prevent cooperation. For example, politics </w:t>
      </w:r>
      <w:r w:rsidR="00102901">
        <w:rPr>
          <w:rFonts w:ascii="Calibri Light" w:hAnsi="Calibri Light" w:cs="Calibri Light"/>
          <w:sz w:val="22"/>
          <w:szCs w:val="22"/>
          <w:lang w:val="en-GB"/>
        </w:rPr>
        <w:t xml:space="preserve">can do </w:t>
      </w:r>
      <w:commentRangeStart w:id="2"/>
      <w:r w:rsidR="00102901">
        <w:rPr>
          <w:rFonts w:ascii="Calibri Light" w:hAnsi="Calibri Light" w:cs="Calibri Light"/>
          <w:sz w:val="22"/>
          <w:szCs w:val="22"/>
          <w:lang w:val="en-GB"/>
        </w:rPr>
        <w:t>both</w:t>
      </w:r>
      <w:commentRangeEnd w:id="2"/>
      <w:r w:rsidR="000513B4">
        <w:rPr>
          <w:rStyle w:val="CommentReference"/>
        </w:rPr>
        <w:commentReference w:id="2"/>
      </w:r>
      <w:r w:rsidR="00102901">
        <w:rPr>
          <w:rFonts w:ascii="Calibri Light" w:hAnsi="Calibri Light" w:cs="Calibri Light"/>
          <w:sz w:val="22"/>
          <w:szCs w:val="22"/>
          <w:lang w:val="en-GB"/>
        </w:rPr>
        <w:t>.</w:t>
      </w:r>
    </w:p>
    <w:p w14:paraId="636F9B06" w14:textId="77777777" w:rsidR="00102901" w:rsidRPr="00B25D21" w:rsidRDefault="00102901">
      <w:pPr>
        <w:rPr>
          <w:rFonts w:ascii="Calibri Light" w:hAnsi="Calibri Light" w:cs="Calibri Light"/>
          <w:sz w:val="22"/>
          <w:szCs w:val="22"/>
          <w:lang w:val="en-GB"/>
        </w:rPr>
      </w:pPr>
    </w:p>
    <w:p w14:paraId="4B9B14A3" w14:textId="77777777" w:rsidR="00BB08F2" w:rsidRDefault="00BB08F2" w:rsidP="00BB08F2">
      <w:pPr>
        <w:rPr>
          <w:rFonts w:ascii="Calibri Light" w:hAnsi="Calibri Light" w:cs="Calibri Light"/>
          <w:b/>
          <w:bCs/>
          <w:sz w:val="22"/>
          <w:szCs w:val="22"/>
          <w:lang w:val="en-GB"/>
        </w:rPr>
      </w:pPr>
      <w:r w:rsidRPr="00B25D21">
        <w:rPr>
          <w:rFonts w:ascii="Calibri Light" w:hAnsi="Calibri Light" w:cs="Calibri Light"/>
          <w:b/>
          <w:sz w:val="22"/>
          <w:szCs w:val="22"/>
          <w:lang w:val="en-GB"/>
        </w:rPr>
        <w:t>Question 8:</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17739ACB" w14:textId="77777777" w:rsidR="002476F7" w:rsidRDefault="002476F7" w:rsidP="00BB08F2">
      <w:pPr>
        <w:rPr>
          <w:rFonts w:ascii="Calibri Light" w:hAnsi="Calibri Light" w:cs="Calibri Light"/>
          <w:b/>
          <w:bCs/>
          <w:sz w:val="22"/>
          <w:szCs w:val="22"/>
          <w:lang w:val="en-GB"/>
        </w:rPr>
      </w:pPr>
    </w:p>
    <w:p w14:paraId="49060E99" w14:textId="41D0B01B" w:rsidR="001657A4" w:rsidRDefault="00102901" w:rsidP="004D344E">
      <w:pPr>
        <w:rPr>
          <w:rFonts w:ascii="Calibri Light" w:hAnsi="Calibri Light" w:cs="Calibri Light"/>
          <w:sz w:val="22"/>
          <w:szCs w:val="22"/>
          <w:lang w:val="en-GB"/>
        </w:rPr>
      </w:pPr>
      <w:r>
        <w:rPr>
          <w:rFonts w:ascii="Calibri Light" w:hAnsi="Calibri Light" w:cs="Calibri Light"/>
          <w:sz w:val="22"/>
          <w:szCs w:val="22"/>
          <w:lang w:val="en-GB"/>
        </w:rPr>
        <w:t xml:space="preserve">What do you mean by ‘influential actors’? If it is about who can set up cooperative frameworks and mechanisms, it is the development partners. But if it is development and outcomes you are focussing on, then it is the governments. NGOs and CSOs are influential in ‘open spaces – international NGOs more than local ones. Researchers a very </w:t>
      </w:r>
      <w:commentRangeStart w:id="3"/>
      <w:r>
        <w:rPr>
          <w:rFonts w:ascii="Calibri Light" w:hAnsi="Calibri Light" w:cs="Calibri Light"/>
          <w:sz w:val="22"/>
          <w:szCs w:val="22"/>
          <w:lang w:val="en-GB"/>
        </w:rPr>
        <w:t>heterogeneous</w:t>
      </w:r>
      <w:commentRangeEnd w:id="3"/>
      <w:r w:rsidR="00153E06">
        <w:rPr>
          <w:rStyle w:val="CommentReference"/>
        </w:rPr>
        <w:commentReference w:id="3"/>
      </w:r>
      <w:r>
        <w:rPr>
          <w:rFonts w:ascii="Calibri Light" w:hAnsi="Calibri Light" w:cs="Calibri Light"/>
          <w:sz w:val="22"/>
          <w:szCs w:val="22"/>
          <w:lang w:val="en-GB"/>
        </w:rPr>
        <w:t>. Dr Suhardiman references debate around the establishing of a World Heritage Site for the Nu (Salween) River in Yunnan, where there were those academics who opposed it, and others who supported it. Academics are not a consistent actor group. When studies are released, we cannot automatically assume that it is a</w:t>
      </w:r>
      <w:ins w:id="4" w:author="Klomjit Chandrapanya" w:date="2020-11-13T09:41:00Z">
        <w:r w:rsidR="00153E06">
          <w:rPr>
            <w:rFonts w:ascii="Calibri Light" w:hAnsi="Calibri Light" w:cs="Calibri Light"/>
            <w:sz w:val="22"/>
            <w:szCs w:val="22"/>
            <w:lang w:val="en-GB"/>
          </w:rPr>
          <w:t>n</w:t>
        </w:r>
      </w:ins>
      <w:r>
        <w:rPr>
          <w:rFonts w:ascii="Calibri Light" w:hAnsi="Calibri Light" w:cs="Calibri Light"/>
          <w:sz w:val="22"/>
          <w:szCs w:val="22"/>
          <w:lang w:val="en-GB"/>
        </w:rPr>
        <w:t xml:space="preserve"> uncontested viewpoint.</w:t>
      </w:r>
    </w:p>
    <w:p w14:paraId="086AEDE9" w14:textId="77777777" w:rsidR="00102901" w:rsidRDefault="00102901" w:rsidP="004D344E">
      <w:pPr>
        <w:rPr>
          <w:rFonts w:ascii="Calibri Light" w:hAnsi="Calibri Light" w:cs="Calibri Light"/>
          <w:sz w:val="22"/>
          <w:szCs w:val="22"/>
          <w:lang w:val="en-GB"/>
        </w:rPr>
      </w:pPr>
    </w:p>
    <w:p w14:paraId="0935AD75" w14:textId="77777777" w:rsidR="00102901" w:rsidRDefault="00102901" w:rsidP="004D344E">
      <w:pPr>
        <w:rPr>
          <w:rFonts w:ascii="Calibri Light" w:hAnsi="Calibri Light" w:cs="Calibri Light"/>
          <w:sz w:val="22"/>
          <w:szCs w:val="22"/>
          <w:lang w:val="en-GB"/>
        </w:rPr>
      </w:pPr>
      <w:r>
        <w:rPr>
          <w:rFonts w:ascii="Calibri Light" w:hAnsi="Calibri Light" w:cs="Calibri Light"/>
          <w:sz w:val="22"/>
          <w:szCs w:val="22"/>
          <w:lang w:val="en-GB"/>
        </w:rPr>
        <w:t xml:space="preserve">When we talk about the science-policy interface, it is an interface, with contrasting views and ways of doing things. Hence, it must be balanced (and not, say, resolved). </w:t>
      </w:r>
      <w:r w:rsidR="003B0E93">
        <w:rPr>
          <w:rFonts w:ascii="Calibri Light" w:hAnsi="Calibri Light" w:cs="Calibri Light"/>
          <w:sz w:val="22"/>
          <w:szCs w:val="22"/>
          <w:lang w:val="en-GB"/>
        </w:rPr>
        <w:t>In the Mekong, science has become highly politicised.</w:t>
      </w:r>
    </w:p>
    <w:p w14:paraId="6B4C229D" w14:textId="77777777" w:rsidR="003B0E93" w:rsidRPr="00B25D21" w:rsidRDefault="003B0E93" w:rsidP="004D344E">
      <w:pPr>
        <w:rPr>
          <w:rFonts w:ascii="Calibri Light" w:hAnsi="Calibri Light" w:cs="Calibri Light"/>
          <w:sz w:val="22"/>
          <w:szCs w:val="22"/>
          <w:lang w:val="en-GB"/>
        </w:rPr>
      </w:pPr>
    </w:p>
    <w:p w14:paraId="62D8DB51" w14:textId="77777777" w:rsidR="00F26276" w:rsidRPr="00B25D21" w:rsidRDefault="00F26276" w:rsidP="00F26276">
      <w:pPr>
        <w:rPr>
          <w:rFonts w:ascii="Calibri Light" w:hAnsi="Calibri Light" w:cs="Calibri Light"/>
          <w:sz w:val="22"/>
          <w:szCs w:val="22"/>
          <w:lang w:val="en-GB"/>
        </w:rPr>
      </w:pPr>
      <w:r w:rsidRPr="00B25D21">
        <w:rPr>
          <w:rFonts w:ascii="Calibri Light" w:hAnsi="Calibri Light" w:cs="Calibri Light"/>
          <w:b/>
          <w:sz w:val="22"/>
          <w:szCs w:val="22"/>
          <w:lang w:val="en-GB"/>
        </w:rPr>
        <w:lastRenderedPageBreak/>
        <w:t>Question 9:</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how can governments balance natural resources sustainability with economic development goals?</w:t>
      </w:r>
    </w:p>
    <w:p w14:paraId="34629D0D" w14:textId="77777777" w:rsidR="000C6237" w:rsidRPr="00B25D21" w:rsidRDefault="000C6237" w:rsidP="004D344E">
      <w:pPr>
        <w:rPr>
          <w:rFonts w:ascii="Calibri Light" w:hAnsi="Calibri Light" w:cs="Calibri Light"/>
          <w:sz w:val="22"/>
          <w:szCs w:val="22"/>
          <w:lang w:val="en-GB"/>
        </w:rPr>
      </w:pPr>
    </w:p>
    <w:p w14:paraId="462FC168" w14:textId="7E00D019" w:rsidR="00127B51" w:rsidRDefault="003B0E93" w:rsidP="004D344E">
      <w:pPr>
        <w:rPr>
          <w:rFonts w:ascii="Calibri Light" w:hAnsi="Calibri Light" w:cs="Calibri Light"/>
          <w:sz w:val="22"/>
          <w:szCs w:val="22"/>
          <w:lang w:val="en-GB"/>
        </w:rPr>
      </w:pPr>
      <w:r>
        <w:rPr>
          <w:rFonts w:ascii="Calibri Light" w:hAnsi="Calibri Light" w:cs="Calibri Light"/>
          <w:sz w:val="22"/>
          <w:szCs w:val="22"/>
          <w:lang w:val="en-GB"/>
        </w:rPr>
        <w:t>It has to be linked with poverty reduction. For example, I cannot see how hydropower revenue is the same as poverty reduction – how does this revenue link with, say, education, health care or other social provisioning? Economic growth i</w:t>
      </w:r>
      <w:r w:rsidR="000B5739">
        <w:rPr>
          <w:rFonts w:ascii="Calibri Light" w:hAnsi="Calibri Light" w:cs="Calibri Light"/>
          <w:sz w:val="22"/>
          <w:szCs w:val="22"/>
          <w:lang w:val="en-GB"/>
        </w:rPr>
        <w:t>s not a stand-</w:t>
      </w:r>
      <w:r>
        <w:rPr>
          <w:rFonts w:ascii="Calibri Light" w:hAnsi="Calibri Light" w:cs="Calibri Light"/>
          <w:sz w:val="22"/>
          <w:szCs w:val="22"/>
          <w:lang w:val="en-GB"/>
        </w:rPr>
        <w:t>alone indicator</w:t>
      </w:r>
      <w:ins w:id="5" w:author="Klomjit Chandrapanya" w:date="2020-11-13T09:43:00Z">
        <w:r w:rsidR="00153E06">
          <w:rPr>
            <w:rFonts w:ascii="Calibri Light" w:hAnsi="Calibri Light" w:cs="Calibri Light"/>
            <w:sz w:val="22"/>
            <w:szCs w:val="22"/>
            <w:lang w:val="en-GB"/>
          </w:rPr>
          <w:t>.</w:t>
        </w:r>
      </w:ins>
      <w:r>
        <w:rPr>
          <w:rFonts w:ascii="Calibri Light" w:hAnsi="Calibri Light" w:cs="Calibri Light"/>
          <w:sz w:val="22"/>
          <w:szCs w:val="22"/>
          <w:lang w:val="en-GB"/>
        </w:rPr>
        <w:t xml:space="preserve"> The relationship between economic growth and poverty reduction needs to be unpacked.</w:t>
      </w:r>
    </w:p>
    <w:p w14:paraId="311B89C6" w14:textId="77777777" w:rsidR="003B0E93" w:rsidRDefault="003B0E93" w:rsidP="004D344E">
      <w:pPr>
        <w:rPr>
          <w:rFonts w:ascii="Calibri Light" w:hAnsi="Calibri Light" w:cs="Calibri Light"/>
          <w:sz w:val="22"/>
          <w:szCs w:val="22"/>
          <w:lang w:val="en-GB"/>
        </w:rPr>
      </w:pPr>
    </w:p>
    <w:p w14:paraId="0881465A" w14:textId="77777777" w:rsidR="003B0E93" w:rsidRDefault="003B0E93" w:rsidP="004D344E">
      <w:pPr>
        <w:rPr>
          <w:rFonts w:ascii="Calibri Light" w:hAnsi="Calibri Light" w:cs="Calibri Light"/>
          <w:sz w:val="22"/>
          <w:szCs w:val="22"/>
          <w:lang w:val="en-GB"/>
        </w:rPr>
      </w:pPr>
      <w:r>
        <w:rPr>
          <w:rFonts w:ascii="Calibri Light" w:hAnsi="Calibri Light" w:cs="Calibri Light"/>
          <w:sz w:val="22"/>
          <w:szCs w:val="22"/>
          <w:lang w:val="en-GB"/>
        </w:rPr>
        <w:t>John Ward (Mekong Futures) asks why GDP is the primary metric of progress. Dr Suhardiman replies that people would rather not make things too transparent for many reasons – corruption, or politics. Where does all the revenue go?</w:t>
      </w:r>
    </w:p>
    <w:p w14:paraId="6274A0DE" w14:textId="77777777" w:rsidR="003B0E93" w:rsidRDefault="003B0E93" w:rsidP="004D344E">
      <w:pPr>
        <w:rPr>
          <w:rFonts w:ascii="Calibri Light" w:hAnsi="Calibri Light" w:cs="Calibri Light"/>
          <w:sz w:val="22"/>
          <w:szCs w:val="22"/>
          <w:lang w:val="en-GB"/>
        </w:rPr>
      </w:pPr>
    </w:p>
    <w:p w14:paraId="2F4C4B00" w14:textId="77777777" w:rsidR="003B0E93" w:rsidRPr="00B25D21" w:rsidRDefault="003B0E93" w:rsidP="004D344E">
      <w:pPr>
        <w:rPr>
          <w:rFonts w:ascii="Calibri Light" w:hAnsi="Calibri Light" w:cs="Calibri Light"/>
          <w:sz w:val="22"/>
          <w:szCs w:val="22"/>
          <w:lang w:val="en-GB"/>
        </w:rPr>
      </w:pPr>
      <w:r>
        <w:rPr>
          <w:rFonts w:ascii="Calibri Light" w:hAnsi="Calibri Light" w:cs="Calibri Light"/>
          <w:sz w:val="22"/>
          <w:szCs w:val="22"/>
          <w:lang w:val="en-GB"/>
        </w:rPr>
        <w:t>Dr Suhardiman expressed the hope that Mekong Vision 3.0 will be much more representative of the people in the region.</w:t>
      </w:r>
    </w:p>
    <w:sectPr w:rsidR="003B0E93" w:rsidRPr="00B25D21"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3T09:22:00Z" w:initials="KC">
    <w:p w14:paraId="6CA22D4B" w14:textId="14E2C5C9" w:rsidR="008A155D" w:rsidRDefault="008A155D">
      <w:pPr>
        <w:pStyle w:val="CommentText"/>
      </w:pPr>
      <w:r>
        <w:rPr>
          <w:rStyle w:val="CommentReference"/>
        </w:rPr>
        <w:annotationRef/>
      </w:r>
      <w:r>
        <w:t>That can “address” heterogeneity?</w:t>
      </w:r>
    </w:p>
  </w:comment>
  <w:comment w:id="1" w:author="Klomjit Chandrapanya" w:date="2020-11-13T09:29:00Z" w:initials="KC">
    <w:p w14:paraId="5ACA68F7" w14:textId="16E9915B" w:rsidR="008A155D" w:rsidRDefault="008A155D">
      <w:pPr>
        <w:pStyle w:val="CommentText"/>
      </w:pPr>
      <w:r>
        <w:rPr>
          <w:rStyle w:val="CommentReference"/>
        </w:rPr>
        <w:annotationRef/>
      </w:r>
      <w:r>
        <w:t>The power politics means the “set up is not neutral enough for transboundary water management”.</w:t>
      </w:r>
    </w:p>
  </w:comment>
  <w:comment w:id="2" w:author="Klomjit Chandrapanya" w:date="2020-11-13T09:36:00Z" w:initials="KC">
    <w:p w14:paraId="12F1630F" w14:textId="264A821B" w:rsidR="000513B4" w:rsidRDefault="000513B4">
      <w:pPr>
        <w:pStyle w:val="CommentText"/>
      </w:pPr>
      <w:r>
        <w:rPr>
          <w:rStyle w:val="CommentReference"/>
        </w:rPr>
        <w:annotationRef/>
      </w:r>
      <w:r>
        <w:t>“Itt’s almost like game theory – who you have with/against you”</w:t>
      </w:r>
    </w:p>
  </w:comment>
  <w:comment w:id="3" w:author="Klomjit Chandrapanya" w:date="2020-11-13T09:40:00Z" w:initials="KC">
    <w:p w14:paraId="336EB097" w14:textId="55E4B3C0" w:rsidR="00153E06" w:rsidRDefault="00153E06">
      <w:pPr>
        <w:pStyle w:val="CommentText"/>
      </w:pPr>
      <w:r>
        <w:rPr>
          <w:rStyle w:val="CommentReference"/>
        </w:rPr>
        <w:annotationRef/>
      </w:r>
      <w:r>
        <w:t>Heterogeneous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A22D4B" w15:done="0"/>
  <w15:commentEx w15:paraId="5ACA68F7" w15:done="0"/>
  <w15:commentEx w15:paraId="12F1630F" w15:done="0"/>
  <w15:commentEx w15:paraId="336EB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CEDD" w16cex:dateUtc="2020-11-13T02:22:00Z"/>
  <w16cex:commentExtensible w16cex:durableId="2358D075" w16cex:dateUtc="2020-11-13T02:29:00Z"/>
  <w16cex:commentExtensible w16cex:durableId="2358D231" w16cex:dateUtc="2020-11-13T02:36:00Z"/>
  <w16cex:commentExtensible w16cex:durableId="2358D309" w16cex:dateUtc="2020-11-13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A22D4B" w16cid:durableId="2358CEDD"/>
  <w16cid:commentId w16cid:paraId="5ACA68F7" w16cid:durableId="2358D075"/>
  <w16cid:commentId w16cid:paraId="12F1630F" w16cid:durableId="2358D231"/>
  <w16cid:commentId w16cid:paraId="336EB097" w16cid:durableId="2358D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E9C62" w14:textId="77777777" w:rsidR="00740F8C" w:rsidRDefault="00740F8C" w:rsidP="00023D8D">
      <w:r>
        <w:separator/>
      </w:r>
    </w:p>
  </w:endnote>
  <w:endnote w:type="continuationSeparator" w:id="0">
    <w:p w14:paraId="6F38E6C4" w14:textId="77777777" w:rsidR="00740F8C" w:rsidRDefault="00740F8C"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42FA6" w14:textId="77777777" w:rsidR="00740F8C" w:rsidRDefault="00740F8C" w:rsidP="00023D8D">
      <w:r>
        <w:separator/>
      </w:r>
    </w:p>
  </w:footnote>
  <w:footnote w:type="continuationSeparator" w:id="0">
    <w:p w14:paraId="419D4605" w14:textId="77777777" w:rsidR="00740F8C" w:rsidRDefault="00740F8C"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45FE5"/>
    <w:multiLevelType w:val="multilevel"/>
    <w:tmpl w:val="451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0"/>
  </w:num>
  <w:num w:numId="6">
    <w:abstractNumId w:val="1"/>
  </w:num>
  <w:num w:numId="7">
    <w:abstractNumId w:val="2"/>
  </w:num>
  <w:num w:numId="8">
    <w:abstractNumId w:val="5"/>
  </w:num>
  <w:num w:numId="9">
    <w:abstractNumId w:val="9"/>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A60"/>
    <w:rsid w:val="00004CC0"/>
    <w:rsid w:val="00011AAC"/>
    <w:rsid w:val="00011EDB"/>
    <w:rsid w:val="00017B8E"/>
    <w:rsid w:val="00023D8D"/>
    <w:rsid w:val="00030438"/>
    <w:rsid w:val="00034A08"/>
    <w:rsid w:val="00034F2D"/>
    <w:rsid w:val="000509E8"/>
    <w:rsid w:val="000513B4"/>
    <w:rsid w:val="000514FA"/>
    <w:rsid w:val="00052991"/>
    <w:rsid w:val="00066D1B"/>
    <w:rsid w:val="0007221B"/>
    <w:rsid w:val="00073A32"/>
    <w:rsid w:val="000759DA"/>
    <w:rsid w:val="0008199F"/>
    <w:rsid w:val="00085E92"/>
    <w:rsid w:val="00096985"/>
    <w:rsid w:val="000B26F7"/>
    <w:rsid w:val="000B5021"/>
    <w:rsid w:val="000B5739"/>
    <w:rsid w:val="000B6B24"/>
    <w:rsid w:val="000B7FF3"/>
    <w:rsid w:val="000C3C7F"/>
    <w:rsid w:val="000C6237"/>
    <w:rsid w:val="000C72D6"/>
    <w:rsid w:val="000D13B2"/>
    <w:rsid w:val="000D325E"/>
    <w:rsid w:val="000D53A3"/>
    <w:rsid w:val="000D6BF6"/>
    <w:rsid w:val="000E1062"/>
    <w:rsid w:val="000E30AC"/>
    <w:rsid w:val="000F4E7B"/>
    <w:rsid w:val="00100029"/>
    <w:rsid w:val="00102901"/>
    <w:rsid w:val="001037E0"/>
    <w:rsid w:val="001056CB"/>
    <w:rsid w:val="00107DB3"/>
    <w:rsid w:val="00110CE9"/>
    <w:rsid w:val="00126E0C"/>
    <w:rsid w:val="00127B51"/>
    <w:rsid w:val="00131325"/>
    <w:rsid w:val="0013151B"/>
    <w:rsid w:val="0013355D"/>
    <w:rsid w:val="00133BA4"/>
    <w:rsid w:val="00134B77"/>
    <w:rsid w:val="00143DDB"/>
    <w:rsid w:val="00153E06"/>
    <w:rsid w:val="00164EEE"/>
    <w:rsid w:val="001657A4"/>
    <w:rsid w:val="00176242"/>
    <w:rsid w:val="0018027B"/>
    <w:rsid w:val="001841CB"/>
    <w:rsid w:val="00195F01"/>
    <w:rsid w:val="001A46F3"/>
    <w:rsid w:val="001B0D27"/>
    <w:rsid w:val="001B624D"/>
    <w:rsid w:val="001B752B"/>
    <w:rsid w:val="001C1FED"/>
    <w:rsid w:val="001D75FB"/>
    <w:rsid w:val="001F0A6B"/>
    <w:rsid w:val="002010D6"/>
    <w:rsid w:val="00214F18"/>
    <w:rsid w:val="0022392F"/>
    <w:rsid w:val="0022453C"/>
    <w:rsid w:val="00225840"/>
    <w:rsid w:val="00235B25"/>
    <w:rsid w:val="002455D4"/>
    <w:rsid w:val="002476F7"/>
    <w:rsid w:val="002529FA"/>
    <w:rsid w:val="00254E61"/>
    <w:rsid w:val="00255709"/>
    <w:rsid w:val="002656ED"/>
    <w:rsid w:val="002664D7"/>
    <w:rsid w:val="00280B2C"/>
    <w:rsid w:val="00281BA5"/>
    <w:rsid w:val="002843A9"/>
    <w:rsid w:val="00284E99"/>
    <w:rsid w:val="00292867"/>
    <w:rsid w:val="00292A55"/>
    <w:rsid w:val="00293A7B"/>
    <w:rsid w:val="00294499"/>
    <w:rsid w:val="002956F9"/>
    <w:rsid w:val="002A15C4"/>
    <w:rsid w:val="002A2C40"/>
    <w:rsid w:val="002A5686"/>
    <w:rsid w:val="002B0FAF"/>
    <w:rsid w:val="002B3DEB"/>
    <w:rsid w:val="002B47AF"/>
    <w:rsid w:val="002C0711"/>
    <w:rsid w:val="002D1A4D"/>
    <w:rsid w:val="002D4B08"/>
    <w:rsid w:val="002E5684"/>
    <w:rsid w:val="002E5ACC"/>
    <w:rsid w:val="002F550D"/>
    <w:rsid w:val="0030294C"/>
    <w:rsid w:val="003159CA"/>
    <w:rsid w:val="00331F6F"/>
    <w:rsid w:val="00334632"/>
    <w:rsid w:val="00361291"/>
    <w:rsid w:val="00381BB3"/>
    <w:rsid w:val="00384F77"/>
    <w:rsid w:val="0038579A"/>
    <w:rsid w:val="003901FA"/>
    <w:rsid w:val="00391E41"/>
    <w:rsid w:val="0039725C"/>
    <w:rsid w:val="003A68EE"/>
    <w:rsid w:val="003B0E93"/>
    <w:rsid w:val="003B3621"/>
    <w:rsid w:val="003D060E"/>
    <w:rsid w:val="003D5E30"/>
    <w:rsid w:val="003D7226"/>
    <w:rsid w:val="003E1431"/>
    <w:rsid w:val="003E5F21"/>
    <w:rsid w:val="003F0EDF"/>
    <w:rsid w:val="003F1FA2"/>
    <w:rsid w:val="003F4F78"/>
    <w:rsid w:val="003F503E"/>
    <w:rsid w:val="003F7026"/>
    <w:rsid w:val="0040498B"/>
    <w:rsid w:val="00405840"/>
    <w:rsid w:val="0041507E"/>
    <w:rsid w:val="004168A8"/>
    <w:rsid w:val="00420034"/>
    <w:rsid w:val="00421251"/>
    <w:rsid w:val="004216AD"/>
    <w:rsid w:val="00433749"/>
    <w:rsid w:val="00435A75"/>
    <w:rsid w:val="004429B1"/>
    <w:rsid w:val="00445407"/>
    <w:rsid w:val="00445CBF"/>
    <w:rsid w:val="00452F81"/>
    <w:rsid w:val="00453775"/>
    <w:rsid w:val="00455E1C"/>
    <w:rsid w:val="004624F0"/>
    <w:rsid w:val="00473148"/>
    <w:rsid w:val="004754C3"/>
    <w:rsid w:val="00476CBF"/>
    <w:rsid w:val="00480D05"/>
    <w:rsid w:val="00494501"/>
    <w:rsid w:val="0049499D"/>
    <w:rsid w:val="004973BB"/>
    <w:rsid w:val="004A410F"/>
    <w:rsid w:val="004A413E"/>
    <w:rsid w:val="004A739A"/>
    <w:rsid w:val="004C4929"/>
    <w:rsid w:val="004D344E"/>
    <w:rsid w:val="004D6A86"/>
    <w:rsid w:val="004F45B0"/>
    <w:rsid w:val="004F539B"/>
    <w:rsid w:val="005045D0"/>
    <w:rsid w:val="00505545"/>
    <w:rsid w:val="00506698"/>
    <w:rsid w:val="00510C24"/>
    <w:rsid w:val="005147CD"/>
    <w:rsid w:val="005225AC"/>
    <w:rsid w:val="00527510"/>
    <w:rsid w:val="0053152E"/>
    <w:rsid w:val="00532DFF"/>
    <w:rsid w:val="00535136"/>
    <w:rsid w:val="00550DDD"/>
    <w:rsid w:val="0055187E"/>
    <w:rsid w:val="00552832"/>
    <w:rsid w:val="00563FD8"/>
    <w:rsid w:val="00565791"/>
    <w:rsid w:val="005728C5"/>
    <w:rsid w:val="00572A47"/>
    <w:rsid w:val="00573FE8"/>
    <w:rsid w:val="00576C9E"/>
    <w:rsid w:val="00580B82"/>
    <w:rsid w:val="00583776"/>
    <w:rsid w:val="00586929"/>
    <w:rsid w:val="0058707C"/>
    <w:rsid w:val="00595A74"/>
    <w:rsid w:val="005A4ED9"/>
    <w:rsid w:val="005B2BF8"/>
    <w:rsid w:val="005B3C7A"/>
    <w:rsid w:val="005C0E80"/>
    <w:rsid w:val="005D6831"/>
    <w:rsid w:val="005E0A57"/>
    <w:rsid w:val="005E1AA8"/>
    <w:rsid w:val="00604F82"/>
    <w:rsid w:val="00606367"/>
    <w:rsid w:val="006103E3"/>
    <w:rsid w:val="00613B16"/>
    <w:rsid w:val="00614D2B"/>
    <w:rsid w:val="00614F76"/>
    <w:rsid w:val="006151C3"/>
    <w:rsid w:val="00615438"/>
    <w:rsid w:val="006432AC"/>
    <w:rsid w:val="0066469A"/>
    <w:rsid w:val="00672510"/>
    <w:rsid w:val="00687C86"/>
    <w:rsid w:val="00691E42"/>
    <w:rsid w:val="00697D5A"/>
    <w:rsid w:val="006A1B22"/>
    <w:rsid w:val="006C425B"/>
    <w:rsid w:val="006D52E5"/>
    <w:rsid w:val="006D6B4F"/>
    <w:rsid w:val="006E1E5E"/>
    <w:rsid w:val="006F00CF"/>
    <w:rsid w:val="006F59D2"/>
    <w:rsid w:val="006F6E15"/>
    <w:rsid w:val="00705225"/>
    <w:rsid w:val="00705696"/>
    <w:rsid w:val="00706082"/>
    <w:rsid w:val="00740F8C"/>
    <w:rsid w:val="00741645"/>
    <w:rsid w:val="00743A5D"/>
    <w:rsid w:val="00744E56"/>
    <w:rsid w:val="00760A91"/>
    <w:rsid w:val="0076567B"/>
    <w:rsid w:val="00772D31"/>
    <w:rsid w:val="00782B7C"/>
    <w:rsid w:val="0078321C"/>
    <w:rsid w:val="007877A4"/>
    <w:rsid w:val="007931DC"/>
    <w:rsid w:val="007A35EF"/>
    <w:rsid w:val="007A3A76"/>
    <w:rsid w:val="007A7427"/>
    <w:rsid w:val="007B307C"/>
    <w:rsid w:val="007B60FC"/>
    <w:rsid w:val="007B7B37"/>
    <w:rsid w:val="007C4A9A"/>
    <w:rsid w:val="007C7611"/>
    <w:rsid w:val="007D0D96"/>
    <w:rsid w:val="007E4546"/>
    <w:rsid w:val="007E5F9C"/>
    <w:rsid w:val="007F23E2"/>
    <w:rsid w:val="007F4936"/>
    <w:rsid w:val="0082099C"/>
    <w:rsid w:val="00822F48"/>
    <w:rsid w:val="00841BC6"/>
    <w:rsid w:val="00850ED5"/>
    <w:rsid w:val="008655A1"/>
    <w:rsid w:val="00865C56"/>
    <w:rsid w:val="00867C4C"/>
    <w:rsid w:val="00871AA4"/>
    <w:rsid w:val="00873A4A"/>
    <w:rsid w:val="00880D3C"/>
    <w:rsid w:val="00890333"/>
    <w:rsid w:val="008937A0"/>
    <w:rsid w:val="008952B1"/>
    <w:rsid w:val="008953C5"/>
    <w:rsid w:val="008A02D4"/>
    <w:rsid w:val="008A155D"/>
    <w:rsid w:val="008A18CE"/>
    <w:rsid w:val="008A56DB"/>
    <w:rsid w:val="008B3070"/>
    <w:rsid w:val="008C5DA0"/>
    <w:rsid w:val="008C6028"/>
    <w:rsid w:val="008C6E18"/>
    <w:rsid w:val="008E5628"/>
    <w:rsid w:val="008E5966"/>
    <w:rsid w:val="008E69AC"/>
    <w:rsid w:val="008E6F27"/>
    <w:rsid w:val="008F5670"/>
    <w:rsid w:val="008F59AF"/>
    <w:rsid w:val="00910C30"/>
    <w:rsid w:val="0092158C"/>
    <w:rsid w:val="00922677"/>
    <w:rsid w:val="009239A0"/>
    <w:rsid w:val="00924948"/>
    <w:rsid w:val="00926650"/>
    <w:rsid w:val="0093267F"/>
    <w:rsid w:val="009328FA"/>
    <w:rsid w:val="009334E2"/>
    <w:rsid w:val="009342A1"/>
    <w:rsid w:val="00936588"/>
    <w:rsid w:val="00937473"/>
    <w:rsid w:val="00937F28"/>
    <w:rsid w:val="00940718"/>
    <w:rsid w:val="00944A31"/>
    <w:rsid w:val="00945E40"/>
    <w:rsid w:val="00957BB3"/>
    <w:rsid w:val="00970F12"/>
    <w:rsid w:val="00971849"/>
    <w:rsid w:val="009721F9"/>
    <w:rsid w:val="009723D6"/>
    <w:rsid w:val="009739E1"/>
    <w:rsid w:val="0097488C"/>
    <w:rsid w:val="00980A96"/>
    <w:rsid w:val="00980BB2"/>
    <w:rsid w:val="00983FDD"/>
    <w:rsid w:val="009920C6"/>
    <w:rsid w:val="009972C3"/>
    <w:rsid w:val="0099779A"/>
    <w:rsid w:val="00997A7D"/>
    <w:rsid w:val="009A017E"/>
    <w:rsid w:val="009A04D2"/>
    <w:rsid w:val="009A0BBF"/>
    <w:rsid w:val="009A10F3"/>
    <w:rsid w:val="009A2241"/>
    <w:rsid w:val="009A44F4"/>
    <w:rsid w:val="009B25EB"/>
    <w:rsid w:val="009C32C9"/>
    <w:rsid w:val="009C55DA"/>
    <w:rsid w:val="009D11D8"/>
    <w:rsid w:val="009D19B3"/>
    <w:rsid w:val="009E4C78"/>
    <w:rsid w:val="009F129E"/>
    <w:rsid w:val="009F13C7"/>
    <w:rsid w:val="00A0518B"/>
    <w:rsid w:val="00A07954"/>
    <w:rsid w:val="00A10EE0"/>
    <w:rsid w:val="00A13D16"/>
    <w:rsid w:val="00A1689C"/>
    <w:rsid w:val="00A16B37"/>
    <w:rsid w:val="00A16CF9"/>
    <w:rsid w:val="00A306C9"/>
    <w:rsid w:val="00A34CBF"/>
    <w:rsid w:val="00A45F86"/>
    <w:rsid w:val="00A51F97"/>
    <w:rsid w:val="00A546F5"/>
    <w:rsid w:val="00A6257B"/>
    <w:rsid w:val="00A62E74"/>
    <w:rsid w:val="00A64BA7"/>
    <w:rsid w:val="00A660C1"/>
    <w:rsid w:val="00A67AA8"/>
    <w:rsid w:val="00A71007"/>
    <w:rsid w:val="00A767A4"/>
    <w:rsid w:val="00A9527F"/>
    <w:rsid w:val="00A966E7"/>
    <w:rsid w:val="00AA157B"/>
    <w:rsid w:val="00AA1F8C"/>
    <w:rsid w:val="00AA6C7D"/>
    <w:rsid w:val="00AB4674"/>
    <w:rsid w:val="00AD0900"/>
    <w:rsid w:val="00AD3896"/>
    <w:rsid w:val="00AD59BE"/>
    <w:rsid w:val="00AE1040"/>
    <w:rsid w:val="00AE20DD"/>
    <w:rsid w:val="00AE272B"/>
    <w:rsid w:val="00AE3DDF"/>
    <w:rsid w:val="00AE767E"/>
    <w:rsid w:val="00AF4CC6"/>
    <w:rsid w:val="00B13391"/>
    <w:rsid w:val="00B14722"/>
    <w:rsid w:val="00B25D21"/>
    <w:rsid w:val="00B26C0D"/>
    <w:rsid w:val="00B27EF5"/>
    <w:rsid w:val="00B370BD"/>
    <w:rsid w:val="00B37A4E"/>
    <w:rsid w:val="00B564CD"/>
    <w:rsid w:val="00B56C06"/>
    <w:rsid w:val="00B65601"/>
    <w:rsid w:val="00B72F4E"/>
    <w:rsid w:val="00B82781"/>
    <w:rsid w:val="00B92445"/>
    <w:rsid w:val="00B93EC5"/>
    <w:rsid w:val="00BA046B"/>
    <w:rsid w:val="00BA2908"/>
    <w:rsid w:val="00BB08F2"/>
    <w:rsid w:val="00BB70D4"/>
    <w:rsid w:val="00BD289F"/>
    <w:rsid w:val="00BE034C"/>
    <w:rsid w:val="00BF2000"/>
    <w:rsid w:val="00BF2C01"/>
    <w:rsid w:val="00BF3732"/>
    <w:rsid w:val="00C011CE"/>
    <w:rsid w:val="00C20FF2"/>
    <w:rsid w:val="00C218CC"/>
    <w:rsid w:val="00C255F5"/>
    <w:rsid w:val="00C25C21"/>
    <w:rsid w:val="00C271C6"/>
    <w:rsid w:val="00C2725D"/>
    <w:rsid w:val="00C27C16"/>
    <w:rsid w:val="00C33944"/>
    <w:rsid w:val="00C33BFF"/>
    <w:rsid w:val="00C36995"/>
    <w:rsid w:val="00C45288"/>
    <w:rsid w:val="00C508A7"/>
    <w:rsid w:val="00C50B7E"/>
    <w:rsid w:val="00C511EC"/>
    <w:rsid w:val="00C62DC8"/>
    <w:rsid w:val="00C63B38"/>
    <w:rsid w:val="00C6515E"/>
    <w:rsid w:val="00C65BEE"/>
    <w:rsid w:val="00C74782"/>
    <w:rsid w:val="00C77295"/>
    <w:rsid w:val="00C83FEB"/>
    <w:rsid w:val="00C86D73"/>
    <w:rsid w:val="00C87246"/>
    <w:rsid w:val="00CA2B20"/>
    <w:rsid w:val="00CB55E5"/>
    <w:rsid w:val="00CC5B2C"/>
    <w:rsid w:val="00CD351E"/>
    <w:rsid w:val="00CD6BC3"/>
    <w:rsid w:val="00CE08B3"/>
    <w:rsid w:val="00CE5A29"/>
    <w:rsid w:val="00D02CCB"/>
    <w:rsid w:val="00D244D0"/>
    <w:rsid w:val="00D24774"/>
    <w:rsid w:val="00D25AE2"/>
    <w:rsid w:val="00D45031"/>
    <w:rsid w:val="00D45299"/>
    <w:rsid w:val="00D50389"/>
    <w:rsid w:val="00D55307"/>
    <w:rsid w:val="00D557DF"/>
    <w:rsid w:val="00D82D33"/>
    <w:rsid w:val="00D93F2E"/>
    <w:rsid w:val="00DA1819"/>
    <w:rsid w:val="00DA58F2"/>
    <w:rsid w:val="00DB5E3B"/>
    <w:rsid w:val="00DC01DE"/>
    <w:rsid w:val="00DC0BE7"/>
    <w:rsid w:val="00DC50A7"/>
    <w:rsid w:val="00DC5F22"/>
    <w:rsid w:val="00DC6323"/>
    <w:rsid w:val="00DD2C60"/>
    <w:rsid w:val="00DD73DE"/>
    <w:rsid w:val="00DE78FB"/>
    <w:rsid w:val="00DF3066"/>
    <w:rsid w:val="00E212AE"/>
    <w:rsid w:val="00E3395C"/>
    <w:rsid w:val="00E42384"/>
    <w:rsid w:val="00E50AE3"/>
    <w:rsid w:val="00E5565E"/>
    <w:rsid w:val="00E61917"/>
    <w:rsid w:val="00E67D69"/>
    <w:rsid w:val="00E72FE0"/>
    <w:rsid w:val="00E7506F"/>
    <w:rsid w:val="00E8122C"/>
    <w:rsid w:val="00E84F20"/>
    <w:rsid w:val="00E87064"/>
    <w:rsid w:val="00EA0E13"/>
    <w:rsid w:val="00EA6F6F"/>
    <w:rsid w:val="00EB7AA4"/>
    <w:rsid w:val="00EC2DFB"/>
    <w:rsid w:val="00EC6C02"/>
    <w:rsid w:val="00EC765A"/>
    <w:rsid w:val="00EE7803"/>
    <w:rsid w:val="00EF77B5"/>
    <w:rsid w:val="00F00E1B"/>
    <w:rsid w:val="00F05A64"/>
    <w:rsid w:val="00F075F0"/>
    <w:rsid w:val="00F07DD5"/>
    <w:rsid w:val="00F24B8C"/>
    <w:rsid w:val="00F26276"/>
    <w:rsid w:val="00F3274C"/>
    <w:rsid w:val="00F4160B"/>
    <w:rsid w:val="00F43CE7"/>
    <w:rsid w:val="00F5370D"/>
    <w:rsid w:val="00F5594C"/>
    <w:rsid w:val="00F6274E"/>
    <w:rsid w:val="00F77A1D"/>
    <w:rsid w:val="00F800CE"/>
    <w:rsid w:val="00F82767"/>
    <w:rsid w:val="00F879C6"/>
    <w:rsid w:val="00FA3DCC"/>
    <w:rsid w:val="00FA6227"/>
    <w:rsid w:val="00FA7F00"/>
    <w:rsid w:val="00FB081D"/>
    <w:rsid w:val="00FB23E1"/>
    <w:rsid w:val="00FC401E"/>
    <w:rsid w:val="00FD2F0B"/>
    <w:rsid w:val="00FD3A25"/>
    <w:rsid w:val="00FE32F1"/>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F22E"/>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CA2B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 w:type="character" w:customStyle="1" w:styleId="Heading2Char">
    <w:name w:val="Heading 2 Char"/>
    <w:basedOn w:val="DefaultParagraphFont"/>
    <w:link w:val="Heading2"/>
    <w:uiPriority w:val="9"/>
    <w:semiHidden/>
    <w:rsid w:val="00CA2B2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579482792">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300111040">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59786111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39">
          <w:marLeft w:val="0"/>
          <w:marRight w:val="0"/>
          <w:marTop w:val="0"/>
          <w:marBottom w:val="0"/>
          <w:divBdr>
            <w:top w:val="none" w:sz="0" w:space="0" w:color="auto"/>
            <w:left w:val="none" w:sz="0" w:space="0" w:color="auto"/>
            <w:bottom w:val="none" w:sz="0" w:space="0" w:color="auto"/>
            <w:right w:val="none" w:sz="0" w:space="0" w:color="auto"/>
          </w:divBdr>
          <w:divsChild>
            <w:div w:id="1828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1978797870">
      <w:bodyDiv w:val="1"/>
      <w:marLeft w:val="0"/>
      <w:marRight w:val="0"/>
      <w:marTop w:val="0"/>
      <w:marBottom w:val="0"/>
      <w:divBdr>
        <w:top w:val="none" w:sz="0" w:space="0" w:color="auto"/>
        <w:left w:val="none" w:sz="0" w:space="0" w:color="auto"/>
        <w:bottom w:val="none" w:sz="0" w:space="0" w:color="auto"/>
        <w:right w:val="none" w:sz="0" w:space="0" w:color="auto"/>
      </w:divBdr>
    </w:div>
    <w:div w:id="1999918956">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4</cp:revision>
  <dcterms:created xsi:type="dcterms:W3CDTF">2020-11-13T02:34:00Z</dcterms:created>
  <dcterms:modified xsi:type="dcterms:W3CDTF">2020-11-13T02:44:00Z</dcterms:modified>
</cp:coreProperties>
</file>