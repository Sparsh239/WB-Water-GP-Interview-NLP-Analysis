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5FBE7" w14:textId="77777777" w:rsidR="00C255F5" w:rsidRPr="007877A4" w:rsidRDefault="006432AC">
      <w:pPr>
        <w:rPr>
          <w:rFonts w:ascii="Calibri Light" w:hAnsi="Calibri Light" w:cs="Calibri Light"/>
          <w:sz w:val="44"/>
          <w:szCs w:val="44"/>
        </w:rPr>
      </w:pPr>
      <w:r w:rsidRPr="007877A4">
        <w:rPr>
          <w:rFonts w:ascii="Calibri Light" w:hAnsi="Calibri Light" w:cs="Calibri Light"/>
          <w:sz w:val="44"/>
          <w:szCs w:val="44"/>
        </w:rPr>
        <w:t xml:space="preserve">Mekong Vision 3.0: </w:t>
      </w:r>
      <w:r w:rsidR="00C255F5" w:rsidRPr="007877A4">
        <w:rPr>
          <w:rFonts w:ascii="Calibri Light" w:hAnsi="Calibri Light" w:cs="Calibri Light"/>
          <w:sz w:val="44"/>
          <w:szCs w:val="44"/>
        </w:rPr>
        <w:t>Stakeholder Consultations</w:t>
      </w:r>
    </w:p>
    <w:p w14:paraId="5FFD8DCE" w14:textId="77777777" w:rsidR="00C255F5" w:rsidRPr="007877A4" w:rsidRDefault="00C255F5">
      <w:pPr>
        <w:rPr>
          <w:rFonts w:ascii="Calibri Light" w:hAnsi="Calibri Light" w:cs="Calibri Light"/>
        </w:rPr>
      </w:pPr>
    </w:p>
    <w:p w14:paraId="1D35FD37" w14:textId="77777777" w:rsidR="00D60175" w:rsidRPr="006D52E5" w:rsidRDefault="00C255F5">
      <w:pPr>
        <w:rPr>
          <w:rFonts w:ascii="Calibri Light" w:hAnsi="Calibri Light" w:cs="Calibri Light"/>
          <w:b/>
          <w:i/>
          <w:sz w:val="22"/>
          <w:szCs w:val="22"/>
          <w:lang w:val="en-US"/>
        </w:rPr>
      </w:pPr>
      <w:r w:rsidRPr="007877A4">
        <w:rPr>
          <w:rFonts w:ascii="Calibri Light" w:hAnsi="Calibri Light" w:cs="Calibri Light"/>
          <w:b/>
          <w:i/>
          <w:sz w:val="22"/>
          <w:szCs w:val="22"/>
        </w:rPr>
        <w:t xml:space="preserve">Interview with </w:t>
      </w:r>
      <w:r w:rsidR="00433749">
        <w:rPr>
          <w:rFonts w:ascii="Calibri Light" w:hAnsi="Calibri Light" w:cs="Calibri Light"/>
          <w:b/>
          <w:i/>
          <w:sz w:val="22"/>
          <w:szCs w:val="22"/>
        </w:rPr>
        <w:t>Robert Allen Jr, Managing Director, Theun-Hinboun Power Co. (Lao PDR)</w:t>
      </w:r>
      <w:r w:rsidR="00E72FE0">
        <w:rPr>
          <w:rFonts w:ascii="Calibri Light" w:hAnsi="Calibri Light" w:cs="Calibri Light"/>
          <w:b/>
          <w:i/>
          <w:sz w:val="22"/>
          <w:szCs w:val="22"/>
          <w:lang w:val="en-US"/>
        </w:rPr>
        <w:t xml:space="preserve">, </w:t>
      </w:r>
      <w:r w:rsidR="00433749">
        <w:rPr>
          <w:rFonts w:ascii="Calibri Light" w:hAnsi="Calibri Light" w:cs="Calibri Light"/>
          <w:b/>
          <w:i/>
          <w:sz w:val="22"/>
          <w:szCs w:val="22"/>
        </w:rPr>
        <w:t>October 17</w:t>
      </w:r>
      <w:r w:rsidRPr="007877A4">
        <w:rPr>
          <w:rFonts w:ascii="Calibri Light" w:hAnsi="Calibri Light" w:cs="Calibri Light"/>
          <w:b/>
          <w:i/>
          <w:sz w:val="22"/>
          <w:szCs w:val="22"/>
        </w:rPr>
        <w:t>, 2020</w:t>
      </w:r>
    </w:p>
    <w:p w14:paraId="3B3FF79B" w14:textId="77777777" w:rsidR="00C255F5" w:rsidRPr="007877A4" w:rsidRDefault="00C255F5">
      <w:pPr>
        <w:rPr>
          <w:rFonts w:ascii="Calibri Light" w:hAnsi="Calibri Light" w:cs="Calibri Light"/>
          <w:sz w:val="22"/>
          <w:szCs w:val="22"/>
        </w:rPr>
      </w:pPr>
    </w:p>
    <w:p w14:paraId="200AB9DF" w14:textId="77777777" w:rsidR="002D1A4D" w:rsidRPr="007877A4" w:rsidRDefault="006D52E5">
      <w:pPr>
        <w:rPr>
          <w:rFonts w:ascii="Calibri Light" w:hAnsi="Calibri Light" w:cs="Calibri Light"/>
          <w:sz w:val="22"/>
          <w:szCs w:val="22"/>
        </w:rPr>
      </w:pPr>
      <w:r w:rsidRPr="0041507E">
        <w:rPr>
          <w:rFonts w:ascii="Calibri Light" w:hAnsi="Calibri Light" w:cs="Calibri Light"/>
          <w:b/>
          <w:sz w:val="22"/>
          <w:szCs w:val="22"/>
        </w:rPr>
        <w:t>Note</w:t>
      </w:r>
      <w:r>
        <w:rPr>
          <w:rFonts w:ascii="Calibri Light" w:hAnsi="Calibri Light" w:cs="Calibri Light"/>
          <w:sz w:val="22"/>
          <w:szCs w:val="22"/>
        </w:rPr>
        <w:t>: This interview</w:t>
      </w:r>
      <w:r w:rsidR="002D1A4D" w:rsidRPr="007877A4">
        <w:rPr>
          <w:rFonts w:ascii="Calibri Light" w:hAnsi="Calibri Light" w:cs="Calibri Light"/>
          <w:sz w:val="22"/>
          <w:szCs w:val="22"/>
        </w:rPr>
        <w:t xml:space="preserve"> </w:t>
      </w:r>
      <w:r>
        <w:rPr>
          <w:rFonts w:ascii="Calibri Light" w:hAnsi="Calibri Light" w:cs="Calibri Light"/>
          <w:sz w:val="22"/>
          <w:szCs w:val="22"/>
        </w:rPr>
        <w:t xml:space="preserve">was </w:t>
      </w:r>
      <w:r w:rsidR="002D1A4D" w:rsidRPr="007877A4">
        <w:rPr>
          <w:rFonts w:ascii="Calibri Light" w:hAnsi="Calibri Light" w:cs="Calibri Light"/>
          <w:b/>
          <w:sz w:val="22"/>
          <w:szCs w:val="22"/>
          <w:u w:val="single"/>
        </w:rPr>
        <w:t>not</w:t>
      </w:r>
      <w:r w:rsidR="002D1A4D" w:rsidRPr="007877A4">
        <w:rPr>
          <w:rFonts w:ascii="Calibri Light" w:hAnsi="Calibri Light" w:cs="Calibri Light"/>
          <w:sz w:val="22"/>
          <w:szCs w:val="22"/>
        </w:rPr>
        <w:t xml:space="preserve"> recorded.</w:t>
      </w:r>
      <w:r w:rsidR="0041507E">
        <w:rPr>
          <w:rFonts w:ascii="Calibri Light" w:hAnsi="Calibri Light" w:cs="Calibri Light"/>
          <w:sz w:val="22"/>
          <w:szCs w:val="22"/>
        </w:rPr>
        <w:t xml:space="preserve"> </w:t>
      </w:r>
      <w:r w:rsidR="0041507E" w:rsidRPr="0041507E">
        <w:rPr>
          <w:rFonts w:ascii="Calibri Light" w:hAnsi="Calibri Light" w:cs="Calibri Light"/>
          <w:b/>
          <w:sz w:val="22"/>
          <w:szCs w:val="22"/>
        </w:rPr>
        <w:t>Note</w:t>
      </w:r>
      <w:r w:rsidR="0041507E">
        <w:rPr>
          <w:rFonts w:ascii="Calibri Light" w:hAnsi="Calibri Light" w:cs="Calibri Light"/>
          <w:sz w:val="22"/>
          <w:szCs w:val="22"/>
        </w:rPr>
        <w:t>: Unless indicated as a direct quote, these notes are not verbatim, and reflect the interviewers’ interpretation of what was said.</w:t>
      </w:r>
    </w:p>
    <w:p w14:paraId="56895B34" w14:textId="77777777" w:rsidR="002D1A4D" w:rsidRPr="007877A4" w:rsidRDefault="002D1A4D">
      <w:pPr>
        <w:rPr>
          <w:rFonts w:ascii="Calibri Light" w:hAnsi="Calibri Light" w:cs="Calibri Light"/>
          <w:sz w:val="22"/>
          <w:szCs w:val="22"/>
        </w:rPr>
      </w:pPr>
    </w:p>
    <w:p w14:paraId="6E7CC6C2" w14:textId="77777777" w:rsidR="00C255F5" w:rsidRPr="007877A4" w:rsidRDefault="00C255F5">
      <w:pPr>
        <w:rPr>
          <w:rFonts w:ascii="Calibri Light" w:hAnsi="Calibri Light" w:cs="Calibri Light"/>
          <w:sz w:val="22"/>
          <w:szCs w:val="22"/>
        </w:rPr>
      </w:pPr>
      <w:r w:rsidRPr="007877A4">
        <w:rPr>
          <w:rFonts w:ascii="Calibri Light" w:hAnsi="Calibri Light" w:cs="Calibri Light"/>
          <w:sz w:val="22"/>
          <w:szCs w:val="22"/>
        </w:rPr>
        <w:t xml:space="preserve">The interview was introduced by </w:t>
      </w:r>
      <w:r w:rsidR="00433749">
        <w:rPr>
          <w:rFonts w:ascii="Calibri Light" w:hAnsi="Calibri Light" w:cs="Calibri Light"/>
          <w:sz w:val="22"/>
          <w:szCs w:val="22"/>
        </w:rPr>
        <w:t>Klomjit Chandrapanya</w:t>
      </w:r>
      <w:r w:rsidRPr="007877A4">
        <w:rPr>
          <w:rFonts w:ascii="Calibri Light" w:hAnsi="Calibri Light" w:cs="Calibri Light"/>
          <w:sz w:val="22"/>
          <w:szCs w:val="22"/>
        </w:rPr>
        <w:t xml:space="preserve">, who summarised the World Bank’s (WB) history of engagement in the Mekong, </w:t>
      </w:r>
      <w:r w:rsidR="009721F9" w:rsidRPr="007877A4">
        <w:rPr>
          <w:rFonts w:ascii="Calibri Light" w:hAnsi="Calibri Light" w:cs="Calibri Light"/>
          <w:sz w:val="22"/>
          <w:szCs w:val="22"/>
        </w:rPr>
        <w:t>and provided a background to the Mekong 3.0 initiative. She then handed over to the Mekong Futures interview team.</w:t>
      </w:r>
    </w:p>
    <w:p w14:paraId="43E1FDC2" w14:textId="77777777" w:rsidR="009721F9" w:rsidRPr="007877A4" w:rsidRDefault="009721F9">
      <w:pPr>
        <w:rPr>
          <w:rFonts w:ascii="Calibri Light" w:hAnsi="Calibri Light" w:cs="Calibri Light"/>
          <w:sz w:val="22"/>
          <w:szCs w:val="22"/>
        </w:rPr>
      </w:pPr>
    </w:p>
    <w:p w14:paraId="4FD0C9ED" w14:textId="77777777" w:rsidR="002D1A4D" w:rsidRPr="007877A4" w:rsidRDefault="002D1A4D" w:rsidP="002D1A4D">
      <w:pPr>
        <w:rPr>
          <w:rFonts w:ascii="Calibri Light" w:hAnsi="Calibri Light" w:cs="Calibri Light"/>
          <w:b/>
          <w:sz w:val="22"/>
          <w:szCs w:val="22"/>
        </w:rPr>
      </w:pPr>
      <w:r w:rsidRPr="007877A4">
        <w:rPr>
          <w:rFonts w:ascii="Calibri Light" w:hAnsi="Calibri Light" w:cs="Calibri Light"/>
          <w:b/>
          <w:sz w:val="22"/>
          <w:szCs w:val="22"/>
        </w:rPr>
        <w:t xml:space="preserve">Question 1: </w:t>
      </w:r>
      <w:r w:rsidRPr="007877A4">
        <w:rPr>
          <w:rFonts w:ascii="Calibri Light" w:hAnsi="Calibri Light" w:cs="Calibri Light"/>
          <w:b/>
          <w:bCs/>
          <w:sz w:val="22"/>
          <w:szCs w:val="22"/>
        </w:rPr>
        <w:t>What do you think are the current challenges to sustainable development in the Mekong –Lancang region?</w:t>
      </w:r>
    </w:p>
    <w:p w14:paraId="17DF69C2" w14:textId="77777777" w:rsidR="009721F9" w:rsidRPr="007877A4" w:rsidRDefault="009721F9">
      <w:pPr>
        <w:rPr>
          <w:rFonts w:ascii="Calibri Light" w:hAnsi="Calibri Light" w:cs="Calibri Light"/>
          <w:sz w:val="22"/>
          <w:szCs w:val="22"/>
        </w:rPr>
      </w:pPr>
    </w:p>
    <w:p w14:paraId="70E8F717" w14:textId="4654CD62" w:rsidR="00AF4CC6" w:rsidRDefault="00433749">
      <w:pPr>
        <w:rPr>
          <w:rFonts w:ascii="Calibri Light" w:hAnsi="Calibri Light" w:cs="Calibri Light"/>
          <w:sz w:val="22"/>
          <w:szCs w:val="22"/>
        </w:rPr>
      </w:pPr>
      <w:r>
        <w:rPr>
          <w:rFonts w:ascii="Calibri Light" w:hAnsi="Calibri Light" w:cs="Calibri Light"/>
          <w:sz w:val="22"/>
          <w:szCs w:val="22"/>
        </w:rPr>
        <w:t>M</w:t>
      </w:r>
      <w:r w:rsidR="00A767A4">
        <w:rPr>
          <w:rFonts w:ascii="Calibri Light" w:hAnsi="Calibri Light" w:cs="Calibri Light"/>
          <w:sz w:val="22"/>
          <w:szCs w:val="22"/>
        </w:rPr>
        <w:t>r Allen felt that there were three</w:t>
      </w:r>
      <w:r>
        <w:rPr>
          <w:rFonts w:ascii="Calibri Light" w:hAnsi="Calibri Light" w:cs="Calibri Light"/>
          <w:sz w:val="22"/>
          <w:szCs w:val="22"/>
        </w:rPr>
        <w:t xml:space="preserve"> key issues: first, that development has been progressing very rapidly that has led to both positive and negative impacts on the river. Industrial development has led to pollution, agricultural development has led to large amounts of water being syphoned off</w:t>
      </w:r>
      <w:r w:rsidR="00A42F55">
        <w:rPr>
          <w:rFonts w:ascii="Calibri Light" w:hAnsi="Calibri Light" w:cs="Calibri Light"/>
          <w:sz w:val="22"/>
          <w:szCs w:val="22"/>
        </w:rPr>
        <w:t xml:space="preserve"> and agricultural runoff increased</w:t>
      </w:r>
      <w:r>
        <w:rPr>
          <w:rFonts w:ascii="Calibri Light" w:hAnsi="Calibri Light" w:cs="Calibri Light"/>
          <w:sz w:val="22"/>
          <w:szCs w:val="22"/>
        </w:rPr>
        <w:t xml:space="preserve">, housing development has led to increased demand for sand, etc. There hasn’t been a systematic look at the potential impacts of development </w:t>
      </w:r>
      <w:r w:rsidR="00A42F55">
        <w:rPr>
          <w:rFonts w:ascii="Calibri Light" w:hAnsi="Calibri Light" w:cs="Calibri Light"/>
          <w:sz w:val="22"/>
          <w:szCs w:val="22"/>
        </w:rPr>
        <w:t>and where these will occur</w:t>
      </w:r>
      <w:r>
        <w:rPr>
          <w:rFonts w:ascii="Calibri Light" w:hAnsi="Calibri Light" w:cs="Calibri Light"/>
          <w:sz w:val="22"/>
          <w:szCs w:val="22"/>
        </w:rPr>
        <w:t xml:space="preserve">– and no one talks about this. </w:t>
      </w:r>
      <w:r w:rsidR="00A42F55">
        <w:rPr>
          <w:rFonts w:ascii="Calibri Light" w:hAnsi="Calibri Light" w:cs="Calibri Light"/>
          <w:sz w:val="22"/>
          <w:szCs w:val="22"/>
        </w:rPr>
        <w:t>Other countries that have experienced rapid growth provide valuable lessons.</w:t>
      </w:r>
    </w:p>
    <w:p w14:paraId="345C0F5D" w14:textId="77777777" w:rsidR="00433749" w:rsidRDefault="00433749">
      <w:pPr>
        <w:rPr>
          <w:rFonts w:ascii="Calibri Light" w:hAnsi="Calibri Light" w:cs="Calibri Light"/>
          <w:sz w:val="22"/>
          <w:szCs w:val="22"/>
        </w:rPr>
      </w:pPr>
    </w:p>
    <w:p w14:paraId="4AC62CBD" w14:textId="0BAAAA5F" w:rsidR="00433749" w:rsidRDefault="00433749">
      <w:pPr>
        <w:rPr>
          <w:rFonts w:ascii="Calibri Light" w:hAnsi="Calibri Light" w:cs="Calibri Light"/>
          <w:sz w:val="22"/>
          <w:szCs w:val="22"/>
        </w:rPr>
      </w:pPr>
      <w:r>
        <w:rPr>
          <w:rFonts w:ascii="Calibri Light" w:hAnsi="Calibri Light" w:cs="Calibri Light"/>
          <w:sz w:val="22"/>
          <w:szCs w:val="22"/>
        </w:rPr>
        <w:t>Second, demand for electricity is growing regiona</w:t>
      </w:r>
      <w:r w:rsidR="00A767A4">
        <w:rPr>
          <w:rFonts w:ascii="Calibri Light" w:hAnsi="Calibri Light" w:cs="Calibri Light"/>
          <w:sz w:val="22"/>
          <w:szCs w:val="22"/>
        </w:rPr>
        <w:t>lly. It will be a big challenge</w:t>
      </w:r>
      <w:r>
        <w:rPr>
          <w:rFonts w:ascii="Calibri Light" w:hAnsi="Calibri Light" w:cs="Calibri Light"/>
          <w:sz w:val="22"/>
          <w:szCs w:val="22"/>
        </w:rPr>
        <w:t xml:space="preserve"> to get the countries to talk with each other about power </w:t>
      </w:r>
      <w:r w:rsidR="00A42F55">
        <w:rPr>
          <w:rFonts w:ascii="Calibri Light" w:hAnsi="Calibri Light" w:cs="Calibri Light"/>
          <w:sz w:val="22"/>
          <w:szCs w:val="22"/>
        </w:rPr>
        <w:t xml:space="preserve">generation and </w:t>
      </w:r>
      <w:r>
        <w:rPr>
          <w:rFonts w:ascii="Calibri Light" w:hAnsi="Calibri Light" w:cs="Calibri Light"/>
          <w:sz w:val="22"/>
          <w:szCs w:val="22"/>
        </w:rPr>
        <w:t>supply, and for power systems to work together. Most decision-makers don’t know anything about power production</w:t>
      </w:r>
      <w:r w:rsidR="00A767A4">
        <w:rPr>
          <w:rFonts w:ascii="Calibri Light" w:hAnsi="Calibri Light" w:cs="Calibri Light"/>
          <w:sz w:val="22"/>
          <w:szCs w:val="22"/>
        </w:rPr>
        <w:t>. By way of example, he pointed out that there is almost no storage hydropower in Laos</w:t>
      </w:r>
      <w:r w:rsidR="00A42F55">
        <w:rPr>
          <w:rFonts w:ascii="Calibri Light" w:hAnsi="Calibri Light" w:cs="Calibri Light"/>
          <w:sz w:val="22"/>
          <w:szCs w:val="22"/>
        </w:rPr>
        <w:t xml:space="preserve"> (mostly one year)</w:t>
      </w:r>
      <w:r w:rsidR="00A767A4">
        <w:rPr>
          <w:rFonts w:ascii="Calibri Light" w:hAnsi="Calibri Light" w:cs="Calibri Light"/>
          <w:sz w:val="22"/>
          <w:szCs w:val="22"/>
        </w:rPr>
        <w:t xml:space="preserve"> – most of it is run-of-river. This casts up questions of coordination and planning between countries.</w:t>
      </w:r>
    </w:p>
    <w:p w14:paraId="2FAF3337" w14:textId="77777777" w:rsidR="00A767A4" w:rsidRDefault="00A767A4">
      <w:pPr>
        <w:rPr>
          <w:rFonts w:ascii="Calibri Light" w:hAnsi="Calibri Light" w:cs="Calibri Light"/>
          <w:sz w:val="22"/>
          <w:szCs w:val="22"/>
        </w:rPr>
      </w:pPr>
    </w:p>
    <w:p w14:paraId="6F4C95AD" w14:textId="13DC7614" w:rsidR="00A767A4" w:rsidRPr="00AF4CC6" w:rsidRDefault="00A767A4">
      <w:pPr>
        <w:rPr>
          <w:rFonts w:ascii="Calibri Light" w:hAnsi="Calibri Light" w:cs="Calibri Light"/>
          <w:sz w:val="22"/>
          <w:szCs w:val="22"/>
        </w:rPr>
      </w:pPr>
      <w:r>
        <w:rPr>
          <w:rFonts w:ascii="Calibri Light" w:hAnsi="Calibri Light" w:cs="Calibri Light"/>
          <w:sz w:val="22"/>
          <w:szCs w:val="22"/>
        </w:rPr>
        <w:t xml:space="preserve">Third, the issues of </w:t>
      </w:r>
      <w:r w:rsidR="00A42F55">
        <w:rPr>
          <w:rFonts w:ascii="Calibri Light" w:hAnsi="Calibri Light" w:cs="Calibri Light"/>
          <w:sz w:val="22"/>
          <w:szCs w:val="22"/>
        </w:rPr>
        <w:t xml:space="preserve">national </w:t>
      </w:r>
      <w:r>
        <w:rPr>
          <w:rFonts w:ascii="Calibri Light" w:hAnsi="Calibri Light" w:cs="Calibri Light"/>
          <w:sz w:val="22"/>
          <w:szCs w:val="22"/>
        </w:rPr>
        <w:t xml:space="preserve">sovereignty, and planning for individual countries rather than the region as a whole. He referenced what he saw as the US problems around water supply, </w:t>
      </w:r>
      <w:r w:rsidR="00A42F55">
        <w:rPr>
          <w:rFonts w:ascii="Calibri Light" w:hAnsi="Calibri Light" w:cs="Calibri Light"/>
          <w:sz w:val="22"/>
          <w:szCs w:val="22"/>
        </w:rPr>
        <w:t xml:space="preserve">expensive litigation and </w:t>
      </w:r>
      <w:commentRangeStart w:id="0"/>
      <w:r w:rsidR="00A42F55">
        <w:rPr>
          <w:rFonts w:ascii="Calibri Light" w:hAnsi="Calibri Light" w:cs="Calibri Light"/>
          <w:sz w:val="22"/>
          <w:szCs w:val="22"/>
        </w:rPr>
        <w:t>conflict</w:t>
      </w:r>
      <w:commentRangeEnd w:id="0"/>
      <w:r w:rsidR="00DD0988">
        <w:rPr>
          <w:rStyle w:val="CommentReference"/>
        </w:rPr>
        <w:commentReference w:id="0"/>
      </w:r>
      <w:r w:rsidR="00A42F55">
        <w:rPr>
          <w:rFonts w:ascii="Calibri Light" w:hAnsi="Calibri Light" w:cs="Calibri Light"/>
          <w:sz w:val="22"/>
          <w:szCs w:val="22"/>
        </w:rPr>
        <w:t xml:space="preserve">, </w:t>
      </w:r>
      <w:r>
        <w:rPr>
          <w:rFonts w:ascii="Calibri Light" w:hAnsi="Calibri Light" w:cs="Calibri Light"/>
          <w:sz w:val="22"/>
          <w:szCs w:val="22"/>
        </w:rPr>
        <w:t>and his concerns around ‘water wars’ implying that something similar could happen in the Mekong.</w:t>
      </w:r>
    </w:p>
    <w:p w14:paraId="6816FFBD" w14:textId="77777777" w:rsidR="00AF4CC6" w:rsidRPr="007877A4" w:rsidRDefault="00AF4CC6">
      <w:pPr>
        <w:rPr>
          <w:rFonts w:ascii="Calibri Light" w:hAnsi="Calibri Light" w:cs="Calibri Light"/>
          <w:sz w:val="22"/>
          <w:szCs w:val="22"/>
        </w:rPr>
      </w:pPr>
    </w:p>
    <w:p w14:paraId="555DD318" w14:textId="77777777" w:rsidR="00AB4674" w:rsidRPr="007877A4" w:rsidRDefault="00AB4674" w:rsidP="00AB4674">
      <w:pPr>
        <w:rPr>
          <w:rFonts w:ascii="Calibri Light" w:hAnsi="Calibri Light" w:cs="Calibri Light"/>
          <w:sz w:val="22"/>
          <w:szCs w:val="22"/>
        </w:rPr>
      </w:pPr>
      <w:r w:rsidRPr="007877A4">
        <w:rPr>
          <w:rFonts w:ascii="Calibri Light" w:hAnsi="Calibri Light" w:cs="Calibri Light"/>
          <w:b/>
          <w:sz w:val="22"/>
          <w:szCs w:val="22"/>
        </w:rPr>
        <w:t xml:space="preserve">Question 2: </w:t>
      </w:r>
      <w:r w:rsidRPr="007877A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0B782CF8" w14:textId="77777777" w:rsidR="00AB4674" w:rsidRPr="007877A4" w:rsidRDefault="00AB4674">
      <w:pPr>
        <w:rPr>
          <w:rFonts w:ascii="Calibri Light" w:hAnsi="Calibri Light" w:cs="Calibri Light"/>
          <w:sz w:val="22"/>
          <w:szCs w:val="22"/>
        </w:rPr>
      </w:pPr>
    </w:p>
    <w:p w14:paraId="1C61D321" w14:textId="2F1043F3" w:rsidR="00AA157B" w:rsidRDefault="00A767A4">
      <w:pPr>
        <w:rPr>
          <w:rFonts w:ascii="Calibri Light" w:hAnsi="Calibri Light" w:cs="Calibri Light"/>
          <w:sz w:val="22"/>
          <w:szCs w:val="22"/>
        </w:rPr>
      </w:pPr>
      <w:r>
        <w:rPr>
          <w:rFonts w:ascii="Calibri Light" w:hAnsi="Calibri Light" w:cs="Calibri Light"/>
          <w:sz w:val="22"/>
          <w:szCs w:val="22"/>
        </w:rPr>
        <w:t xml:space="preserve">Mr Allen felt that technical cooperation was something that was really missing from between the countries. The technical side of things gets too politicised. </w:t>
      </w:r>
      <w:r w:rsidR="00030438">
        <w:rPr>
          <w:rFonts w:ascii="Calibri Light" w:hAnsi="Calibri Light" w:cs="Calibri Light"/>
          <w:sz w:val="22"/>
          <w:szCs w:val="22"/>
        </w:rPr>
        <w:t xml:space="preserve">Political and technical cooperation gets mixed up, which, he felt, should not happen. </w:t>
      </w:r>
      <w:commentRangeStart w:id="1"/>
      <w:r w:rsidR="00030438">
        <w:rPr>
          <w:rFonts w:ascii="Calibri Light" w:hAnsi="Calibri Light" w:cs="Calibri Light"/>
          <w:sz w:val="22"/>
          <w:szCs w:val="22"/>
        </w:rPr>
        <w:t>The</w:t>
      </w:r>
      <w:commentRangeEnd w:id="1"/>
      <w:r w:rsidR="00DD0988">
        <w:rPr>
          <w:rStyle w:val="CommentReference"/>
        </w:rPr>
        <w:commentReference w:id="1"/>
      </w:r>
      <w:r w:rsidR="00030438">
        <w:rPr>
          <w:rFonts w:ascii="Calibri Light" w:hAnsi="Calibri Light" w:cs="Calibri Light"/>
          <w:sz w:val="22"/>
          <w:szCs w:val="22"/>
        </w:rPr>
        <w:t xml:space="preserve"> bigger problem is that the countries should be looking for ways to cooperate </w:t>
      </w:r>
      <w:r w:rsidR="00A42F55">
        <w:rPr>
          <w:rFonts w:ascii="Calibri Light" w:hAnsi="Calibri Light" w:cs="Calibri Light"/>
          <w:sz w:val="22"/>
          <w:szCs w:val="22"/>
        </w:rPr>
        <w:t>on, for example</w:t>
      </w:r>
      <w:del w:id="2" w:author="Klomjit Chandrapanya" w:date="2020-11-01T16:11:00Z">
        <w:r w:rsidR="00DD0988" w:rsidDel="00DD0988">
          <w:rPr>
            <w:rFonts w:ascii="Calibri Light" w:hAnsi="Calibri Light" w:cs="Calibri Light"/>
            <w:sz w:val="22"/>
            <w:szCs w:val="22"/>
          </w:rPr>
          <w:delText>,</w:delText>
        </w:r>
        <w:r w:rsidR="00A42F55" w:rsidDel="00DD0988">
          <w:rPr>
            <w:rFonts w:ascii="Calibri Light" w:hAnsi="Calibri Light" w:cs="Calibri Light"/>
            <w:sz w:val="22"/>
            <w:szCs w:val="22"/>
          </w:rPr>
          <w:delText xml:space="preserve"> and</w:delText>
        </w:r>
      </w:del>
      <w:r w:rsidR="00A42F55">
        <w:rPr>
          <w:rFonts w:ascii="Calibri Light" w:hAnsi="Calibri Light" w:cs="Calibri Light"/>
          <w:sz w:val="22"/>
          <w:szCs w:val="22"/>
        </w:rPr>
        <w:t xml:space="preserve"> generation demand planning, </w:t>
      </w:r>
      <w:r w:rsidR="00030438">
        <w:rPr>
          <w:rFonts w:ascii="Calibri Light" w:hAnsi="Calibri Light" w:cs="Calibri Light"/>
          <w:sz w:val="22"/>
          <w:szCs w:val="22"/>
        </w:rPr>
        <w:t>so that there is a net benefit for the region as a whole</w:t>
      </w:r>
      <w:r w:rsidR="00A42F55">
        <w:rPr>
          <w:rFonts w:ascii="Calibri Light" w:hAnsi="Calibri Light" w:cs="Calibri Light"/>
          <w:sz w:val="22"/>
          <w:szCs w:val="22"/>
        </w:rPr>
        <w:t>, rather than privileging individual nations</w:t>
      </w:r>
      <w:r w:rsidR="00030438">
        <w:rPr>
          <w:rFonts w:ascii="Calibri Light" w:hAnsi="Calibri Light" w:cs="Calibri Light"/>
          <w:sz w:val="22"/>
          <w:szCs w:val="22"/>
        </w:rPr>
        <w:t>.</w:t>
      </w:r>
    </w:p>
    <w:p w14:paraId="6FED52D5" w14:textId="77777777" w:rsidR="00030438" w:rsidRDefault="00030438">
      <w:pPr>
        <w:rPr>
          <w:rFonts w:ascii="Calibri Light" w:hAnsi="Calibri Light" w:cs="Calibri Light"/>
          <w:sz w:val="22"/>
          <w:szCs w:val="22"/>
        </w:rPr>
      </w:pPr>
    </w:p>
    <w:p w14:paraId="7E8F97E8" w14:textId="77777777" w:rsidR="00030438" w:rsidRDefault="00030438">
      <w:pPr>
        <w:rPr>
          <w:rFonts w:ascii="Calibri Light" w:hAnsi="Calibri Light" w:cs="Calibri Light"/>
          <w:sz w:val="22"/>
          <w:szCs w:val="22"/>
        </w:rPr>
      </w:pPr>
      <w:r>
        <w:rPr>
          <w:rFonts w:ascii="Calibri Light" w:hAnsi="Calibri Light" w:cs="Calibri Light"/>
          <w:sz w:val="22"/>
          <w:szCs w:val="22"/>
        </w:rPr>
        <w:t>Forecasting (power) demand is very difficult. “I don’t know of a single utility in the world that’s got it right”.</w:t>
      </w:r>
    </w:p>
    <w:p w14:paraId="65C39A16" w14:textId="23B81DE9" w:rsidR="00030438" w:rsidRDefault="00030438">
      <w:pPr>
        <w:rPr>
          <w:rFonts w:ascii="Calibri Light" w:hAnsi="Calibri Light" w:cs="Calibri Light"/>
          <w:sz w:val="22"/>
          <w:szCs w:val="22"/>
        </w:rPr>
      </w:pPr>
      <w:r>
        <w:rPr>
          <w:rFonts w:ascii="Calibri Light" w:hAnsi="Calibri Light" w:cs="Calibri Light"/>
          <w:sz w:val="22"/>
          <w:szCs w:val="22"/>
        </w:rPr>
        <w:t xml:space="preserve">The Chinese have multi-year storage behind their dams; in Thailand, the dams have perhaps a year’s </w:t>
      </w:r>
      <w:commentRangeStart w:id="3"/>
      <w:r>
        <w:rPr>
          <w:rFonts w:ascii="Calibri Light" w:hAnsi="Calibri Light" w:cs="Calibri Light"/>
          <w:sz w:val="22"/>
          <w:szCs w:val="22"/>
        </w:rPr>
        <w:t>storage</w:t>
      </w:r>
      <w:commentRangeEnd w:id="3"/>
      <w:r w:rsidR="005468D8">
        <w:rPr>
          <w:rStyle w:val="CommentReference"/>
        </w:rPr>
        <w:commentReference w:id="3"/>
      </w:r>
      <w:r>
        <w:rPr>
          <w:rFonts w:ascii="Calibri Light" w:hAnsi="Calibri Light" w:cs="Calibri Light"/>
          <w:sz w:val="22"/>
          <w:szCs w:val="22"/>
        </w:rPr>
        <w:t xml:space="preserve">. This needs to be taken into account when it comes to planning discussions. Forecasting is nearly always national, and not regional. </w:t>
      </w:r>
      <w:commentRangeStart w:id="4"/>
      <w:r>
        <w:rPr>
          <w:rFonts w:ascii="Calibri Light" w:hAnsi="Calibri Light" w:cs="Calibri Light"/>
          <w:sz w:val="22"/>
          <w:szCs w:val="22"/>
        </w:rPr>
        <w:t>He</w:t>
      </w:r>
      <w:commentRangeEnd w:id="4"/>
      <w:r w:rsidR="005468D8">
        <w:rPr>
          <w:rStyle w:val="CommentReference"/>
        </w:rPr>
        <w:commentReference w:id="4"/>
      </w:r>
      <w:r>
        <w:rPr>
          <w:rFonts w:ascii="Calibri Light" w:hAnsi="Calibri Light" w:cs="Calibri Light"/>
          <w:sz w:val="22"/>
          <w:szCs w:val="22"/>
        </w:rPr>
        <w:t xml:space="preserve"> pointed out that demand </w:t>
      </w:r>
      <w:r w:rsidR="00A42F55">
        <w:rPr>
          <w:rFonts w:ascii="Calibri Light" w:hAnsi="Calibri Light" w:cs="Calibri Light"/>
          <w:sz w:val="22"/>
          <w:szCs w:val="22"/>
        </w:rPr>
        <w:t xml:space="preserve">growth </w:t>
      </w:r>
      <w:r>
        <w:rPr>
          <w:rFonts w:ascii="Calibri Light" w:hAnsi="Calibri Light" w:cs="Calibri Light"/>
          <w:sz w:val="22"/>
          <w:szCs w:val="22"/>
        </w:rPr>
        <w:t xml:space="preserve">in NE Thailand is nearly always twice national demand – and this rarely appears in the data. </w:t>
      </w:r>
    </w:p>
    <w:p w14:paraId="1BFB331C" w14:textId="77777777" w:rsidR="00030438" w:rsidRDefault="00030438">
      <w:pPr>
        <w:rPr>
          <w:rFonts w:ascii="Calibri Light" w:hAnsi="Calibri Light" w:cs="Calibri Light"/>
          <w:sz w:val="22"/>
          <w:szCs w:val="22"/>
        </w:rPr>
      </w:pPr>
    </w:p>
    <w:p w14:paraId="0EE468FB" w14:textId="14EDCB98" w:rsidR="00030438" w:rsidRDefault="00030438">
      <w:pPr>
        <w:rPr>
          <w:rFonts w:ascii="Calibri Light" w:hAnsi="Calibri Light" w:cs="Calibri Light"/>
          <w:sz w:val="22"/>
          <w:szCs w:val="22"/>
        </w:rPr>
      </w:pPr>
      <w:r>
        <w:rPr>
          <w:rFonts w:ascii="Calibri Light" w:hAnsi="Calibri Light" w:cs="Calibri Light"/>
          <w:sz w:val="22"/>
          <w:szCs w:val="22"/>
        </w:rPr>
        <w:lastRenderedPageBreak/>
        <w:t xml:space="preserve">Laos doesn’t have the technical capacity </w:t>
      </w:r>
      <w:r w:rsidR="00A42F55">
        <w:rPr>
          <w:rFonts w:ascii="Calibri Light" w:hAnsi="Calibri Light" w:cs="Calibri Light"/>
          <w:sz w:val="22"/>
          <w:szCs w:val="22"/>
        </w:rPr>
        <w:t xml:space="preserve">or an effective national grid </w:t>
      </w:r>
      <w:r>
        <w:rPr>
          <w:rFonts w:ascii="Calibri Light" w:hAnsi="Calibri Light" w:cs="Calibri Light"/>
          <w:sz w:val="22"/>
          <w:szCs w:val="22"/>
        </w:rPr>
        <w:t>to move electricity around. He also complained that weather forecasting is very poor in Laos. How El Niño or El Niña will affect Laos is something he can never find out, and this is data he needs to run his plant.</w:t>
      </w:r>
      <w:r w:rsidR="00A42F55">
        <w:rPr>
          <w:rFonts w:ascii="Calibri Light" w:hAnsi="Calibri Light" w:cs="Calibri Light"/>
          <w:sz w:val="22"/>
          <w:szCs w:val="22"/>
        </w:rPr>
        <w:t xml:space="preserve"> Laos doe</w:t>
      </w:r>
      <w:del w:id="5" w:author="Klomjit Chandrapanya" w:date="2020-11-01T16:09:00Z">
        <w:r w:rsidR="00A42F55" w:rsidDel="00DD0988">
          <w:rPr>
            <w:rFonts w:ascii="Calibri Light" w:hAnsi="Calibri Light" w:cs="Calibri Light"/>
            <w:sz w:val="22"/>
            <w:szCs w:val="22"/>
          </w:rPr>
          <w:delText xml:space="preserve"> </w:delText>
        </w:r>
      </w:del>
      <w:r w:rsidR="00A42F55">
        <w:rPr>
          <w:rFonts w:ascii="Calibri Light" w:hAnsi="Calibri Light" w:cs="Calibri Light"/>
          <w:sz w:val="22"/>
          <w:szCs w:val="22"/>
        </w:rPr>
        <w:t>s</w:t>
      </w:r>
      <w:ins w:id="6" w:author="Klomjit Chandrapanya" w:date="2020-11-01T16:09:00Z">
        <w:r w:rsidR="00DD0988">
          <w:rPr>
            <w:rFonts w:ascii="Calibri Light" w:hAnsi="Calibri Light" w:cs="Calibri Light"/>
            <w:sz w:val="22"/>
            <w:szCs w:val="22"/>
          </w:rPr>
          <w:t xml:space="preserve"> </w:t>
        </w:r>
      </w:ins>
      <w:r w:rsidR="00A42F55">
        <w:rPr>
          <w:rFonts w:ascii="Calibri Light" w:hAnsi="Calibri Light" w:cs="Calibri Light"/>
          <w:sz w:val="22"/>
          <w:szCs w:val="22"/>
        </w:rPr>
        <w:t>have a national coordination group that meets to discuss export needs and likely dam water discharges</w:t>
      </w:r>
    </w:p>
    <w:p w14:paraId="6B9C1450" w14:textId="77777777" w:rsidR="00AA157B" w:rsidRPr="007877A4" w:rsidRDefault="00AA157B">
      <w:pPr>
        <w:rPr>
          <w:rFonts w:ascii="Calibri Light" w:hAnsi="Calibri Light" w:cs="Calibri Light"/>
          <w:sz w:val="22"/>
          <w:szCs w:val="22"/>
        </w:rPr>
      </w:pPr>
    </w:p>
    <w:p w14:paraId="5DC42491" w14:textId="77777777" w:rsidR="00C77295" w:rsidRPr="007877A4" w:rsidRDefault="00C77295" w:rsidP="00C77295">
      <w:pPr>
        <w:rPr>
          <w:rFonts w:ascii="Calibri Light" w:hAnsi="Calibri Light" w:cs="Calibri Light"/>
          <w:sz w:val="22"/>
          <w:szCs w:val="22"/>
        </w:rPr>
      </w:pPr>
      <w:r w:rsidRPr="007877A4">
        <w:rPr>
          <w:rFonts w:ascii="Calibri Light" w:hAnsi="Calibri Light" w:cs="Calibri Light"/>
          <w:b/>
          <w:sz w:val="22"/>
          <w:szCs w:val="22"/>
        </w:rPr>
        <w:t>Question 3:</w:t>
      </w:r>
      <w:r w:rsidRPr="007877A4">
        <w:rPr>
          <w:rFonts w:ascii="Calibri Light" w:hAnsi="Calibri Light" w:cs="Calibri Light"/>
          <w:sz w:val="22"/>
          <w:szCs w:val="22"/>
        </w:rPr>
        <w:t xml:space="preserve"> </w:t>
      </w:r>
      <w:r w:rsidRPr="007877A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48BBB0E8" w14:textId="77777777" w:rsidR="00C77295" w:rsidRPr="007877A4" w:rsidRDefault="00C77295">
      <w:pPr>
        <w:rPr>
          <w:rFonts w:ascii="Calibri Light" w:hAnsi="Calibri Light" w:cs="Calibri Light"/>
          <w:sz w:val="22"/>
          <w:szCs w:val="22"/>
        </w:rPr>
      </w:pPr>
    </w:p>
    <w:p w14:paraId="637E9323" w14:textId="74BC0E50" w:rsidR="00D82D33" w:rsidRDefault="00030438">
      <w:pPr>
        <w:rPr>
          <w:rFonts w:ascii="Calibri Light" w:hAnsi="Calibri Light" w:cs="Calibri Light"/>
          <w:sz w:val="22"/>
          <w:szCs w:val="22"/>
        </w:rPr>
      </w:pPr>
      <w:r>
        <w:rPr>
          <w:rFonts w:ascii="Calibri Light" w:hAnsi="Calibri Light" w:cs="Calibri Light"/>
          <w:sz w:val="22"/>
          <w:szCs w:val="22"/>
        </w:rPr>
        <w:t>Maybe the Xayaburi</w:t>
      </w:r>
      <w:r w:rsidR="00744E56">
        <w:rPr>
          <w:rFonts w:ascii="Calibri Light" w:hAnsi="Calibri Light" w:cs="Calibri Light"/>
          <w:sz w:val="22"/>
          <w:szCs w:val="22"/>
        </w:rPr>
        <w:t xml:space="preserve"> and its redesign</w:t>
      </w:r>
      <w:r w:rsidR="00A42F55">
        <w:rPr>
          <w:rFonts w:ascii="Calibri Light" w:hAnsi="Calibri Light" w:cs="Calibri Light"/>
          <w:sz w:val="22"/>
          <w:szCs w:val="22"/>
        </w:rPr>
        <w:t xml:space="preserve"> to manage sediment </w:t>
      </w:r>
      <w:r w:rsidR="00643643">
        <w:rPr>
          <w:rFonts w:ascii="Calibri Light" w:hAnsi="Calibri Light" w:cs="Calibri Light"/>
          <w:sz w:val="22"/>
          <w:szCs w:val="22"/>
        </w:rPr>
        <w:t>flushing</w:t>
      </w:r>
      <w:r w:rsidR="00A42F55">
        <w:rPr>
          <w:rFonts w:ascii="Calibri Light" w:hAnsi="Calibri Light" w:cs="Calibri Light"/>
          <w:sz w:val="22"/>
          <w:szCs w:val="22"/>
        </w:rPr>
        <w:t>: not sure if those releases mimic natural sediment flux</w:t>
      </w:r>
      <w:r w:rsidR="00643643">
        <w:rPr>
          <w:rFonts w:ascii="Calibri Light" w:hAnsi="Calibri Light" w:cs="Calibri Light"/>
          <w:sz w:val="22"/>
          <w:szCs w:val="22"/>
        </w:rPr>
        <w:t xml:space="preserve"> as no information has been forthcoming</w:t>
      </w:r>
      <w:r w:rsidR="00A42F55">
        <w:rPr>
          <w:rFonts w:ascii="Calibri Light" w:hAnsi="Calibri Light" w:cs="Calibri Light"/>
          <w:sz w:val="22"/>
          <w:szCs w:val="22"/>
        </w:rPr>
        <w:t>.</w:t>
      </w:r>
      <w:r w:rsidR="00744E56">
        <w:rPr>
          <w:rFonts w:ascii="Calibri Light" w:hAnsi="Calibri Light" w:cs="Calibri Light"/>
          <w:sz w:val="22"/>
          <w:szCs w:val="22"/>
        </w:rPr>
        <w:t xml:space="preserve"> </w:t>
      </w:r>
      <w:commentRangeStart w:id="7"/>
      <w:r w:rsidR="00744E56">
        <w:rPr>
          <w:rFonts w:ascii="Calibri Light" w:hAnsi="Calibri Light" w:cs="Calibri Light"/>
          <w:sz w:val="22"/>
          <w:szCs w:val="22"/>
        </w:rPr>
        <w:t>But</w:t>
      </w:r>
      <w:commentRangeEnd w:id="7"/>
      <w:r w:rsidR="005954C1">
        <w:rPr>
          <w:rStyle w:val="CommentReference"/>
        </w:rPr>
        <w:commentReference w:id="7"/>
      </w:r>
      <w:r w:rsidR="00744E56">
        <w:rPr>
          <w:rFonts w:ascii="Calibri Light" w:hAnsi="Calibri Light" w:cs="Calibri Light"/>
          <w:sz w:val="22"/>
          <w:szCs w:val="22"/>
        </w:rPr>
        <w:t xml:space="preserve"> no, he can’t really think of an example.</w:t>
      </w:r>
    </w:p>
    <w:p w14:paraId="09DFA446" w14:textId="77777777" w:rsidR="00744E56" w:rsidRDefault="00744E56">
      <w:pPr>
        <w:rPr>
          <w:rFonts w:ascii="Calibri Light" w:hAnsi="Calibri Light" w:cs="Calibri Light"/>
          <w:sz w:val="22"/>
          <w:szCs w:val="22"/>
        </w:rPr>
      </w:pPr>
    </w:p>
    <w:p w14:paraId="63ADBCE3"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 xml:space="preserve">Question 4: </w:t>
      </w:r>
      <w:r w:rsidRPr="008937A0">
        <w:rPr>
          <w:rFonts w:ascii="Calibri Light" w:hAnsi="Calibri Light" w:cs="Calibri Light"/>
          <w:b/>
          <w:bCs/>
          <w:sz w:val="22"/>
          <w:szCs w:val="22"/>
          <w:lang w:val="en-US"/>
        </w:rPr>
        <w:t>What are the relative advantages/merits of the different mechanisms for cooperation, and do you see any opportunities for improvements?</w:t>
      </w:r>
    </w:p>
    <w:p w14:paraId="1B3437CB" w14:textId="77777777" w:rsidR="008937A0" w:rsidRPr="008937A0" w:rsidRDefault="008937A0">
      <w:pPr>
        <w:rPr>
          <w:rFonts w:ascii="Calibri Light" w:hAnsi="Calibri Light" w:cs="Calibri Light"/>
          <w:sz w:val="22"/>
          <w:szCs w:val="22"/>
          <w:lang w:val="en-US"/>
        </w:rPr>
      </w:pPr>
    </w:p>
    <w:p w14:paraId="3D4D2CBB" w14:textId="19C41D4C" w:rsidR="00D82D33" w:rsidRDefault="00744E56">
      <w:pPr>
        <w:rPr>
          <w:rFonts w:ascii="Calibri Light" w:hAnsi="Calibri Light" w:cs="Calibri Light"/>
          <w:sz w:val="22"/>
          <w:szCs w:val="22"/>
        </w:rPr>
      </w:pPr>
      <w:r>
        <w:rPr>
          <w:rFonts w:ascii="Calibri Light" w:hAnsi="Calibri Light" w:cs="Calibri Light"/>
          <w:sz w:val="22"/>
          <w:szCs w:val="22"/>
        </w:rPr>
        <w:t xml:space="preserve">There is a huge opportunity for technical data cooperation. Technical cooperation is not contentious. If you blend in the political it all becomes challenging. The LMC, he felt, could foster </w:t>
      </w:r>
      <w:r w:rsidR="008C6028">
        <w:rPr>
          <w:rFonts w:ascii="Calibri Light" w:hAnsi="Calibri Light" w:cs="Calibri Light"/>
          <w:sz w:val="22"/>
          <w:szCs w:val="22"/>
        </w:rPr>
        <w:t xml:space="preserve">technical </w:t>
      </w:r>
      <w:r>
        <w:rPr>
          <w:rFonts w:ascii="Calibri Light" w:hAnsi="Calibri Light" w:cs="Calibri Light"/>
          <w:sz w:val="22"/>
          <w:szCs w:val="22"/>
        </w:rPr>
        <w:t xml:space="preserve">discussions in the </w:t>
      </w:r>
      <w:commentRangeStart w:id="8"/>
      <w:r>
        <w:rPr>
          <w:rFonts w:ascii="Calibri Light" w:hAnsi="Calibri Light" w:cs="Calibri Light"/>
          <w:sz w:val="22"/>
          <w:szCs w:val="22"/>
        </w:rPr>
        <w:t>Mekong</w:t>
      </w:r>
      <w:commentRangeEnd w:id="8"/>
      <w:r w:rsidR="00F743D0">
        <w:rPr>
          <w:rStyle w:val="CommentReference"/>
        </w:rPr>
        <w:commentReference w:id="8"/>
      </w:r>
      <w:r>
        <w:rPr>
          <w:rFonts w:ascii="Calibri Light" w:hAnsi="Calibri Light" w:cs="Calibri Light"/>
          <w:sz w:val="22"/>
          <w:szCs w:val="22"/>
        </w:rPr>
        <w:t xml:space="preserve">. </w:t>
      </w:r>
      <w:r w:rsidR="008C6028">
        <w:rPr>
          <w:rFonts w:ascii="Calibri Light" w:hAnsi="Calibri Light" w:cs="Calibri Light"/>
          <w:sz w:val="22"/>
          <w:szCs w:val="22"/>
        </w:rPr>
        <w:t>I</w:t>
      </w:r>
      <w:r w:rsidR="00643643">
        <w:rPr>
          <w:rFonts w:ascii="Calibri Light" w:hAnsi="Calibri Light" w:cs="Calibri Light"/>
          <w:sz w:val="22"/>
          <w:szCs w:val="22"/>
        </w:rPr>
        <w:t>t</w:t>
      </w:r>
      <w:r w:rsidR="008C6028">
        <w:rPr>
          <w:rFonts w:ascii="Calibri Light" w:hAnsi="Calibri Light" w:cs="Calibri Light"/>
          <w:sz w:val="22"/>
          <w:szCs w:val="22"/>
        </w:rPr>
        <w:t xml:space="preserve"> is very hard to get treaties between </w:t>
      </w:r>
      <w:r w:rsidR="00643643">
        <w:rPr>
          <w:rFonts w:ascii="Calibri Light" w:hAnsi="Calibri Light" w:cs="Calibri Light"/>
          <w:sz w:val="22"/>
          <w:szCs w:val="22"/>
        </w:rPr>
        <w:t xml:space="preserve">more than </w:t>
      </w:r>
      <w:r w:rsidR="008C6028">
        <w:rPr>
          <w:rFonts w:ascii="Calibri Light" w:hAnsi="Calibri Light" w:cs="Calibri Light"/>
          <w:sz w:val="22"/>
          <w:szCs w:val="22"/>
        </w:rPr>
        <w:t>two countries – the political side of such conversations will be long and difficult. So, it is best to separate out technical cooperation from political – this way, the technical cooperation can advance, while the political cooperation happens more slowly.</w:t>
      </w:r>
    </w:p>
    <w:p w14:paraId="54B9CE6F" w14:textId="77777777" w:rsidR="008C6028" w:rsidRDefault="008C6028">
      <w:pPr>
        <w:rPr>
          <w:rFonts w:ascii="Calibri Light" w:hAnsi="Calibri Light" w:cs="Calibri Light"/>
          <w:sz w:val="22"/>
          <w:szCs w:val="22"/>
        </w:rPr>
      </w:pPr>
    </w:p>
    <w:p w14:paraId="7731639E" w14:textId="77777777" w:rsidR="008C6028" w:rsidRDefault="008C6028">
      <w:pPr>
        <w:rPr>
          <w:rFonts w:ascii="Calibri Light" w:hAnsi="Calibri Light" w:cs="Calibri Light"/>
          <w:sz w:val="22"/>
          <w:szCs w:val="22"/>
        </w:rPr>
      </w:pPr>
      <w:r>
        <w:rPr>
          <w:rFonts w:ascii="Calibri Light" w:hAnsi="Calibri Light" w:cs="Calibri Light"/>
          <w:sz w:val="22"/>
          <w:szCs w:val="22"/>
        </w:rPr>
        <w:t xml:space="preserve">Kim Geheb [Mekong Futures] asks if some data does show to governments things that they do not want to here. Mr Allen replies that such data does not have to be made public; but it does have to be discussed. </w:t>
      </w:r>
      <w:r w:rsidR="003D7226">
        <w:rPr>
          <w:rFonts w:ascii="Calibri Light" w:hAnsi="Calibri Light" w:cs="Calibri Light"/>
          <w:sz w:val="22"/>
          <w:szCs w:val="22"/>
        </w:rPr>
        <w:t xml:space="preserve">When cooperation does not occur, then decisions are made in isolation. That is a very bad outcome. </w:t>
      </w:r>
    </w:p>
    <w:p w14:paraId="3CC7A8CC" w14:textId="77777777" w:rsidR="008C6028" w:rsidRDefault="008C6028">
      <w:pPr>
        <w:rPr>
          <w:rFonts w:ascii="Calibri Light" w:hAnsi="Calibri Light" w:cs="Calibri Light"/>
          <w:sz w:val="22"/>
          <w:szCs w:val="22"/>
        </w:rPr>
      </w:pPr>
    </w:p>
    <w:p w14:paraId="52A37273" w14:textId="77777777" w:rsidR="008C6028" w:rsidRDefault="008C6028">
      <w:pPr>
        <w:rPr>
          <w:rFonts w:ascii="Calibri Light" w:hAnsi="Calibri Light" w:cs="Calibri Light"/>
          <w:sz w:val="22"/>
          <w:szCs w:val="22"/>
        </w:rPr>
      </w:pPr>
      <w:r>
        <w:rPr>
          <w:rFonts w:ascii="Calibri Light" w:hAnsi="Calibri Light" w:cs="Calibri Light"/>
          <w:sz w:val="22"/>
          <w:szCs w:val="22"/>
        </w:rPr>
        <w:t>“Engineers gossip with engineers. Eng</w:t>
      </w:r>
      <w:r w:rsidR="003D7226">
        <w:rPr>
          <w:rFonts w:ascii="Calibri Light" w:hAnsi="Calibri Light" w:cs="Calibri Light"/>
          <w:sz w:val="22"/>
          <w:szCs w:val="22"/>
        </w:rPr>
        <w:t>ineers do not gossip to scientists”.</w:t>
      </w:r>
    </w:p>
    <w:p w14:paraId="636A8589" w14:textId="77777777" w:rsidR="003D7226" w:rsidRDefault="003D7226">
      <w:pPr>
        <w:rPr>
          <w:rFonts w:ascii="Calibri Light" w:hAnsi="Calibri Light" w:cs="Calibri Light"/>
          <w:sz w:val="22"/>
          <w:szCs w:val="22"/>
        </w:rPr>
      </w:pPr>
    </w:p>
    <w:p w14:paraId="0891B7DB" w14:textId="13A4A2EF" w:rsidR="003D7226" w:rsidRDefault="003D7226">
      <w:pPr>
        <w:rPr>
          <w:rFonts w:ascii="Calibri Light" w:hAnsi="Calibri Light" w:cs="Calibri Light"/>
          <w:sz w:val="22"/>
          <w:szCs w:val="22"/>
        </w:rPr>
      </w:pPr>
      <w:r>
        <w:rPr>
          <w:rFonts w:ascii="Calibri Light" w:hAnsi="Calibri Light" w:cs="Calibri Light"/>
          <w:sz w:val="22"/>
          <w:szCs w:val="22"/>
        </w:rPr>
        <w:t xml:space="preserve">In Laos, the peak (hydropower production) months are April and May; while in China they are in </w:t>
      </w:r>
      <w:r w:rsidR="00C6515E">
        <w:rPr>
          <w:rFonts w:ascii="Calibri Light" w:hAnsi="Calibri Light" w:cs="Calibri Light"/>
          <w:sz w:val="22"/>
          <w:szCs w:val="22"/>
        </w:rPr>
        <w:t xml:space="preserve">July. This provides opportunities for cooperation around power supply and sharing. The data from this can be discussed – confidentially, although I have </w:t>
      </w:r>
      <w:r w:rsidR="00643643">
        <w:rPr>
          <w:rFonts w:ascii="Calibri Light" w:hAnsi="Calibri Light" w:cs="Calibri Light"/>
          <w:sz w:val="22"/>
          <w:szCs w:val="22"/>
        </w:rPr>
        <w:t>m</w:t>
      </w:r>
      <w:r w:rsidR="00C6515E">
        <w:rPr>
          <w:rFonts w:ascii="Calibri Light" w:hAnsi="Calibri Light" w:cs="Calibri Light"/>
          <w:sz w:val="22"/>
          <w:szCs w:val="22"/>
        </w:rPr>
        <w:t>y reservations about this – and then recommendations fed upwards</w:t>
      </w:r>
      <w:r w:rsidR="00643643">
        <w:rPr>
          <w:rFonts w:ascii="Calibri Light" w:hAnsi="Calibri Light" w:cs="Calibri Light"/>
          <w:sz w:val="22"/>
          <w:szCs w:val="22"/>
        </w:rPr>
        <w:t xml:space="preserve"> to decision makers</w:t>
      </w:r>
      <w:r w:rsidR="00C6515E">
        <w:rPr>
          <w:rFonts w:ascii="Calibri Light" w:hAnsi="Calibri Light" w:cs="Calibri Light"/>
          <w:sz w:val="22"/>
          <w:szCs w:val="22"/>
        </w:rPr>
        <w:t>.</w:t>
      </w:r>
      <w:r w:rsidR="00643643">
        <w:rPr>
          <w:rFonts w:ascii="Calibri Light" w:hAnsi="Calibri Light" w:cs="Calibri Light"/>
          <w:sz w:val="22"/>
          <w:szCs w:val="22"/>
        </w:rPr>
        <w:t xml:space="preserve"> A regional “technical” forum would be useful. </w:t>
      </w:r>
    </w:p>
    <w:p w14:paraId="5947134A" w14:textId="77777777" w:rsidR="00C6515E" w:rsidRDefault="00C6515E">
      <w:pPr>
        <w:rPr>
          <w:rFonts w:ascii="Calibri Light" w:hAnsi="Calibri Light" w:cs="Calibri Light"/>
          <w:sz w:val="22"/>
          <w:szCs w:val="22"/>
        </w:rPr>
      </w:pPr>
    </w:p>
    <w:p w14:paraId="16BBE9B5" w14:textId="0A57A774" w:rsidR="00C6515E" w:rsidRDefault="00C6515E">
      <w:pPr>
        <w:rPr>
          <w:rFonts w:ascii="Calibri Light" w:hAnsi="Calibri Light" w:cs="Calibri Light"/>
          <w:sz w:val="22"/>
          <w:szCs w:val="22"/>
        </w:rPr>
      </w:pPr>
      <w:r>
        <w:rPr>
          <w:rFonts w:ascii="Calibri Light" w:hAnsi="Calibri Light" w:cs="Calibri Light"/>
          <w:sz w:val="22"/>
          <w:szCs w:val="22"/>
        </w:rPr>
        <w:t>The private sector is often consulted by the Lao authorities for national-level issues</w:t>
      </w:r>
      <w:r w:rsidR="00643643">
        <w:rPr>
          <w:rFonts w:ascii="Calibri Light" w:hAnsi="Calibri Light" w:cs="Calibri Light"/>
          <w:sz w:val="22"/>
          <w:szCs w:val="22"/>
        </w:rPr>
        <w:t xml:space="preserve"> but not so for regional discussions</w:t>
      </w:r>
      <w:r>
        <w:rPr>
          <w:rFonts w:ascii="Calibri Light" w:hAnsi="Calibri Light" w:cs="Calibri Light"/>
          <w:sz w:val="22"/>
          <w:szCs w:val="22"/>
        </w:rPr>
        <w:t xml:space="preserve">. </w:t>
      </w:r>
      <w:r w:rsidR="00643643">
        <w:rPr>
          <w:rFonts w:ascii="Calibri Light" w:hAnsi="Calibri Light" w:cs="Calibri Light"/>
          <w:sz w:val="22"/>
          <w:szCs w:val="22"/>
        </w:rPr>
        <w:t xml:space="preserve">HP dam safety is current theme. </w:t>
      </w:r>
    </w:p>
    <w:p w14:paraId="420186D7" w14:textId="77777777" w:rsidR="00C6515E" w:rsidRDefault="00C6515E">
      <w:pPr>
        <w:rPr>
          <w:rFonts w:ascii="Calibri Light" w:hAnsi="Calibri Light" w:cs="Calibri Light"/>
          <w:sz w:val="22"/>
          <w:szCs w:val="22"/>
        </w:rPr>
      </w:pPr>
    </w:p>
    <w:p w14:paraId="4F9EC7E3" w14:textId="377737DA" w:rsidR="00C6515E" w:rsidRDefault="00C6515E">
      <w:pPr>
        <w:rPr>
          <w:rFonts w:ascii="Calibri Light" w:hAnsi="Calibri Light" w:cs="Calibri Light"/>
          <w:sz w:val="22"/>
          <w:szCs w:val="22"/>
        </w:rPr>
      </w:pPr>
      <w:r>
        <w:rPr>
          <w:rFonts w:ascii="Calibri Light" w:hAnsi="Calibri Light" w:cs="Calibri Light"/>
          <w:sz w:val="22"/>
          <w:szCs w:val="22"/>
        </w:rPr>
        <w:t xml:space="preserve">For us, the basin committees (in Laos) are </w:t>
      </w:r>
      <w:r w:rsidR="00643643">
        <w:rPr>
          <w:rFonts w:ascii="Calibri Light" w:hAnsi="Calibri Light" w:cs="Calibri Light"/>
          <w:sz w:val="22"/>
          <w:szCs w:val="22"/>
        </w:rPr>
        <w:t xml:space="preserve">ok for agriculture but </w:t>
      </w:r>
      <w:r>
        <w:rPr>
          <w:rFonts w:ascii="Calibri Light" w:hAnsi="Calibri Light" w:cs="Calibri Light"/>
          <w:sz w:val="22"/>
          <w:szCs w:val="22"/>
        </w:rPr>
        <w:t>useless for hydropower. Again, no one understands hydropower</w:t>
      </w:r>
      <w:r w:rsidR="00760A91">
        <w:rPr>
          <w:rFonts w:ascii="Calibri Light" w:hAnsi="Calibri Light" w:cs="Calibri Light"/>
          <w:sz w:val="22"/>
          <w:szCs w:val="22"/>
        </w:rPr>
        <w:t xml:space="preserve"> or how it works.</w:t>
      </w:r>
    </w:p>
    <w:p w14:paraId="19672AE1" w14:textId="77777777" w:rsidR="00744E56" w:rsidRDefault="00744E56">
      <w:pPr>
        <w:rPr>
          <w:rFonts w:ascii="Calibri Light" w:hAnsi="Calibri Light" w:cs="Calibri Light"/>
          <w:sz w:val="22"/>
          <w:szCs w:val="22"/>
        </w:rPr>
      </w:pPr>
    </w:p>
    <w:p w14:paraId="25E4C44B"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Question 5:</w:t>
      </w:r>
      <w:r>
        <w:rPr>
          <w:rFonts w:ascii="Calibri Light" w:hAnsi="Calibri Light" w:cs="Calibri Light"/>
          <w:sz w:val="22"/>
          <w:szCs w:val="22"/>
        </w:rPr>
        <w:t xml:space="preserve"> </w:t>
      </w:r>
      <w:r w:rsidRPr="008937A0">
        <w:rPr>
          <w:rFonts w:ascii="Calibri Light" w:hAnsi="Calibri Light" w:cs="Calibri Light"/>
          <w:b/>
          <w:bCs/>
          <w:sz w:val="22"/>
          <w:szCs w:val="22"/>
          <w:lang w:val="en-US"/>
        </w:rPr>
        <w:t>In your opinion, when cooperation occurs between Lancang-Mekong countries, what indicates its success? How do you know if cooperation is successful?</w:t>
      </w:r>
    </w:p>
    <w:p w14:paraId="544B40D2" w14:textId="77777777" w:rsidR="008937A0" w:rsidRPr="007877A4" w:rsidRDefault="008937A0">
      <w:pPr>
        <w:rPr>
          <w:rFonts w:ascii="Calibri Light" w:hAnsi="Calibri Light" w:cs="Calibri Light"/>
          <w:sz w:val="22"/>
          <w:szCs w:val="22"/>
        </w:rPr>
      </w:pPr>
    </w:p>
    <w:p w14:paraId="66028E61" w14:textId="458C76A7" w:rsidR="008F59AF" w:rsidRDefault="00760A91">
      <w:pPr>
        <w:rPr>
          <w:rFonts w:ascii="Calibri Light" w:hAnsi="Calibri Light" w:cs="Calibri Light"/>
          <w:sz w:val="22"/>
          <w:szCs w:val="22"/>
        </w:rPr>
      </w:pPr>
      <w:r>
        <w:rPr>
          <w:rFonts w:ascii="Calibri Light" w:hAnsi="Calibri Light" w:cs="Calibri Light"/>
          <w:sz w:val="22"/>
          <w:szCs w:val="22"/>
        </w:rPr>
        <w:t xml:space="preserve">“Other than their press releases?” (Joke). </w:t>
      </w:r>
      <w:commentRangeStart w:id="9"/>
      <w:r>
        <w:rPr>
          <w:rFonts w:ascii="Calibri Light" w:hAnsi="Calibri Light" w:cs="Calibri Light"/>
          <w:sz w:val="22"/>
          <w:szCs w:val="22"/>
        </w:rPr>
        <w:t>I</w:t>
      </w:r>
      <w:commentRangeEnd w:id="9"/>
      <w:r w:rsidR="00F743D0">
        <w:rPr>
          <w:rStyle w:val="CommentReference"/>
        </w:rPr>
        <w:commentReference w:id="9"/>
      </w:r>
      <w:r>
        <w:rPr>
          <w:rFonts w:ascii="Calibri Light" w:hAnsi="Calibri Light" w:cs="Calibri Light"/>
          <w:sz w:val="22"/>
          <w:szCs w:val="22"/>
        </w:rPr>
        <w:t xml:space="preserve"> think changes in policies or procedures agreed upon between the countries. For example, we have for some years been asked (by the government) to indicate how much of the water we release will reach the Mekong. I believe that this is because of agreements between the countries off the back of LMC discussions</w:t>
      </w:r>
      <w:r w:rsidR="00643643">
        <w:rPr>
          <w:rFonts w:ascii="Calibri Light" w:hAnsi="Calibri Light" w:cs="Calibri Light"/>
          <w:sz w:val="22"/>
          <w:szCs w:val="22"/>
        </w:rPr>
        <w:t>, prompted by political and media pressure</w:t>
      </w:r>
      <w:r>
        <w:rPr>
          <w:rFonts w:ascii="Calibri Light" w:hAnsi="Calibri Light" w:cs="Calibri Light"/>
          <w:sz w:val="22"/>
          <w:szCs w:val="22"/>
        </w:rPr>
        <w:t>.</w:t>
      </w:r>
    </w:p>
    <w:p w14:paraId="0B1D1421" w14:textId="77777777" w:rsidR="00760A91" w:rsidRDefault="00760A91">
      <w:pPr>
        <w:rPr>
          <w:rFonts w:ascii="Calibri Light" w:hAnsi="Calibri Light" w:cs="Calibri Light"/>
          <w:sz w:val="22"/>
          <w:szCs w:val="22"/>
        </w:rPr>
      </w:pPr>
    </w:p>
    <w:p w14:paraId="7599F73F"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6:</w:t>
      </w:r>
      <w:r>
        <w:rPr>
          <w:rFonts w:ascii="Calibri Light" w:hAnsi="Calibri Light" w:cs="Calibri Light"/>
          <w:sz w:val="22"/>
          <w:szCs w:val="22"/>
        </w:rPr>
        <w:t xml:space="preserve"> </w:t>
      </w:r>
      <w:r w:rsidRPr="00BB08F2">
        <w:rPr>
          <w:rFonts w:ascii="Calibri Light" w:hAnsi="Calibri Light" w:cs="Calibri Light"/>
          <w:b/>
          <w:bCs/>
          <w:sz w:val="22"/>
          <w:szCs w:val="22"/>
          <w:lang w:val="en-US"/>
        </w:rPr>
        <w:t>From your experience, for what types of Lancang-Mekong problems has cooperation been most effective?</w:t>
      </w:r>
    </w:p>
    <w:p w14:paraId="2EAF341C" w14:textId="77777777" w:rsidR="00BB08F2" w:rsidRPr="00BB08F2" w:rsidRDefault="00BB08F2">
      <w:pPr>
        <w:rPr>
          <w:rFonts w:ascii="Calibri Light" w:hAnsi="Calibri Light" w:cs="Calibri Light"/>
          <w:sz w:val="22"/>
          <w:szCs w:val="22"/>
          <w:lang w:val="en-US"/>
        </w:rPr>
      </w:pPr>
    </w:p>
    <w:p w14:paraId="126ED258" w14:textId="38B0B9F0" w:rsidR="00C25C21" w:rsidRDefault="00760A91">
      <w:pPr>
        <w:rPr>
          <w:rFonts w:ascii="Calibri Light" w:hAnsi="Calibri Light" w:cs="Calibri Light"/>
          <w:sz w:val="22"/>
          <w:szCs w:val="22"/>
        </w:rPr>
      </w:pPr>
      <w:r>
        <w:rPr>
          <w:rFonts w:ascii="Calibri Light" w:hAnsi="Calibri Light" w:cs="Calibri Light"/>
          <w:sz w:val="22"/>
          <w:szCs w:val="22"/>
        </w:rPr>
        <w:t xml:space="preserve">The Xayaburi (hydropower dam) probably. It revealed cooperation in the MRC PNPCA process that yielded a technical outcome. In my view, this is a very strong outcome. </w:t>
      </w:r>
      <w:r w:rsidR="002E5684">
        <w:rPr>
          <w:rFonts w:ascii="Calibri Light" w:hAnsi="Calibri Light" w:cs="Calibri Light"/>
          <w:sz w:val="22"/>
          <w:szCs w:val="22"/>
        </w:rPr>
        <w:t>The MRC’s review of the dam’s planned revealed shortcomings that then resulted in external pressure. It was important that this occurred right at the start – once construction has commenced, then nothing can be changed. A design change was surprising – this is not something I have ever seen in the hydropower world. What is unclear, however, is if the Xayaburi is now regarded as a standard for Lao hydropower now.</w:t>
      </w:r>
    </w:p>
    <w:p w14:paraId="6ED9FAC9" w14:textId="509D5544" w:rsidR="00643643" w:rsidRDefault="00643643">
      <w:pPr>
        <w:rPr>
          <w:rFonts w:ascii="Calibri Light" w:hAnsi="Calibri Light" w:cs="Calibri Light"/>
          <w:sz w:val="22"/>
          <w:szCs w:val="22"/>
        </w:rPr>
      </w:pPr>
      <w:r>
        <w:rPr>
          <w:rFonts w:ascii="Calibri Light" w:hAnsi="Calibri Light" w:cs="Calibri Light"/>
          <w:sz w:val="22"/>
          <w:szCs w:val="22"/>
        </w:rPr>
        <w:t xml:space="preserve">Most of the “noise” re the PNPCA was from external science lobbying (eg World Fish), which did upset national representatives but introduced a dam review. </w:t>
      </w:r>
    </w:p>
    <w:p w14:paraId="3EDCFB5A" w14:textId="1DBA3EC7" w:rsidR="00643643" w:rsidRDefault="00643643">
      <w:pPr>
        <w:rPr>
          <w:rFonts w:ascii="Calibri Light" w:hAnsi="Calibri Light" w:cs="Calibri Light"/>
          <w:sz w:val="22"/>
          <w:szCs w:val="22"/>
        </w:rPr>
      </w:pPr>
      <w:r>
        <w:rPr>
          <w:rFonts w:ascii="Calibri Light" w:hAnsi="Calibri Light" w:cs="Calibri Light"/>
          <w:sz w:val="22"/>
          <w:szCs w:val="22"/>
        </w:rPr>
        <w:t xml:space="preserve">If the review process and dam design guidance translates into new projects that will be real sign of cooperation success. </w:t>
      </w:r>
    </w:p>
    <w:p w14:paraId="408827FA" w14:textId="77777777" w:rsidR="00126E0C" w:rsidRDefault="00126E0C">
      <w:pPr>
        <w:rPr>
          <w:rFonts w:ascii="Calibri Light" w:hAnsi="Calibri Light" w:cs="Calibri Light"/>
          <w:sz w:val="22"/>
          <w:szCs w:val="22"/>
        </w:rPr>
      </w:pPr>
    </w:p>
    <w:p w14:paraId="42726987"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7:</w:t>
      </w:r>
      <w:r>
        <w:rPr>
          <w:rFonts w:ascii="Calibri Light" w:hAnsi="Calibri Light" w:cs="Calibri Light"/>
          <w:sz w:val="22"/>
          <w:szCs w:val="22"/>
        </w:rPr>
        <w:t xml:space="preserve"> </w:t>
      </w:r>
      <w:r w:rsidRPr="00BB08F2">
        <w:rPr>
          <w:rFonts w:ascii="Calibri Light" w:hAnsi="Calibri Light" w:cs="Calibri Light"/>
          <w:b/>
          <w:bCs/>
          <w:sz w:val="22"/>
          <w:szCs w:val="22"/>
          <w:lang w:val="en-US"/>
        </w:rPr>
        <w:t>In your view, which factors prevent cooperation? And which factors enable it?</w:t>
      </w:r>
    </w:p>
    <w:p w14:paraId="3A47335D" w14:textId="77777777" w:rsidR="00BB08F2" w:rsidRDefault="00BB08F2">
      <w:pPr>
        <w:rPr>
          <w:rFonts w:ascii="Calibri Light" w:hAnsi="Calibri Light" w:cs="Calibri Light"/>
          <w:sz w:val="22"/>
          <w:szCs w:val="22"/>
          <w:lang w:val="en-US"/>
        </w:rPr>
      </w:pPr>
    </w:p>
    <w:p w14:paraId="588A5006" w14:textId="55B67E2F" w:rsidR="00C25C21" w:rsidRDefault="002E5684">
      <w:pPr>
        <w:rPr>
          <w:rFonts w:ascii="Calibri Light" w:hAnsi="Calibri Light" w:cs="Calibri Light"/>
          <w:sz w:val="22"/>
          <w:szCs w:val="22"/>
          <w:lang w:val="en-US"/>
        </w:rPr>
      </w:pPr>
      <w:r>
        <w:rPr>
          <w:rFonts w:ascii="Calibri Light" w:hAnsi="Calibri Light" w:cs="Calibri Light"/>
          <w:sz w:val="22"/>
          <w:szCs w:val="22"/>
          <w:lang w:val="en-US"/>
        </w:rPr>
        <w:t>When it comes to hydropower, regional conversation is between the utilities. This inhibits long-term sustainable development planning. In Laos, it’s between EGAT and EdL. The kinds of committees that the need for such discussions creates – they do not work</w:t>
      </w:r>
      <w:r w:rsidR="0056374D">
        <w:rPr>
          <w:rFonts w:ascii="Calibri Light" w:hAnsi="Calibri Light" w:cs="Calibri Light"/>
          <w:sz w:val="22"/>
          <w:szCs w:val="22"/>
          <w:lang w:val="en-US"/>
        </w:rPr>
        <w:t xml:space="preserve"> (and very limited focus)</w:t>
      </w:r>
      <w:r>
        <w:rPr>
          <w:rFonts w:ascii="Calibri Light" w:hAnsi="Calibri Light" w:cs="Calibri Light"/>
          <w:sz w:val="22"/>
          <w:szCs w:val="22"/>
          <w:lang w:val="en-US"/>
        </w:rPr>
        <w:t xml:space="preserve">. These need to be high-level </w:t>
      </w:r>
      <w:r w:rsidR="009723D6">
        <w:rPr>
          <w:rFonts w:ascii="Calibri Light" w:hAnsi="Calibri Light" w:cs="Calibri Light"/>
          <w:sz w:val="22"/>
          <w:szCs w:val="22"/>
          <w:lang w:val="en-US"/>
        </w:rPr>
        <w:t xml:space="preserve">discussions on sharing </w:t>
      </w:r>
      <w:r w:rsidR="0056374D">
        <w:rPr>
          <w:rFonts w:ascii="Calibri Light" w:hAnsi="Calibri Light" w:cs="Calibri Light"/>
          <w:sz w:val="22"/>
          <w:szCs w:val="22"/>
          <w:lang w:val="en-US"/>
        </w:rPr>
        <w:t xml:space="preserve">resources for </w:t>
      </w:r>
      <w:r w:rsidR="009723D6">
        <w:rPr>
          <w:rFonts w:ascii="Calibri Light" w:hAnsi="Calibri Light" w:cs="Calibri Light"/>
          <w:sz w:val="22"/>
          <w:szCs w:val="22"/>
          <w:lang w:val="en-US"/>
        </w:rPr>
        <w:t>hydropower discussion or production, rather than keeping this at the technical (utility) level. Regional trade-offs can then be considered – for example, the trade-offs needed to address the region’s massive carbon footprint, and whether or not addressing it is desirable; and if so, what needs to be traded-off to reduce it.</w:t>
      </w:r>
    </w:p>
    <w:p w14:paraId="4D2CDCD5" w14:textId="77777777" w:rsidR="009723D6" w:rsidRDefault="009723D6">
      <w:pPr>
        <w:rPr>
          <w:rFonts w:ascii="Calibri Light" w:hAnsi="Calibri Light" w:cs="Calibri Light"/>
          <w:sz w:val="22"/>
          <w:szCs w:val="22"/>
          <w:lang w:val="en-US"/>
        </w:rPr>
      </w:pPr>
    </w:p>
    <w:p w14:paraId="4D20AB5F" w14:textId="77777777" w:rsidR="009723D6" w:rsidRDefault="009723D6">
      <w:pPr>
        <w:rPr>
          <w:rFonts w:ascii="Calibri Light" w:hAnsi="Calibri Light" w:cs="Calibri Light"/>
          <w:sz w:val="22"/>
          <w:szCs w:val="22"/>
          <w:lang w:val="en-US"/>
        </w:rPr>
      </w:pPr>
      <w:r>
        <w:rPr>
          <w:rFonts w:ascii="Calibri Light" w:hAnsi="Calibri Light" w:cs="Calibri Light"/>
          <w:sz w:val="22"/>
          <w:szCs w:val="22"/>
          <w:lang w:val="en-US"/>
        </w:rPr>
        <w:t xml:space="preserve">When we discuss things at technical levels, we are focused on efficiencies, or quality – of the cement we use, for example. “Reality is a policy decision”. “You never ask an engineer if it’s possible, because they’ll say that </w:t>
      </w:r>
      <w:r>
        <w:rPr>
          <w:rFonts w:ascii="Calibri Light" w:hAnsi="Calibri Light" w:cs="Calibri Light"/>
          <w:i/>
          <w:sz w:val="22"/>
          <w:szCs w:val="22"/>
          <w:lang w:val="en-US"/>
        </w:rPr>
        <w:t>everything</w:t>
      </w:r>
      <w:r>
        <w:rPr>
          <w:rFonts w:ascii="Calibri Light" w:hAnsi="Calibri Light" w:cs="Calibri Light"/>
          <w:sz w:val="22"/>
          <w:szCs w:val="22"/>
          <w:lang w:val="en-US"/>
        </w:rPr>
        <w:t xml:space="preserve"> is </w:t>
      </w:r>
      <w:commentRangeStart w:id="10"/>
      <w:r>
        <w:rPr>
          <w:rFonts w:ascii="Calibri Light" w:hAnsi="Calibri Light" w:cs="Calibri Light"/>
          <w:sz w:val="22"/>
          <w:szCs w:val="22"/>
          <w:lang w:val="en-US"/>
        </w:rPr>
        <w:t>possible</w:t>
      </w:r>
      <w:commentRangeEnd w:id="10"/>
      <w:r w:rsidR="007A4DC2">
        <w:rPr>
          <w:rStyle w:val="CommentReference"/>
        </w:rPr>
        <w:commentReference w:id="10"/>
      </w:r>
      <w:r>
        <w:rPr>
          <w:rFonts w:ascii="Calibri Light" w:hAnsi="Calibri Light" w:cs="Calibri Light"/>
          <w:sz w:val="22"/>
          <w:szCs w:val="22"/>
          <w:lang w:val="en-US"/>
        </w:rPr>
        <w:t>”.</w:t>
      </w:r>
    </w:p>
    <w:p w14:paraId="795B4D1A" w14:textId="77777777" w:rsidR="003A68EE" w:rsidRDefault="003A68EE">
      <w:pPr>
        <w:rPr>
          <w:rFonts w:ascii="Calibri Light" w:hAnsi="Calibri Light" w:cs="Calibri Light"/>
          <w:sz w:val="22"/>
          <w:szCs w:val="22"/>
          <w:lang w:val="en-US"/>
        </w:rPr>
      </w:pPr>
    </w:p>
    <w:p w14:paraId="3EA9C65F" w14:textId="5564748A" w:rsidR="003A68EE" w:rsidRPr="009723D6" w:rsidRDefault="003A68EE">
      <w:pPr>
        <w:rPr>
          <w:rFonts w:ascii="Calibri Light" w:hAnsi="Calibri Light" w:cs="Calibri Light"/>
          <w:sz w:val="22"/>
          <w:szCs w:val="22"/>
          <w:lang w:val="en-US"/>
        </w:rPr>
      </w:pPr>
      <w:commentRangeStart w:id="11"/>
      <w:r>
        <w:rPr>
          <w:rFonts w:ascii="Calibri Light" w:hAnsi="Calibri Light" w:cs="Calibri Light"/>
          <w:sz w:val="22"/>
          <w:szCs w:val="22"/>
          <w:lang w:val="en-US"/>
        </w:rPr>
        <w:t>Coal</w:t>
      </w:r>
      <w:commentRangeEnd w:id="11"/>
      <w:r w:rsidR="007A4DC2">
        <w:rPr>
          <w:rStyle w:val="CommentReference"/>
        </w:rPr>
        <w:commentReference w:id="11"/>
      </w:r>
      <w:r>
        <w:rPr>
          <w:rFonts w:ascii="Calibri Light" w:hAnsi="Calibri Light" w:cs="Calibri Light"/>
          <w:sz w:val="22"/>
          <w:szCs w:val="22"/>
          <w:lang w:val="en-US"/>
        </w:rPr>
        <w:t xml:space="preserve"> and gas plants are very easy to build. They come out of a box</w:t>
      </w:r>
      <w:r w:rsidR="0056374D">
        <w:rPr>
          <w:rFonts w:ascii="Calibri Light" w:hAnsi="Calibri Light" w:cs="Calibri Light"/>
          <w:sz w:val="22"/>
          <w:szCs w:val="22"/>
          <w:lang w:val="en-US"/>
        </w:rPr>
        <w:t>, use existing technologies and components and can be funded by source countries (China and possibly Japan)</w:t>
      </w:r>
      <w:r>
        <w:rPr>
          <w:rFonts w:ascii="Calibri Light" w:hAnsi="Calibri Light" w:cs="Calibri Light"/>
          <w:sz w:val="22"/>
          <w:szCs w:val="22"/>
          <w:lang w:val="en-US"/>
        </w:rPr>
        <w:t>.</w:t>
      </w:r>
      <w:r w:rsidR="0056374D">
        <w:rPr>
          <w:rFonts w:ascii="Calibri Light" w:hAnsi="Calibri Light" w:cs="Calibri Light"/>
          <w:sz w:val="22"/>
          <w:szCs w:val="22"/>
          <w:lang w:val="en-US"/>
        </w:rPr>
        <w:t xml:space="preserve">(note previous mention of increasing coal and gas plants in Vietnam and Cambodia to meet projected industrial demand and avoid brown-outs). The lack of an interconnected grid (discussed in Laos since 2000) is an impediment to effective energy </w:t>
      </w:r>
      <w:commentRangeStart w:id="12"/>
      <w:r w:rsidR="0056374D">
        <w:rPr>
          <w:rFonts w:ascii="Calibri Light" w:hAnsi="Calibri Light" w:cs="Calibri Light"/>
          <w:sz w:val="22"/>
          <w:szCs w:val="22"/>
          <w:lang w:val="en-US"/>
        </w:rPr>
        <w:t>cooperation</w:t>
      </w:r>
      <w:commentRangeEnd w:id="12"/>
      <w:r w:rsidR="00A617A0">
        <w:rPr>
          <w:rStyle w:val="CommentReference"/>
        </w:rPr>
        <w:commentReference w:id="12"/>
      </w:r>
      <w:r w:rsidR="0056374D">
        <w:rPr>
          <w:rFonts w:ascii="Calibri Light" w:hAnsi="Calibri Light" w:cs="Calibri Light"/>
          <w:sz w:val="22"/>
          <w:szCs w:val="22"/>
          <w:lang w:val="en-US"/>
        </w:rPr>
        <w:t>.</w:t>
      </w:r>
    </w:p>
    <w:p w14:paraId="122C01F5" w14:textId="77777777" w:rsidR="009723D6" w:rsidRDefault="009723D6">
      <w:pPr>
        <w:rPr>
          <w:rFonts w:ascii="Calibri Light" w:hAnsi="Calibri Light" w:cs="Calibri Light"/>
          <w:sz w:val="22"/>
          <w:szCs w:val="22"/>
          <w:lang w:val="en-US"/>
        </w:rPr>
      </w:pPr>
    </w:p>
    <w:p w14:paraId="3D53C682"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lang w:val="en-US"/>
        </w:rPr>
        <w:t>Question 8:</w:t>
      </w:r>
      <w:r>
        <w:rPr>
          <w:rFonts w:ascii="Calibri Light" w:hAnsi="Calibri Light" w:cs="Calibri Light"/>
          <w:sz w:val="22"/>
          <w:szCs w:val="22"/>
          <w:lang w:val="en-US"/>
        </w:rPr>
        <w:t xml:space="preserve"> </w:t>
      </w:r>
      <w:r w:rsidRPr="00BB08F2">
        <w:rPr>
          <w:rFonts w:ascii="Calibri Light" w:hAnsi="Calibri Light" w:cs="Calibri Light"/>
          <w:b/>
          <w:bCs/>
          <w:sz w:val="22"/>
          <w:szCs w:val="22"/>
          <w:lang w:val="en-US"/>
        </w:rPr>
        <w:t>From your experience, when Lancang-Mekong countries cooperate for sustainable development of the basin, who are the most influential actors?</w:t>
      </w:r>
    </w:p>
    <w:p w14:paraId="51F32D09" w14:textId="77777777" w:rsidR="00BB08F2" w:rsidRDefault="00BB08F2">
      <w:pPr>
        <w:rPr>
          <w:rFonts w:ascii="Calibri Light" w:hAnsi="Calibri Light" w:cs="Calibri Light"/>
          <w:sz w:val="22"/>
          <w:szCs w:val="22"/>
          <w:lang w:val="en-US"/>
        </w:rPr>
      </w:pPr>
    </w:p>
    <w:p w14:paraId="79139ADE" w14:textId="1993D022" w:rsidR="00936588" w:rsidRDefault="003A68EE">
      <w:pPr>
        <w:rPr>
          <w:rFonts w:ascii="Calibri Light" w:hAnsi="Calibri Light" w:cs="Calibri Light"/>
          <w:sz w:val="22"/>
          <w:szCs w:val="22"/>
          <w:lang w:val="en-US"/>
        </w:rPr>
      </w:pPr>
      <w:r>
        <w:rPr>
          <w:rFonts w:ascii="Calibri Light" w:hAnsi="Calibri Light" w:cs="Calibri Light"/>
          <w:sz w:val="22"/>
          <w:szCs w:val="22"/>
          <w:lang w:val="en-US"/>
        </w:rPr>
        <w:t xml:space="preserve">I don’t know. I’d say that the two that have the greatest potential – and who have exercised it – are China and Vietnam. Vietnam’s economy is growing very fast </w:t>
      </w:r>
      <w:r w:rsidR="0056374D">
        <w:rPr>
          <w:rFonts w:ascii="Calibri Light" w:hAnsi="Calibri Light" w:cs="Calibri Light"/>
          <w:sz w:val="22"/>
          <w:szCs w:val="22"/>
          <w:lang w:val="en-US"/>
        </w:rPr>
        <w:t xml:space="preserve">and I </w:t>
      </w:r>
      <w:r>
        <w:rPr>
          <w:rFonts w:ascii="Calibri Light" w:hAnsi="Calibri Light" w:cs="Calibri Light"/>
          <w:sz w:val="22"/>
          <w:szCs w:val="22"/>
          <w:lang w:val="en-US"/>
        </w:rPr>
        <w:t>think that they will become a regional economic power house</w:t>
      </w:r>
      <w:r w:rsidR="0056374D">
        <w:rPr>
          <w:rFonts w:ascii="Calibri Light" w:hAnsi="Calibri Light" w:cs="Calibri Light"/>
          <w:sz w:val="22"/>
          <w:szCs w:val="22"/>
          <w:lang w:val="en-US"/>
        </w:rPr>
        <w:t xml:space="preserve"> and are similar to Thailand in the 1980’s</w:t>
      </w:r>
      <w:r>
        <w:rPr>
          <w:rFonts w:ascii="Calibri Light" w:hAnsi="Calibri Light" w:cs="Calibri Light"/>
          <w:sz w:val="22"/>
          <w:szCs w:val="22"/>
          <w:lang w:val="en-US"/>
        </w:rPr>
        <w:t xml:space="preserve">. </w:t>
      </w:r>
      <w:commentRangeStart w:id="13"/>
      <w:r>
        <w:rPr>
          <w:rFonts w:ascii="Calibri Light" w:hAnsi="Calibri Light" w:cs="Calibri Light"/>
          <w:sz w:val="22"/>
          <w:szCs w:val="22"/>
          <w:lang w:val="en-US"/>
        </w:rPr>
        <w:t>They</w:t>
      </w:r>
      <w:commentRangeEnd w:id="13"/>
      <w:r w:rsidR="00DE3A82">
        <w:rPr>
          <w:rStyle w:val="CommentReference"/>
        </w:rPr>
        <w:commentReference w:id="13"/>
      </w:r>
      <w:r>
        <w:rPr>
          <w:rFonts w:ascii="Calibri Light" w:hAnsi="Calibri Light" w:cs="Calibri Light"/>
          <w:sz w:val="22"/>
          <w:szCs w:val="22"/>
          <w:lang w:val="en-US"/>
        </w:rPr>
        <w:t xml:space="preserve"> are also at the end of the system, with the delta providing much of their food. </w:t>
      </w:r>
      <w:r w:rsidR="0056374D">
        <w:rPr>
          <w:rFonts w:ascii="Calibri Light" w:hAnsi="Calibri Light" w:cs="Calibri Light"/>
          <w:sz w:val="22"/>
          <w:szCs w:val="22"/>
          <w:lang w:val="en-US"/>
        </w:rPr>
        <w:t xml:space="preserve">There is no empty space in Vietnam. </w:t>
      </w:r>
      <w:r>
        <w:rPr>
          <w:rFonts w:ascii="Calibri Light" w:hAnsi="Calibri Light" w:cs="Calibri Light"/>
          <w:sz w:val="22"/>
          <w:szCs w:val="22"/>
          <w:lang w:val="en-US"/>
        </w:rPr>
        <w:t xml:space="preserve">I think they’re going to </w:t>
      </w:r>
      <w:ins w:id="14" w:author="Klomjit Chandrapanya" w:date="2020-11-01T23:04:00Z">
        <w:r w:rsidR="00DE3A82">
          <w:rPr>
            <w:rFonts w:ascii="Calibri Light" w:hAnsi="Calibri Light" w:cs="Calibri Light"/>
            <w:sz w:val="22"/>
            <w:szCs w:val="22"/>
            <w:lang w:val="en-US"/>
          </w:rPr>
          <w:t xml:space="preserve">be </w:t>
        </w:r>
      </w:ins>
      <w:r>
        <w:rPr>
          <w:rFonts w:ascii="Calibri Light" w:hAnsi="Calibri Light" w:cs="Calibri Light"/>
          <w:sz w:val="22"/>
          <w:szCs w:val="22"/>
          <w:lang w:val="en-US"/>
        </w:rPr>
        <w:t>making many more demands in the region.</w:t>
      </w:r>
      <w:r w:rsidR="0056374D">
        <w:rPr>
          <w:rFonts w:ascii="Calibri Light" w:hAnsi="Calibri Light" w:cs="Calibri Light"/>
          <w:sz w:val="22"/>
          <w:szCs w:val="22"/>
          <w:lang w:val="en-US"/>
        </w:rPr>
        <w:t xml:space="preserve"> They (Vietnam) have a young demographic, </w:t>
      </w:r>
      <w:r w:rsidR="00433627">
        <w:rPr>
          <w:rFonts w:ascii="Calibri Light" w:hAnsi="Calibri Light" w:cs="Calibri Light"/>
          <w:sz w:val="22"/>
          <w:szCs w:val="22"/>
          <w:lang w:val="en-US"/>
        </w:rPr>
        <w:t xml:space="preserve">and </w:t>
      </w:r>
      <w:r w:rsidR="0056374D">
        <w:rPr>
          <w:rFonts w:ascii="Calibri Light" w:hAnsi="Calibri Light" w:cs="Calibri Light"/>
          <w:sz w:val="22"/>
          <w:szCs w:val="22"/>
          <w:lang w:val="en-US"/>
        </w:rPr>
        <w:t>increasing exports to the US and EU</w:t>
      </w:r>
      <w:r w:rsidR="00433627">
        <w:rPr>
          <w:rFonts w:ascii="Calibri Light" w:hAnsi="Calibri Light" w:cs="Calibri Light"/>
          <w:sz w:val="22"/>
          <w:szCs w:val="22"/>
          <w:lang w:val="en-US"/>
        </w:rPr>
        <w:t>.</w:t>
      </w:r>
    </w:p>
    <w:p w14:paraId="0029265F" w14:textId="77777777" w:rsidR="003A68EE" w:rsidRDefault="003A68EE">
      <w:pPr>
        <w:rPr>
          <w:rFonts w:ascii="Calibri Light" w:hAnsi="Calibri Light" w:cs="Calibri Light"/>
          <w:sz w:val="22"/>
          <w:szCs w:val="22"/>
          <w:lang w:val="en-US"/>
        </w:rPr>
      </w:pPr>
    </w:p>
    <w:p w14:paraId="45B1B765" w14:textId="77777777" w:rsidR="003A68EE" w:rsidRDefault="003A68EE">
      <w:pPr>
        <w:rPr>
          <w:rFonts w:ascii="Calibri Light" w:hAnsi="Calibri Light" w:cs="Calibri Light"/>
          <w:sz w:val="22"/>
          <w:szCs w:val="22"/>
          <w:lang w:val="en-US"/>
        </w:rPr>
      </w:pPr>
      <w:r>
        <w:rPr>
          <w:rFonts w:ascii="Calibri Light" w:hAnsi="Calibri Light" w:cs="Calibri Light"/>
          <w:sz w:val="22"/>
          <w:szCs w:val="22"/>
          <w:lang w:val="en-US"/>
        </w:rPr>
        <w:t xml:space="preserve">China is the main source of money in the region. As long as they have this, they will remain influential. </w:t>
      </w:r>
    </w:p>
    <w:p w14:paraId="4DD56FF7" w14:textId="77777777" w:rsidR="003A68EE" w:rsidRDefault="003A68EE">
      <w:pPr>
        <w:rPr>
          <w:rFonts w:ascii="Calibri Light" w:hAnsi="Calibri Light" w:cs="Calibri Light"/>
          <w:sz w:val="22"/>
          <w:szCs w:val="22"/>
          <w:lang w:val="en-US"/>
        </w:rPr>
      </w:pPr>
    </w:p>
    <w:p w14:paraId="10352988" w14:textId="77777777" w:rsidR="003A68EE" w:rsidRDefault="003A68EE">
      <w:pPr>
        <w:rPr>
          <w:rFonts w:ascii="Calibri Light" w:hAnsi="Calibri Light" w:cs="Calibri Light"/>
          <w:sz w:val="22"/>
          <w:szCs w:val="22"/>
          <w:lang w:val="en-US"/>
        </w:rPr>
      </w:pPr>
      <w:r>
        <w:rPr>
          <w:rFonts w:ascii="Calibri Light" w:hAnsi="Calibri Light" w:cs="Calibri Light"/>
          <w:sz w:val="22"/>
          <w:szCs w:val="22"/>
          <w:lang w:val="en-US"/>
        </w:rPr>
        <w:t xml:space="preserve">But Mr Allen also mentions Myanmar, which he says </w:t>
      </w:r>
      <w:r w:rsidR="00480D05">
        <w:rPr>
          <w:rFonts w:ascii="Calibri Light" w:hAnsi="Calibri Light" w:cs="Calibri Light"/>
          <w:sz w:val="22"/>
          <w:szCs w:val="22"/>
          <w:lang w:val="en-US"/>
        </w:rPr>
        <w:t>has the highest (untapped) energy potential in the region. If it begins to address this, it could become very influential – supplying power also to South Asia.</w:t>
      </w:r>
    </w:p>
    <w:p w14:paraId="6286EEDE" w14:textId="77777777" w:rsidR="00480D05" w:rsidRDefault="00480D05">
      <w:pPr>
        <w:rPr>
          <w:rFonts w:ascii="Calibri Light" w:hAnsi="Calibri Light" w:cs="Calibri Light"/>
          <w:sz w:val="22"/>
          <w:szCs w:val="22"/>
          <w:lang w:val="en-US"/>
        </w:rPr>
      </w:pPr>
    </w:p>
    <w:p w14:paraId="6D8697C8" w14:textId="77777777" w:rsidR="00480D05" w:rsidRDefault="00480D05">
      <w:pPr>
        <w:rPr>
          <w:rFonts w:ascii="Calibri Light" w:hAnsi="Calibri Light" w:cs="Calibri Light"/>
          <w:sz w:val="22"/>
          <w:szCs w:val="22"/>
          <w:lang w:val="en-US"/>
        </w:rPr>
      </w:pPr>
      <w:r>
        <w:rPr>
          <w:rFonts w:ascii="Calibri Light" w:hAnsi="Calibri Light" w:cs="Calibri Light"/>
          <w:sz w:val="22"/>
          <w:szCs w:val="22"/>
          <w:lang w:val="en-US"/>
        </w:rPr>
        <w:t xml:space="preserve">Kim Geheb [Mekong Futures] asks if hydropower is actually cheap green energy – are the prices not just kept down because they exclude downstream externalities? Mr. Allen responds that it depends on the hydropower site. A plant on a ‘good site’ (characterised in part on plant factor and economic </w:t>
      </w:r>
      <w:r>
        <w:rPr>
          <w:rFonts w:ascii="Calibri Light" w:hAnsi="Calibri Light" w:cs="Calibri Light"/>
          <w:sz w:val="22"/>
          <w:szCs w:val="22"/>
          <w:lang w:val="en-US"/>
        </w:rPr>
        <w:lastRenderedPageBreak/>
        <w:t xml:space="preserve">feasibility) has room to accommodate additional charges. Their managers might not like it, but the room exists. Plants on not as good sites should be left alone until prices improve – to, say, US$0.2/KWh in all </w:t>
      </w:r>
      <w:commentRangeStart w:id="15"/>
      <w:r>
        <w:rPr>
          <w:rFonts w:ascii="Calibri Light" w:hAnsi="Calibri Light" w:cs="Calibri Light"/>
          <w:sz w:val="22"/>
          <w:szCs w:val="22"/>
          <w:lang w:val="en-US"/>
        </w:rPr>
        <w:t>markets</w:t>
      </w:r>
      <w:commentRangeEnd w:id="15"/>
      <w:r w:rsidR="005B69E2">
        <w:rPr>
          <w:rStyle w:val="CommentReference"/>
        </w:rPr>
        <w:commentReference w:id="15"/>
      </w:r>
      <w:r>
        <w:rPr>
          <w:rFonts w:ascii="Calibri Light" w:hAnsi="Calibri Light" w:cs="Calibri Light"/>
          <w:sz w:val="22"/>
          <w:szCs w:val="22"/>
          <w:lang w:val="en-US"/>
        </w:rPr>
        <w:t>.</w:t>
      </w:r>
    </w:p>
    <w:p w14:paraId="5F79CB64" w14:textId="77777777" w:rsidR="00480D05" w:rsidRDefault="00480D05">
      <w:pPr>
        <w:rPr>
          <w:rFonts w:ascii="Calibri Light" w:hAnsi="Calibri Light" w:cs="Calibri Light"/>
          <w:sz w:val="22"/>
          <w:szCs w:val="22"/>
          <w:lang w:val="en-US"/>
        </w:rPr>
      </w:pPr>
    </w:p>
    <w:p w14:paraId="5E7C9F5B" w14:textId="2E9FE98F" w:rsidR="00480D05" w:rsidRDefault="00480D05">
      <w:pPr>
        <w:rPr>
          <w:rFonts w:ascii="Calibri Light" w:hAnsi="Calibri Light" w:cs="Calibri Light"/>
          <w:sz w:val="22"/>
          <w:szCs w:val="22"/>
          <w:lang w:val="en-US"/>
        </w:rPr>
      </w:pPr>
      <w:r>
        <w:rPr>
          <w:rFonts w:ascii="Calibri Light" w:hAnsi="Calibri Light" w:cs="Calibri Light"/>
          <w:sz w:val="22"/>
          <w:szCs w:val="22"/>
          <w:lang w:val="en-US"/>
        </w:rPr>
        <w:t>In Laos, hydropower concessions last for a maximi</w:t>
      </w:r>
      <w:r w:rsidR="0056374D">
        <w:rPr>
          <w:rFonts w:ascii="Calibri Light" w:hAnsi="Calibri Light" w:cs="Calibri Light"/>
          <w:sz w:val="22"/>
          <w:szCs w:val="22"/>
          <w:lang w:val="en-US"/>
        </w:rPr>
        <w:t>um</w:t>
      </w:r>
      <w:r>
        <w:rPr>
          <w:rFonts w:ascii="Calibri Light" w:hAnsi="Calibri Light" w:cs="Calibri Light"/>
          <w:sz w:val="22"/>
          <w:szCs w:val="22"/>
          <w:lang w:val="en-US"/>
        </w:rPr>
        <w:t xml:space="preserve"> of 30 years. If they were to do away with this system, and developers then plan for the lifetime of the plant (75 years, say)</w:t>
      </w:r>
      <w:r w:rsidR="00C20FF2">
        <w:rPr>
          <w:rFonts w:ascii="Calibri Light" w:hAnsi="Calibri Light" w:cs="Calibri Light"/>
          <w:sz w:val="22"/>
          <w:szCs w:val="22"/>
          <w:lang w:val="en-US"/>
        </w:rPr>
        <w:t xml:space="preserve"> then they might look to spreading additional (external) charges over this period, which would also make them more manageable. The bottom line for investors is whether or not they can service their loans. </w:t>
      </w:r>
    </w:p>
    <w:p w14:paraId="6DFA52B4" w14:textId="77777777" w:rsidR="00C20FF2" w:rsidRDefault="00C20FF2">
      <w:pPr>
        <w:rPr>
          <w:rFonts w:ascii="Calibri Light" w:hAnsi="Calibri Light" w:cs="Calibri Light"/>
          <w:sz w:val="22"/>
          <w:szCs w:val="22"/>
          <w:lang w:val="en-US"/>
        </w:rPr>
      </w:pPr>
    </w:p>
    <w:p w14:paraId="3743ABC4" w14:textId="77777777" w:rsidR="00C20FF2" w:rsidRDefault="00C20FF2">
      <w:pPr>
        <w:rPr>
          <w:rFonts w:ascii="Calibri Light" w:hAnsi="Calibri Light" w:cs="Calibri Light"/>
          <w:sz w:val="22"/>
          <w:szCs w:val="22"/>
          <w:lang w:val="en-US"/>
        </w:rPr>
      </w:pPr>
      <w:r>
        <w:rPr>
          <w:rFonts w:ascii="Calibri Light" w:hAnsi="Calibri Light" w:cs="Calibri Light"/>
          <w:sz w:val="22"/>
          <w:szCs w:val="22"/>
          <w:lang w:val="en-US"/>
        </w:rPr>
        <w:t xml:space="preserve">Vietnam, Mr Allen mentions, has ‘turned on its nuclear programme </w:t>
      </w:r>
      <w:commentRangeStart w:id="16"/>
      <w:r>
        <w:rPr>
          <w:rFonts w:ascii="Calibri Light" w:hAnsi="Calibri Light" w:cs="Calibri Light"/>
          <w:sz w:val="22"/>
          <w:szCs w:val="22"/>
          <w:lang w:val="en-US"/>
        </w:rPr>
        <w:t>again</w:t>
      </w:r>
      <w:commentRangeEnd w:id="16"/>
      <w:r w:rsidR="005B69E2">
        <w:rPr>
          <w:rStyle w:val="CommentReference"/>
        </w:rPr>
        <w:commentReference w:id="16"/>
      </w:r>
      <w:r>
        <w:rPr>
          <w:rFonts w:ascii="Calibri Light" w:hAnsi="Calibri Light" w:cs="Calibri Light"/>
          <w:sz w:val="22"/>
          <w:szCs w:val="22"/>
          <w:lang w:val="en-US"/>
        </w:rPr>
        <w:t>’.</w:t>
      </w:r>
    </w:p>
    <w:p w14:paraId="3A215918" w14:textId="77777777" w:rsidR="003A68EE" w:rsidRDefault="003A68EE">
      <w:pPr>
        <w:rPr>
          <w:rFonts w:ascii="Calibri Light" w:hAnsi="Calibri Light" w:cs="Calibri Light"/>
          <w:sz w:val="22"/>
          <w:szCs w:val="22"/>
          <w:lang w:val="en-US"/>
        </w:rPr>
      </w:pPr>
    </w:p>
    <w:p w14:paraId="2C63ADDC" w14:textId="77777777" w:rsidR="00F26276" w:rsidRPr="00F26276" w:rsidRDefault="00F26276" w:rsidP="00F26276">
      <w:pPr>
        <w:rPr>
          <w:rFonts w:ascii="Calibri Light" w:hAnsi="Calibri Light" w:cs="Calibri Light"/>
          <w:sz w:val="22"/>
          <w:szCs w:val="22"/>
          <w:lang w:val="en-US"/>
        </w:rPr>
      </w:pPr>
      <w:r w:rsidRPr="00F26276">
        <w:rPr>
          <w:rFonts w:ascii="Calibri Light" w:hAnsi="Calibri Light" w:cs="Calibri Light"/>
          <w:b/>
          <w:sz w:val="22"/>
          <w:szCs w:val="22"/>
          <w:lang w:val="en-US"/>
        </w:rPr>
        <w:t>Question 9:</w:t>
      </w:r>
      <w:r>
        <w:rPr>
          <w:rFonts w:ascii="Calibri Light" w:hAnsi="Calibri Light" w:cs="Calibri Light"/>
          <w:sz w:val="22"/>
          <w:szCs w:val="22"/>
          <w:lang w:val="en-US"/>
        </w:rPr>
        <w:t xml:space="preserve"> </w:t>
      </w:r>
      <w:r w:rsidRPr="00F26276">
        <w:rPr>
          <w:rFonts w:ascii="Calibri Light" w:hAnsi="Calibri Light" w:cs="Calibri Light"/>
          <w:b/>
          <w:bCs/>
          <w:sz w:val="22"/>
          <w:szCs w:val="22"/>
          <w:lang w:val="en-US"/>
        </w:rPr>
        <w:t>In your opinion, how can governments balance natural resources sustainability with economic development goals?</w:t>
      </w:r>
    </w:p>
    <w:p w14:paraId="071196FC" w14:textId="77777777" w:rsidR="00F26276" w:rsidRDefault="00F26276">
      <w:pPr>
        <w:rPr>
          <w:rFonts w:ascii="Calibri Light" w:hAnsi="Calibri Light" w:cs="Calibri Light"/>
          <w:sz w:val="22"/>
          <w:szCs w:val="22"/>
          <w:lang w:val="en-US"/>
        </w:rPr>
      </w:pPr>
    </w:p>
    <w:p w14:paraId="48D9EEA7" w14:textId="47CFEBF7" w:rsidR="00573FE8" w:rsidRDefault="00C20FF2">
      <w:pPr>
        <w:rPr>
          <w:rFonts w:ascii="Calibri Light" w:hAnsi="Calibri Light" w:cs="Calibri Light"/>
          <w:sz w:val="22"/>
          <w:szCs w:val="22"/>
          <w:lang w:val="en-US"/>
        </w:rPr>
      </w:pPr>
      <w:r>
        <w:rPr>
          <w:rFonts w:ascii="Calibri Light" w:hAnsi="Calibri Light" w:cs="Calibri Light"/>
          <w:sz w:val="22"/>
          <w:szCs w:val="22"/>
          <w:lang w:val="en-US"/>
        </w:rPr>
        <w:t xml:space="preserve">We look </w:t>
      </w:r>
      <w:r w:rsidR="0056374D">
        <w:rPr>
          <w:rFonts w:ascii="Calibri Light" w:hAnsi="Calibri Light" w:cs="Calibri Light"/>
          <w:sz w:val="22"/>
          <w:szCs w:val="22"/>
          <w:lang w:val="en-US"/>
        </w:rPr>
        <w:t xml:space="preserve">at (prioritize) </w:t>
      </w:r>
      <w:r>
        <w:rPr>
          <w:rFonts w:ascii="Calibri Light" w:hAnsi="Calibri Light" w:cs="Calibri Light"/>
          <w:sz w:val="22"/>
          <w:szCs w:val="22"/>
          <w:lang w:val="en-US"/>
        </w:rPr>
        <w:t xml:space="preserve">economic development too much. People need food, shelter and clean water. This is the core that we should focus upon meeting and addressing. Beyond that, we can look to generating profits or economic growth. He provides the example of BC Hydro in British Colombia (in Canada), where their main goal is to supply the province </w:t>
      </w:r>
      <w:r w:rsidR="00A62E74">
        <w:rPr>
          <w:rFonts w:ascii="Calibri Light" w:hAnsi="Calibri Light" w:cs="Calibri Light"/>
          <w:sz w:val="22"/>
          <w:szCs w:val="22"/>
          <w:lang w:val="en-US"/>
        </w:rPr>
        <w:t>with electricity at an affordable (low) price. Any surplus is for them to do with as they wish. BC Hydro has, therefore, started sending power to the US. So, we have to focus on the core</w:t>
      </w:r>
      <w:r w:rsidR="002E05DE">
        <w:rPr>
          <w:rFonts w:ascii="Calibri Light" w:hAnsi="Calibri Light" w:cs="Calibri Light"/>
          <w:sz w:val="22"/>
          <w:szCs w:val="22"/>
          <w:lang w:val="en-US"/>
        </w:rPr>
        <w:t xml:space="preserve"> (food shelter and clean water)</w:t>
      </w:r>
      <w:r w:rsidR="00A62E74">
        <w:rPr>
          <w:rFonts w:ascii="Calibri Light" w:hAnsi="Calibri Light" w:cs="Calibri Light"/>
          <w:sz w:val="22"/>
          <w:szCs w:val="22"/>
          <w:lang w:val="en-US"/>
        </w:rPr>
        <w:t>; everything beyond that is just bonus.</w:t>
      </w:r>
    </w:p>
    <w:p w14:paraId="6BA563D8" w14:textId="77777777" w:rsidR="00A62E74" w:rsidRDefault="00A62E74">
      <w:pPr>
        <w:rPr>
          <w:rFonts w:ascii="Calibri Light" w:hAnsi="Calibri Light" w:cs="Calibri Light"/>
          <w:sz w:val="22"/>
          <w:szCs w:val="22"/>
          <w:lang w:val="en-US"/>
        </w:rPr>
      </w:pPr>
    </w:p>
    <w:p w14:paraId="42F433E1" w14:textId="34AD5B7B" w:rsidR="00A62E74" w:rsidRDefault="002E05DE">
      <w:pPr>
        <w:rPr>
          <w:rFonts w:ascii="Calibri Light" w:hAnsi="Calibri Light" w:cs="Calibri Light"/>
          <w:sz w:val="22"/>
          <w:szCs w:val="22"/>
          <w:lang w:val="en-US"/>
        </w:rPr>
      </w:pPr>
      <w:r>
        <w:rPr>
          <w:rFonts w:ascii="Calibri Light" w:hAnsi="Calibri Light" w:cs="Calibri Light"/>
          <w:sz w:val="22"/>
          <w:szCs w:val="22"/>
          <w:lang w:val="en-US"/>
        </w:rPr>
        <w:t xml:space="preserve">Mr. Allen asked why fish protein deficiencies occurred in Cambodia before dam construction? </w:t>
      </w:r>
      <w:r w:rsidR="00A62E74">
        <w:rPr>
          <w:rFonts w:ascii="Calibri Light" w:hAnsi="Calibri Light" w:cs="Calibri Light"/>
          <w:sz w:val="22"/>
          <w:szCs w:val="22"/>
          <w:lang w:val="en-US"/>
        </w:rPr>
        <w:t>We’’ never get a balance between development and the environment</w:t>
      </w:r>
      <w:r>
        <w:rPr>
          <w:rFonts w:ascii="Calibri Light" w:hAnsi="Calibri Light" w:cs="Calibri Light"/>
          <w:sz w:val="22"/>
          <w:szCs w:val="22"/>
          <w:lang w:val="en-US"/>
        </w:rPr>
        <w:t>”</w:t>
      </w:r>
      <w:r w:rsidR="00A62E74">
        <w:rPr>
          <w:rFonts w:ascii="Calibri Light" w:hAnsi="Calibri Light" w:cs="Calibri Light"/>
          <w:sz w:val="22"/>
          <w:szCs w:val="22"/>
          <w:lang w:val="en-US"/>
        </w:rPr>
        <w:t>. There will always be too much conflict. But perhaps if we focus on the core, this is acceptable. I don’t know.</w:t>
      </w:r>
    </w:p>
    <w:p w14:paraId="2D77137C" w14:textId="77777777" w:rsidR="00A62E74" w:rsidRDefault="00A62E74">
      <w:pPr>
        <w:rPr>
          <w:rFonts w:ascii="Calibri Light" w:hAnsi="Calibri Light" w:cs="Calibri Light"/>
          <w:sz w:val="22"/>
          <w:szCs w:val="22"/>
          <w:lang w:val="en-US"/>
        </w:rPr>
      </w:pPr>
    </w:p>
    <w:p w14:paraId="4C33403B" w14:textId="77777777" w:rsidR="00A62E74" w:rsidRDefault="00A62E74">
      <w:pPr>
        <w:rPr>
          <w:rFonts w:ascii="Calibri Light" w:hAnsi="Calibri Light" w:cs="Calibri Light"/>
          <w:sz w:val="22"/>
          <w:szCs w:val="22"/>
          <w:lang w:val="en-US"/>
        </w:rPr>
      </w:pPr>
      <w:r>
        <w:rPr>
          <w:rFonts w:ascii="Calibri Light" w:hAnsi="Calibri Light" w:cs="Calibri Light"/>
          <w:sz w:val="22"/>
          <w:szCs w:val="22"/>
          <w:lang w:val="en-US"/>
        </w:rPr>
        <w:t xml:space="preserve">We need to plan and evaluate “what will be the new”. </w:t>
      </w:r>
    </w:p>
    <w:p w14:paraId="6533FC83" w14:textId="77777777" w:rsidR="00A62E74" w:rsidRDefault="00A62E74">
      <w:pPr>
        <w:rPr>
          <w:rFonts w:ascii="Calibri Light" w:hAnsi="Calibri Light" w:cs="Calibri Light"/>
          <w:sz w:val="22"/>
          <w:szCs w:val="22"/>
          <w:lang w:val="en-US"/>
        </w:rPr>
      </w:pPr>
    </w:p>
    <w:p w14:paraId="166B08B5" w14:textId="233F73CF" w:rsidR="00A62E74" w:rsidRDefault="00A62E74">
      <w:pPr>
        <w:rPr>
          <w:rFonts w:ascii="Calibri Light" w:hAnsi="Calibri Light" w:cs="Calibri Light"/>
          <w:sz w:val="22"/>
          <w:szCs w:val="22"/>
          <w:lang w:val="en-US"/>
        </w:rPr>
      </w:pPr>
      <w:r>
        <w:rPr>
          <w:rFonts w:ascii="Calibri Light" w:hAnsi="Calibri Light" w:cs="Calibri Light"/>
          <w:sz w:val="22"/>
          <w:szCs w:val="22"/>
          <w:lang w:val="en-US"/>
        </w:rPr>
        <w:t>Outside of China, the Thai banks have cash</w:t>
      </w:r>
      <w:r w:rsidR="002E05DE">
        <w:rPr>
          <w:rFonts w:ascii="Calibri Light" w:hAnsi="Calibri Light" w:cs="Calibri Light"/>
          <w:sz w:val="22"/>
          <w:szCs w:val="22"/>
          <w:lang w:val="en-US"/>
        </w:rPr>
        <w:t xml:space="preserve"> and seeking projects to make loans</w:t>
      </w:r>
      <w:r>
        <w:rPr>
          <w:rFonts w:ascii="Calibri Light" w:hAnsi="Calibri Light" w:cs="Calibri Light"/>
          <w:sz w:val="22"/>
          <w:szCs w:val="22"/>
          <w:lang w:val="en-US"/>
        </w:rPr>
        <w:t xml:space="preserve">. But the Chinese banks have more, which is why they’re driving development here (in Laos). But right now, it is almost impossible to get a dollar out of China. </w:t>
      </w:r>
    </w:p>
    <w:p w14:paraId="2339B670" w14:textId="77777777" w:rsidR="00E3395C" w:rsidRDefault="00E3395C">
      <w:pPr>
        <w:rPr>
          <w:rFonts w:ascii="Calibri Light" w:hAnsi="Calibri Light" w:cs="Calibri Light"/>
          <w:sz w:val="22"/>
          <w:szCs w:val="22"/>
          <w:lang w:val="en-US"/>
        </w:rPr>
      </w:pPr>
    </w:p>
    <w:p w14:paraId="7818A061" w14:textId="77777777" w:rsidR="00E3395C" w:rsidRPr="00BB08F2" w:rsidRDefault="00E3395C">
      <w:pPr>
        <w:rPr>
          <w:rFonts w:ascii="Calibri Light" w:hAnsi="Calibri Light" w:cs="Calibri Light"/>
          <w:sz w:val="22"/>
          <w:szCs w:val="22"/>
          <w:lang w:val="en-US"/>
        </w:rPr>
      </w:pPr>
      <w:r>
        <w:rPr>
          <w:rFonts w:ascii="Calibri Light" w:hAnsi="Calibri Light" w:cs="Calibri Light"/>
          <w:sz w:val="22"/>
          <w:szCs w:val="22"/>
          <w:lang w:val="en-US"/>
        </w:rPr>
        <w:t xml:space="preserve">(Referencing China Southern Power Grid’s purchase of 90% shares in EdL-Transmission) – they will introduce efficiencies into the Lao power sector. He says he has heard rumours that they want to run the line as far as Phnom </w:t>
      </w:r>
      <w:commentRangeStart w:id="17"/>
      <w:r>
        <w:rPr>
          <w:rFonts w:ascii="Calibri Light" w:hAnsi="Calibri Light" w:cs="Calibri Light"/>
          <w:sz w:val="22"/>
          <w:szCs w:val="22"/>
          <w:lang w:val="en-US"/>
        </w:rPr>
        <w:t>Penh</w:t>
      </w:r>
      <w:commentRangeEnd w:id="17"/>
      <w:r w:rsidR="00451CA3">
        <w:rPr>
          <w:rStyle w:val="CommentReference"/>
        </w:rPr>
        <w:commentReference w:id="17"/>
      </w:r>
      <w:r>
        <w:rPr>
          <w:rFonts w:ascii="Calibri Light" w:hAnsi="Calibri Light" w:cs="Calibri Light"/>
          <w:sz w:val="22"/>
          <w:szCs w:val="22"/>
          <w:lang w:val="en-US"/>
        </w:rPr>
        <w:t>.</w:t>
      </w:r>
    </w:p>
    <w:sectPr w:rsidR="00E3395C" w:rsidRPr="00BB08F2"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01T16:06:00Z" w:initials="KC">
    <w:p w14:paraId="1DA46C06" w14:textId="52E2C10B" w:rsidR="00DD0988" w:rsidRDefault="00DD0988">
      <w:pPr>
        <w:pStyle w:val="CommentText"/>
      </w:pPr>
      <w:r>
        <w:rPr>
          <w:rStyle w:val="CommentReference"/>
        </w:rPr>
        <w:annotationRef/>
      </w:r>
      <w:r>
        <w:t>And those are between states in one country</w:t>
      </w:r>
    </w:p>
  </w:comment>
  <w:comment w:id="1" w:author="Klomjit Chandrapanya" w:date="2020-11-01T16:11:00Z" w:initials="KC">
    <w:p w14:paraId="1E0B7CA0" w14:textId="6B7B5F8C" w:rsidR="00DD0988" w:rsidRDefault="00DD0988">
      <w:pPr>
        <w:pStyle w:val="CommentText"/>
      </w:pPr>
      <w:r>
        <w:rPr>
          <w:rStyle w:val="CommentReference"/>
        </w:rPr>
        <w:annotationRef/>
      </w:r>
      <w:r>
        <w:t>“We mix regional cooperation with political cooperattion which must be done willingly. We can’t force it.’</w:t>
      </w:r>
    </w:p>
  </w:comment>
  <w:comment w:id="3" w:author="Klomjit Chandrapanya" w:date="2020-11-01T16:27:00Z" w:initials="KC">
    <w:p w14:paraId="6FD694FC" w14:textId="262DD9F0" w:rsidR="005468D8" w:rsidRDefault="005468D8">
      <w:pPr>
        <w:pStyle w:val="CommentText"/>
      </w:pPr>
      <w:r>
        <w:rPr>
          <w:rStyle w:val="CommentReference"/>
        </w:rPr>
        <w:annotationRef/>
      </w:r>
      <w:r>
        <w:t>‘Those are fundamental production differences’</w:t>
      </w:r>
    </w:p>
  </w:comment>
  <w:comment w:id="4" w:author="Klomjit Chandrapanya" w:date="2020-11-01T16:28:00Z" w:initials="KC">
    <w:p w14:paraId="480E9B89" w14:textId="20D36C09" w:rsidR="005468D8" w:rsidRDefault="005468D8">
      <w:pPr>
        <w:pStyle w:val="CommentText"/>
      </w:pPr>
      <w:r>
        <w:rPr>
          <w:rStyle w:val="CommentReference"/>
        </w:rPr>
        <w:annotationRef/>
      </w:r>
      <w:r>
        <w:t>‘The region does not have good enough data for regional planning, only national’.</w:t>
      </w:r>
    </w:p>
  </w:comment>
  <w:comment w:id="7" w:author="Klomjit Chandrapanya" w:date="2020-11-01T16:33:00Z" w:initials="KC">
    <w:p w14:paraId="3D914AD0" w14:textId="06B486AA" w:rsidR="005954C1" w:rsidRDefault="005954C1">
      <w:pPr>
        <w:pStyle w:val="CommentText"/>
      </w:pPr>
      <w:r>
        <w:rPr>
          <w:rStyle w:val="CommentReference"/>
        </w:rPr>
        <w:annotationRef/>
      </w:r>
      <w:r>
        <w:t>“Not clear that’s a clear positive outcome”.</w:t>
      </w:r>
    </w:p>
  </w:comment>
  <w:comment w:id="8" w:author="Klomjit Chandrapanya" w:date="2020-11-01T22:36:00Z" w:initials="KC">
    <w:p w14:paraId="4C6134FD" w14:textId="4295D794" w:rsidR="00F743D0" w:rsidRDefault="00F743D0">
      <w:pPr>
        <w:pStyle w:val="CommentText"/>
      </w:pPr>
      <w:r>
        <w:rPr>
          <w:rStyle w:val="CommentReference"/>
        </w:rPr>
        <w:annotationRef/>
      </w:r>
      <w:r>
        <w:t xml:space="preserve">Technical information is hard to find for those with interest in technical information. Technical workshops will allow participants to make technical contacts, which are hard to find. </w:t>
      </w:r>
    </w:p>
  </w:comment>
  <w:comment w:id="9" w:author="Klomjit Chandrapanya" w:date="2020-11-01T22:45:00Z" w:initials="KC">
    <w:p w14:paraId="097C2980" w14:textId="5E5566A1" w:rsidR="00F743D0" w:rsidRDefault="00F743D0">
      <w:pPr>
        <w:pStyle w:val="CommentText"/>
      </w:pPr>
      <w:r>
        <w:rPr>
          <w:rStyle w:val="CommentReference"/>
        </w:rPr>
        <w:annotationRef/>
      </w:r>
      <w:r>
        <w:t>“Hard to say but probably the Xayaburi design change and modification after the MRC process</w:t>
      </w:r>
      <w:r w:rsidR="00174398">
        <w:t>…This was the most obvious (success) – changing the design because that’s the time you do it”.</w:t>
      </w:r>
    </w:p>
  </w:comment>
  <w:comment w:id="10" w:author="Klomjit Chandrapanya" w:date="2020-11-01T22:54:00Z" w:initials="KC">
    <w:p w14:paraId="4C4EABB7" w14:textId="357B5EB5" w:rsidR="007A4DC2" w:rsidRDefault="007A4DC2">
      <w:pPr>
        <w:pStyle w:val="CommentText"/>
      </w:pPr>
      <w:r>
        <w:rPr>
          <w:rStyle w:val="CommentReference"/>
        </w:rPr>
        <w:annotationRef/>
      </w:r>
      <w:r>
        <w:t>“That’s how they’re trained. Utilities (companies) have their own best interest</w:t>
      </w:r>
      <w:r w:rsidR="000D4968">
        <w:t>s</w:t>
      </w:r>
      <w:r>
        <w:t xml:space="preserve"> and it’s not aligned with regional cooperation.</w:t>
      </w:r>
    </w:p>
  </w:comment>
  <w:comment w:id="11" w:author="Klomjit Chandrapanya" w:date="2020-11-01T22:57:00Z" w:initials="KC">
    <w:p w14:paraId="1727F9C2" w14:textId="2E297F6E" w:rsidR="007A4DC2" w:rsidRDefault="007A4DC2">
      <w:pPr>
        <w:pStyle w:val="CommentText"/>
      </w:pPr>
      <w:r>
        <w:rPr>
          <w:rStyle w:val="CommentReference"/>
        </w:rPr>
        <w:annotationRef/>
      </w:r>
      <w:r w:rsidR="00A617A0">
        <w:t>This paragraph was in response to John’s question on thermal gas and whether China was trying to off load its production to Cambodia and Vietnam.</w:t>
      </w:r>
    </w:p>
  </w:comment>
  <w:comment w:id="12" w:author="Klomjit Chandrapanya" w:date="2020-11-01T22:59:00Z" w:initials="KC">
    <w:p w14:paraId="090A6FAA" w14:textId="35FF0B78" w:rsidR="00A617A0" w:rsidRDefault="00A617A0">
      <w:pPr>
        <w:pStyle w:val="CommentText"/>
      </w:pPr>
      <w:r>
        <w:rPr>
          <w:rStyle w:val="CommentReference"/>
        </w:rPr>
        <w:annotationRef/>
      </w:r>
      <w:r>
        <w:t>“GMS has been trying (to create and integrated grid) for 20 years</w:t>
      </w:r>
      <w:r w:rsidR="00C66BE7">
        <w:t xml:space="preserve">. Laos was supposed to build a national </w:t>
      </w:r>
      <w:r w:rsidR="000D4968">
        <w:t>g</w:t>
      </w:r>
      <w:r w:rsidR="00C66BE7">
        <w:t>rid system then sharing would have been bettter. As a push factor - China is the main financier. It is not hard to source energy for China.</w:t>
      </w:r>
      <w:r w:rsidR="000D4968">
        <w:t>”</w:t>
      </w:r>
      <w:r w:rsidR="00C66BE7">
        <w:t xml:space="preserve"> </w:t>
      </w:r>
    </w:p>
  </w:comment>
  <w:comment w:id="13" w:author="Klomjit Chandrapanya" w:date="2020-11-01T23:10:00Z" w:initials="KC">
    <w:p w14:paraId="56A472E7" w14:textId="748F77E4" w:rsidR="00DE3A82" w:rsidRDefault="00DE3A82">
      <w:pPr>
        <w:pStyle w:val="CommentText"/>
      </w:pPr>
      <w:r>
        <w:rPr>
          <w:rStyle w:val="CommentReference"/>
        </w:rPr>
        <w:annotationRef/>
      </w:r>
      <w:r w:rsidR="005B69E2">
        <w:t>Their economy is high value. They have a young population. Energy demand is going htrough the roof. They are the big player on how power is produced.”</w:t>
      </w:r>
    </w:p>
  </w:comment>
  <w:comment w:id="15" w:author="Klomjit Chandrapanya" w:date="2020-11-01T23:15:00Z" w:initials="KC">
    <w:p w14:paraId="3EF74FC7" w14:textId="29AFF754" w:rsidR="005B69E2" w:rsidRDefault="005B69E2">
      <w:pPr>
        <w:pStyle w:val="CommentText"/>
      </w:pPr>
      <w:r>
        <w:rPr>
          <w:rStyle w:val="CommentReference"/>
        </w:rPr>
        <w:annotationRef/>
      </w:r>
      <w:r>
        <w:t>“Hydropower is straightforward calculation. Some are built where they should not have been</w:t>
      </w:r>
      <w:r w:rsidR="000D4968">
        <w:t>”</w:t>
      </w:r>
      <w:r>
        <w:t xml:space="preserve"> </w:t>
      </w:r>
    </w:p>
  </w:comment>
  <w:comment w:id="16" w:author="Klomjit Chandrapanya" w:date="2020-11-01T23:19:00Z" w:initials="KC">
    <w:p w14:paraId="4CCF6526" w14:textId="70CA70A8" w:rsidR="005B69E2" w:rsidRDefault="005B69E2">
      <w:pPr>
        <w:pStyle w:val="CommentText"/>
      </w:pPr>
      <w:r>
        <w:rPr>
          <w:rStyle w:val="CommentReference"/>
        </w:rPr>
        <w:annotationRef/>
      </w:r>
      <w:r>
        <w:t>“It’s low impact, say, on the river like solar and wind and not much on climate change but, of course, there are other risks.</w:t>
      </w:r>
      <w:r w:rsidR="00B10912">
        <w:t>”</w:t>
      </w:r>
    </w:p>
  </w:comment>
  <w:comment w:id="17" w:author="Klomjit Chandrapanya" w:date="2020-11-01T23:24:00Z" w:initials="KC">
    <w:p w14:paraId="5A88A352" w14:textId="7F502AEF" w:rsidR="00451CA3" w:rsidRDefault="00451CA3">
      <w:pPr>
        <w:pStyle w:val="CommentText"/>
      </w:pPr>
      <w:r>
        <w:rPr>
          <w:rStyle w:val="CommentReference"/>
        </w:rPr>
        <w:annotationRef/>
      </w:r>
      <w:r>
        <w:t xml:space="preserve">On integration with China means China could turn off the electricity – US and Canada have so much connectivity but that’s working – meaning it could work but purely based on commercial values and bilateral arrangements, not through MRC.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A46C06" w15:done="0"/>
  <w15:commentEx w15:paraId="1E0B7CA0" w15:done="0"/>
  <w15:commentEx w15:paraId="6FD694FC" w15:done="0"/>
  <w15:commentEx w15:paraId="480E9B89" w15:done="0"/>
  <w15:commentEx w15:paraId="3D914AD0" w15:done="0"/>
  <w15:commentEx w15:paraId="4C6134FD" w15:done="0"/>
  <w15:commentEx w15:paraId="097C2980" w15:done="0"/>
  <w15:commentEx w15:paraId="4C4EABB7" w15:done="0"/>
  <w15:commentEx w15:paraId="1727F9C2" w15:done="0"/>
  <w15:commentEx w15:paraId="090A6FAA" w15:done="0"/>
  <w15:commentEx w15:paraId="56A472E7" w15:done="0"/>
  <w15:commentEx w15:paraId="3EF74FC7" w15:done="0"/>
  <w15:commentEx w15:paraId="4CCF6526" w15:done="0"/>
  <w15:commentEx w15:paraId="5A88A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5B77" w16cex:dateUtc="2020-11-01T09:06:00Z"/>
  <w16cex:commentExtensible w16cex:durableId="23495CB5" w16cex:dateUtc="2020-11-01T09:11:00Z"/>
  <w16cex:commentExtensible w16cex:durableId="2349607F" w16cex:dateUtc="2020-11-01T09:27:00Z"/>
  <w16cex:commentExtensible w16cex:durableId="234960BD" w16cex:dateUtc="2020-11-01T09:28:00Z"/>
  <w16cex:commentExtensible w16cex:durableId="234961C0" w16cex:dateUtc="2020-11-01T09:33:00Z"/>
  <w16cex:commentExtensible w16cex:durableId="2349B701" w16cex:dateUtc="2020-11-01T15:36:00Z"/>
  <w16cex:commentExtensible w16cex:durableId="2349B907" w16cex:dateUtc="2020-11-01T15:45:00Z"/>
  <w16cex:commentExtensible w16cex:durableId="2349BB13" w16cex:dateUtc="2020-11-01T15:54:00Z"/>
  <w16cex:commentExtensible w16cex:durableId="2349BBDC" w16cex:dateUtc="2020-11-01T15:57:00Z"/>
  <w16cex:commentExtensible w16cex:durableId="2349BC67" w16cex:dateUtc="2020-11-01T15:59:00Z"/>
  <w16cex:commentExtensible w16cex:durableId="2349BEEE" w16cex:dateUtc="2020-11-01T16:10:00Z"/>
  <w16cex:commentExtensible w16cex:durableId="2349C008" w16cex:dateUtc="2020-11-01T16:15:00Z"/>
  <w16cex:commentExtensible w16cex:durableId="2349C0FC" w16cex:dateUtc="2020-11-01T16:19:00Z"/>
  <w16cex:commentExtensible w16cex:durableId="2349C23E" w16cex:dateUtc="2020-11-01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A46C06" w16cid:durableId="23495B77"/>
  <w16cid:commentId w16cid:paraId="1E0B7CA0" w16cid:durableId="23495CB5"/>
  <w16cid:commentId w16cid:paraId="6FD694FC" w16cid:durableId="2349607F"/>
  <w16cid:commentId w16cid:paraId="480E9B89" w16cid:durableId="234960BD"/>
  <w16cid:commentId w16cid:paraId="3D914AD0" w16cid:durableId="234961C0"/>
  <w16cid:commentId w16cid:paraId="4C6134FD" w16cid:durableId="2349B701"/>
  <w16cid:commentId w16cid:paraId="097C2980" w16cid:durableId="2349B907"/>
  <w16cid:commentId w16cid:paraId="4C4EABB7" w16cid:durableId="2349BB13"/>
  <w16cid:commentId w16cid:paraId="1727F9C2" w16cid:durableId="2349BBDC"/>
  <w16cid:commentId w16cid:paraId="090A6FAA" w16cid:durableId="2349BC67"/>
  <w16cid:commentId w16cid:paraId="56A472E7" w16cid:durableId="2349BEEE"/>
  <w16cid:commentId w16cid:paraId="3EF74FC7" w16cid:durableId="2349C008"/>
  <w16cid:commentId w16cid:paraId="4CCF6526" w16cid:durableId="2349C0FC"/>
  <w16cid:commentId w16cid:paraId="5A88A352" w16cid:durableId="2349C2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30438"/>
    <w:rsid w:val="0008199F"/>
    <w:rsid w:val="000D325E"/>
    <w:rsid w:val="000D4968"/>
    <w:rsid w:val="000D6BF6"/>
    <w:rsid w:val="00110CE9"/>
    <w:rsid w:val="00126E0C"/>
    <w:rsid w:val="00131325"/>
    <w:rsid w:val="00133BA4"/>
    <w:rsid w:val="00174398"/>
    <w:rsid w:val="001B0D27"/>
    <w:rsid w:val="001B752B"/>
    <w:rsid w:val="001D75FB"/>
    <w:rsid w:val="002843A9"/>
    <w:rsid w:val="00292867"/>
    <w:rsid w:val="002956F9"/>
    <w:rsid w:val="002A15C4"/>
    <w:rsid w:val="002B47AF"/>
    <w:rsid w:val="002C0711"/>
    <w:rsid w:val="002D1A4D"/>
    <w:rsid w:val="002E05DE"/>
    <w:rsid w:val="002E5684"/>
    <w:rsid w:val="00381BB3"/>
    <w:rsid w:val="0039725C"/>
    <w:rsid w:val="003A68EE"/>
    <w:rsid w:val="003D7226"/>
    <w:rsid w:val="003E5F21"/>
    <w:rsid w:val="0041507E"/>
    <w:rsid w:val="004216AD"/>
    <w:rsid w:val="00433627"/>
    <w:rsid w:val="00433749"/>
    <w:rsid w:val="00451CA3"/>
    <w:rsid w:val="00452F81"/>
    <w:rsid w:val="00455E1C"/>
    <w:rsid w:val="00473148"/>
    <w:rsid w:val="00480D05"/>
    <w:rsid w:val="00494501"/>
    <w:rsid w:val="005225AC"/>
    <w:rsid w:val="005468D8"/>
    <w:rsid w:val="0056374D"/>
    <w:rsid w:val="00565791"/>
    <w:rsid w:val="00573FE8"/>
    <w:rsid w:val="005954C1"/>
    <w:rsid w:val="005B69E2"/>
    <w:rsid w:val="005D6831"/>
    <w:rsid w:val="006432AC"/>
    <w:rsid w:val="00643643"/>
    <w:rsid w:val="0066469A"/>
    <w:rsid w:val="00672510"/>
    <w:rsid w:val="00685171"/>
    <w:rsid w:val="00697D5A"/>
    <w:rsid w:val="006D52E5"/>
    <w:rsid w:val="00706082"/>
    <w:rsid w:val="00744E56"/>
    <w:rsid w:val="00760A91"/>
    <w:rsid w:val="00772D31"/>
    <w:rsid w:val="007877A4"/>
    <w:rsid w:val="007A3A76"/>
    <w:rsid w:val="007A4DC2"/>
    <w:rsid w:val="007C4A9A"/>
    <w:rsid w:val="007C7611"/>
    <w:rsid w:val="007E5F9C"/>
    <w:rsid w:val="00822F48"/>
    <w:rsid w:val="00850ED5"/>
    <w:rsid w:val="008655A1"/>
    <w:rsid w:val="00865C56"/>
    <w:rsid w:val="008937A0"/>
    <w:rsid w:val="008A02D4"/>
    <w:rsid w:val="008C6028"/>
    <w:rsid w:val="008F59AF"/>
    <w:rsid w:val="0093267F"/>
    <w:rsid w:val="00936588"/>
    <w:rsid w:val="00937F28"/>
    <w:rsid w:val="00957BB3"/>
    <w:rsid w:val="00970F12"/>
    <w:rsid w:val="009721F9"/>
    <w:rsid w:val="009723D6"/>
    <w:rsid w:val="00980BB2"/>
    <w:rsid w:val="00997A7D"/>
    <w:rsid w:val="009D11D8"/>
    <w:rsid w:val="00A1689C"/>
    <w:rsid w:val="00A16B37"/>
    <w:rsid w:val="00A42F55"/>
    <w:rsid w:val="00A617A0"/>
    <w:rsid w:val="00A62E74"/>
    <w:rsid w:val="00A71007"/>
    <w:rsid w:val="00A767A4"/>
    <w:rsid w:val="00AA157B"/>
    <w:rsid w:val="00AB4674"/>
    <w:rsid w:val="00AD0900"/>
    <w:rsid w:val="00AE272B"/>
    <w:rsid w:val="00AE767E"/>
    <w:rsid w:val="00AF4CC6"/>
    <w:rsid w:val="00B10912"/>
    <w:rsid w:val="00B14722"/>
    <w:rsid w:val="00B72F4E"/>
    <w:rsid w:val="00B93EC5"/>
    <w:rsid w:val="00BB08F2"/>
    <w:rsid w:val="00BB70D4"/>
    <w:rsid w:val="00C20FF2"/>
    <w:rsid w:val="00C255F5"/>
    <w:rsid w:val="00C25C21"/>
    <w:rsid w:val="00C33944"/>
    <w:rsid w:val="00C511EC"/>
    <w:rsid w:val="00C6515E"/>
    <w:rsid w:val="00C66BE7"/>
    <w:rsid w:val="00C77295"/>
    <w:rsid w:val="00CD6BC3"/>
    <w:rsid w:val="00CE5A29"/>
    <w:rsid w:val="00D244D0"/>
    <w:rsid w:val="00D82D33"/>
    <w:rsid w:val="00DD0988"/>
    <w:rsid w:val="00DE3A82"/>
    <w:rsid w:val="00E3395C"/>
    <w:rsid w:val="00E72FE0"/>
    <w:rsid w:val="00EA6F6F"/>
    <w:rsid w:val="00EE7803"/>
    <w:rsid w:val="00F07DD5"/>
    <w:rsid w:val="00F26276"/>
    <w:rsid w:val="00F6274E"/>
    <w:rsid w:val="00F743D0"/>
    <w:rsid w:val="00F82767"/>
    <w:rsid w:val="00FA7F00"/>
    <w:rsid w:val="00FB081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EED9"/>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10</cp:revision>
  <dcterms:created xsi:type="dcterms:W3CDTF">2020-11-01T09:12:00Z</dcterms:created>
  <dcterms:modified xsi:type="dcterms:W3CDTF">2020-11-10T07:20:00Z</dcterms:modified>
</cp:coreProperties>
</file>